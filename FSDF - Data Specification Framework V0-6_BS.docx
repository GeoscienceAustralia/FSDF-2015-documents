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54"/>
      </w:tblGrid>
      <w:tr w:rsidR="00A943B2" w14:paraId="37FF4B1E" w14:textId="77777777" w:rsidTr="00AD275A">
        <w:trPr>
          <w:trHeight w:hRule="exact" w:val="1588"/>
        </w:trPr>
        <w:tc>
          <w:tcPr>
            <w:tcW w:w="9854" w:type="dxa"/>
          </w:tcPr>
          <w:p w14:paraId="4CA7DC1C" w14:textId="77777777" w:rsidR="00A943B2" w:rsidRDefault="00D6647E" w:rsidP="00897FEE">
            <w:pPr>
              <w:pStyle w:val="BusinessUnitName"/>
              <w:rPr>
                <w:sz w:val="22"/>
              </w:rPr>
            </w:pPr>
            <w:r>
              <w:rPr>
                <w:lang w:eastAsia="en-AU"/>
              </w:rPr>
              <w:pict w14:anchorId="1B95C4EF">
                <v:group id="Group 100" o:spid="_x0000_s1026" style="position:absolute;margin-left:-98.05pt;margin-top:-9.4pt;width:738.7pt;height:797.35pt;z-index:-251595777;mso-position-vertical-relative:page;mso-width-relative:margin;mso-height-relative:margin" coordsize="93818,10127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">
                  <v:group id="Group 99" o:spid="_x0000_s1027" style="position:absolute;left:3585;width:80963;height:10223"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70" o:spid="_x0000_s1029"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SicMA&#10;AADbAAAADwAAAGRycy9kb3ducmV2LnhtbESPT4vCMBTE74LfITzBm6YWXNxqFFFEQXbBPxdvz+bZ&#10;FpuX0ESt336zsLDHYWZ+w8wWranFkxpfWVYwGiYgiHOrKy4UnE+bwQSED8gaa8uk4E0eFvNuZ4aZ&#10;ti8+0PMYChEh7DNUUIbgMil9XpJBP7SOOHo32xgMUTaF1A2+ItzUMk2SD2mw4rhQoqNVSfn9+DAK&#10;vveH4NLrmi/b8did9enzvq++lOr32uUURKA2/If/2jutYJLC75f4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BSicMAAADbAAAADwAAAAAAAAAAAAAAAACYAgAAZHJzL2Rv&#10;d25yZXYueG1sUEsFBgAAAAAEAAQA9QAAAIgDAAAAAA==&#10;" path="m2488,21v-204,,-204,,-204,c1994,21,1887,107,1808,137v97,81,229,176,470,176c2336,313,2488,313,2488,313v,-292,,-292,,-292m1354,c,,,,,,,157,,157,,157v1524,,1524,,1524,c1709,157,1769,152,1808,137v,,,,,c1808,137,1808,137,1808,137,1710,57,1548,,1354,e" fillcolor="#bfbfbf" stroked="f">
                        <v:path arrowok="t" o:connecttype="custom" o:connectlocs="2147483647,223900945;2147483647,223900945;2147483647,1460676850;2147483647,2147483647;2147483647,2147483647;2147483647,223900945;2147483647,0;0,0;0,1673916778;2147483647,1673916778;2147483647,1460676850;2147483647,1460676850;2147483647,1460676850;2147483647,0" o:connectangles="0,0,0,0,0,0,0,0,0,0,0,0,0,0"/>
                        <o:lock v:ext="edit" verticies="t"/>
                      </v:shape>
                      <v:shape id="Freeform 71" o:spid="_x0000_s1030"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iX8QA&#10;AADbAAAADwAAAGRycy9kb3ducmV2LnhtbESPzWrDMBCE74W8g9hAbo2cH0pwo4Tg0NBbiZNDjltr&#10;bbm1VsZSbfftq0Cgx2FmvmG2+9E2oqfO144VLOYJCOLC6ZorBdfL2/MGhA/IGhvHpOCXPOx3k6ct&#10;ptoNfKY+D5WIEPYpKjAhtKmUvjBk0c9dSxy90nUWQ5RdJXWHQ4TbRi6T5EVarDkuGGwpM1R85z9W&#10;wWmVHPrsVn59lOvhM6voaEx+VGo2HQ+vIAKN4T/8aL9rBZsV3L/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GIl/EAAAA2wAAAA8AAAAAAAAAAAAAAAAAmAIAAGRycy9k&#10;b3ducmV2LnhtbFBLBQYAAAAABAAEAPUAAACJAwAAAAA=&#10;" path="m1808,116c1698,54,1548,,1354,,,,,,,,,136,,136,,136v1524,,1524,,1524,c1709,136,1769,131,1808,116e" fillcolor="#00a9ce [3204]" stroked="f">
                        <v:path arrowok="t" o:connecttype="custom" o:connectlocs="2147483647,1236475422;2147483647,0;0,0;0,1449659826;2147483647,1449659826;2147483647,1236475422"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2" o:spid="_x0000_s1032"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KucMA&#10;AADbAAAADwAAAGRycy9kb3ducmV2LnhtbESPQYvCMBSE7wv+h/AEL4umCkqpTUWFZRcPgl0Pe3w2&#10;z7bYvJQmav33G0HwOMzMN0y66k0jbtS52rKC6SQCQVxYXXOp4Pj7NY5BOI+ssbFMCh7kYJUNPlJM&#10;tL3zgW65L0WAsEtQQeV9m0jpiooMuoltiYN3tp1BH2RXSt3hPcBNI2dRtJAGaw4LFba0rai45Fej&#10;YP/YmH6X/7XXb/LxCY+fF2lJqdGwXy9BeOr9O/xq/2gF8Ry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KKucMAAADbAAAADwAAAAAAAAAAAAAAAACYAgAAZHJzL2Rv&#10;d25yZXYueG1sUEsFBgAAAAAEAAQA9QAAAIgDAAAAAA==&#10;" path="m32,c31,8,29,15,26,22v-6,,-6,,-6,c17,9,17,9,17,9,16,7,16,7,16,7v,,,,,c15,9,15,9,15,9,12,22,12,22,12,22v-6,,-6,,-6,c3,15,1,8,,,5,,5,,5,,6,5,7,9,8,13v1,1,1,3,1,4c9,17,9,17,9,17v1,-4,1,-4,1,-4c13,,13,,13,v6,,6,,6,c23,14,23,14,23,14v,3,,3,,3c23,17,23,17,23,17v1,-1,1,-3,1,-4c25,9,26,5,27,r5,xe" fillcolor="#00313c [3205]" stroked="f">
                          <v:path arrowok="t" o:connecttype="custom" o:connectlocs="3391059,0;2755243,2338561;2119428,2338561;1801488,956674;1695529,744083;1695529,744083;1589571,956674;1271663,2338561;635815,2338561;0,0;529857,0;847765,1381887;953723,1807068;953723,1807068;1059714,1381887;1377622,0;2013437,0;2437336,1488166;2437336,1807068;2437336,1807068;2543294,1381887;2861202,0;3391059,0" o:connectangles="0,0,0,0,0,0,0,0,0,0,0,0,0,0,0,0,0,0,0,0,0,0,0"/>
                        </v:shape>
                        <v:shape id="Freeform 73" o:spid="_x0000_s1033"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DOsUA&#10;AADbAAAADwAAAGRycy9kb3ducmV2LnhtbESPzWrDMBCE74G+g9hCLyGR24MT3CghNRhaekjs5AEW&#10;a2ubWCvXkn/69lWg0OMwM98wu8NsWjFS7xrLCp7XEQji0uqGKwXXS7bagnAeWWNrmRT8kIPD/mGx&#10;w0TbiXMaC1+JAGGXoILa+y6R0pU1GXRr2xEH78v2Bn2QfSV1j1OAm1a+RFEsDTYcFmrsKK2pvBWD&#10;UbDJ9Rt9ns5++f0h0/waZ8XgMqWeHufjKwhPs/8P/7XftYJtDPc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cM6xQAAANsAAAAPAAAAAAAAAAAAAAAAAJgCAABkcnMv&#10;ZG93bnJldi54bWxQSwUGAAAAAAQABAD1AAAAigMAAAAA&#10;" path="m33,c31,8,29,15,26,22v-6,,-6,,-6,c17,9,17,9,17,9,16,7,16,7,16,7v,,,,,c16,9,16,9,16,9,12,22,12,22,12,22v-6,,-6,,-6,c4,15,1,8,,,5,,5,,5,,6,5,7,9,9,13v,1,,3,,4c9,17,9,17,9,17v1,-4,1,-4,1,-4c14,,14,,14,v5,,5,,5,c23,14,23,14,23,14v1,3,1,3,1,3c24,17,24,17,24,17v,-1,,-3,1,-4c26,9,27,5,28,r5,xe" fillcolor="#00313c [3205]" stroked="f">
                          <v:path arrowok="t" o:connecttype="custom" o:connectlocs="3489363,0;2749189,2338561;2114753,2338561;1797535,956674;1691828,744083;1691828,744083;1691828,956674;1268871,2338561;634436,2338561;0,0;528696,0;951653,1381887;951653,1807068;951653,1807068;1057393,1381887;1480350,0;2009014,0;2431971,1488166;2537710,1807068;2537710,1807068;2643449,1381887;2960667,0;3489363,0" o:connectangles="0,0,0,0,0,0,0,0,0,0,0,0,0,0,0,0,0,0,0,0,0,0,0"/>
                        </v:shape>
                        <v:shape id="Freeform 74" o:spid="_x0000_s1034"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mocUA&#10;AADbAAAADwAAAGRycy9kb3ducmV2LnhtbESPQWuDQBSE74H+h+UVegl1bQ9GbDahDQgtPSQaf8DD&#10;fVGJ+9a6m2j/fbcQyHGYmW+Y9XY2vbjS6DrLCl6iGARxbXXHjYLqmD+nIJxH1thbJgW/5GC7eVis&#10;MdN24oKupW9EgLDLUEHr/ZBJ6eqWDLrIDsTBO9nRoA9ybKQecQpw08vXOE6kwY7DQosD7Vqqz+XF&#10;KFgV+oO+9we//PmSu6JK8vLicqWeHuf3NxCeZn8P39qfWkG6gv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WahxQAAANsAAAAPAAAAAAAAAAAAAAAAAJgCAABkcnMv&#10;ZG93bnJldi54bWxQSwUGAAAAAAQABAD1AAAAigMAAAAA&#10;" path="m33,c31,8,29,15,27,22v-6,,-6,,-6,c17,9,17,9,17,9,16,7,16,7,16,7v,,,,,c16,9,16,9,16,9,13,22,13,22,13,22v-7,,-7,,-7,c4,15,2,8,,,6,,6,,6,,7,5,8,9,9,13v,1,,3,1,4c10,17,10,17,10,17v1,-4,1,-4,1,-4c14,,14,,14,v5,,5,,5,c23,14,23,14,23,14v1,3,1,3,1,3c24,17,24,17,24,17v,-1,1,-3,1,-4c26,9,27,5,28,r5,xe" fillcolor="#00313c [3205]" stroked="f">
                          <v:path arrowok="t" o:connecttype="custom" o:connectlocs="3489363,0;2854928,2338561;2220492,2338561;1797535,956674;1691828,744083;1691828,744083;1691828,956674;1374611,2338561;634436,2338561;0,0;634436,0;951653,1381887;1057393,1807068;1057393,1807068;1163132,1381887;1480350,0;2009014,0;2431971,1488166;2537710,1807068;2537710,1807068;2643449,1381887;2960667,0;3489363,0" o:connectangles="0,0,0,0,0,0,0,0,0,0,0,0,0,0,0,0,0,0,0,0,0,0,0"/>
                        </v:shape>
                        <v:oval id="Oval 75" o:spid="_x0000_s1035" style="position:absolute;left:10312;top:4044;width:229;height:2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LWMQA&#10;AADbAAAADwAAAGRycy9kb3ducmV2LnhtbERPTWvCQBC9F/wPywheSt3ooUh0Da2mUuihqDn0OGTH&#10;JCQ7m2S3Sdpf3z0UPD7e9y6ZTCMG6l1lWcFqGYEgzq2uuFCQXd+eNiCcR9bYWCYFP+Qg2c8edhhr&#10;O/KZhosvRAhhF6OC0vs2ltLlJRl0S9sSB+5me4M+wL6QuscxhJtGrqPoWRqsODSU2NKhpLy+fBsF&#10;9W967Nbptft6zG4f2edrfVpxqtRiPr1sQXia/F38737XCjZhbPgSf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C1jEAAAA2wAAAA8AAAAAAAAAAAAAAAAAmAIAAGRycy9k&#10;b3ducmV2LnhtbFBLBQYAAAAABAAEAPUAAACJAwAAAAA=&#10;" fillcolor="#00313c [3205]" stroked="f"/>
                        <v:shape id="Freeform 76" o:spid="_x0000_s1036"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Z8IA&#10;AADbAAAADwAAAGRycy9kb3ducmV2LnhtbESP3WoCMRSE7wXfIRzBO81aUHRrlCIIRaxQf+jtYXO6&#10;G9ycLEnUtU9vhIKXw8x8w8yXra3FlXwwjhWMhhkI4sJpw6WC42E9mIIIEVlj7ZgU3CnActHtzDHX&#10;7sbfdN3HUiQIhxwVVDE2uZShqMhiGLqGOHm/zluMSfpSao+3BLe1fMuyibRoOC1U2NCqouK8v1gF&#10;Xzh2JsPzdvNz+tO+MOvdydVK9XvtxzuISG18hf/bn1rBdAbP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LZnwgAAANsAAAAPAAAAAAAAAAAAAAAAAJgCAABkcnMvZG93&#10;bnJldi54bWxQSwUGAAAAAAQABAD1AAAAhwMAAAAA&#10;" path="m17,21v-3,1,-5,1,-7,1c3,22,,18,,12,,4,5,,11,v2,,4,,5,1c15,5,15,5,15,5,14,5,13,4,11,4,8,4,6,7,6,11v,5,2,7,5,7c13,18,14,18,16,17r1,4xe" fillcolor="#00313c [3205]" stroked="f">
                          <v:path arrowok="t" o:connecttype="custom" o:connectlocs="1793838,2232249;1055197,2338561;0,1275576;1160726,0;1688308,106312;1582811,531493;1160726,425181;633112,1169297;1160726,1913380;1688308,1807068;1793838,2232249" o:connectangles="0,0,0,0,0,0,0,0,0,0,0"/>
                        </v:shape>
                        <v:shape id="Freeform 77" o:spid="_x0000_s1037"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gA8AA&#10;AADbAAAADwAAAGRycy9kb3ducmV2LnhtbERPzWrCQBC+F3yHZQRvdWPBVqOrSEFIBQ+NPsCQHZOY&#10;7GzMjpq+ffdQ6PHj+19vB9eqB/Wh9mxgNk1AERfe1lwaOJ/2rwtQQZAttp7JwA8F2G5GL2tMrX/y&#10;Nz1yKVUM4ZCigUqkS7UORUUOw9R3xJG7+N6hRNiX2vb4jOGu1W9J8q4d1hwbKuzos6Kiye/OwJyP&#10;h4+sOR+lKQ5fZZbL7aqtMZPxsFuBEhrkX/znzqyBZVwfv8Qfo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NgA8AAAADbAAAADwAAAAAAAAAAAAAAAACYAgAAZHJzL2Rvd25y&#10;ZXYueG1sUEsFBgAAAAAEAAQA9QAAAIUDAAAAAA==&#10;" path="m7,23c5,23,3,22,,22,1,17,1,17,1,17v2,1,4,1,6,1c9,18,10,18,10,16,10,15,9,14,6,13,3,12,1,10,1,7,1,3,4,,9,v2,,4,,5,1c14,5,14,5,14,5,12,4,11,4,9,4,7,4,6,5,6,6v,2,1,2,4,3c14,10,16,12,16,15v,5,-4,8,-9,8xe" fillcolor="#00313c [3205]" stroked="f">
                          <v:path arrowok="t" o:connecttype="custom" o:connectlocs="740383,2480503;0,2372670;105755,1833403;740383,1941269;1057680,1725569;634595,1402035;105755,754934;951893,0;1480733,107834;1480733,539234;951893,431400;634595,647101;1057680,970635;1692275,1617735;740383,2480503" o:connectangles="0,0,0,0,0,0,0,0,0,0,0,0,0,0,0"/>
                        </v:shape>
                        <v:shape id="Freeform 78" o:spid="_x0000_s1038"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T1MQA&#10;AADbAAAADwAAAGRycy9kb3ducmV2LnhtbESP3WoCMRSE74W+QzgFb0Sz/pV2NUopKAVB0PoAh80x&#10;u3Zzsk3iun37piB4OczMN8xy3dlatORD5VjBeJSBIC6crtgoOH1thq8gQkTWWDsmBb8UYL166i0x&#10;1+7GB2qP0YgE4ZCjgjLGJpcyFCVZDCPXECfv7LzFmKQ3Unu8Jbit5STLXqTFitNCiQ19lFR8H69W&#10;Qdxvp5u5af1sUDc/l+wyuJrdXqn+c/e+ABGpi4/wvf2pFbyN4f9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U9TEAAAA2wAAAA8AAAAAAAAAAAAAAAAAmAIAAGRycy9k&#10;b3ducmV2LnhtbFBLBQYAAAAABAAEAPUAAACJAwAAAAA=&#10;" path="m3,31c3,13,3,13,3,13,,13,,13,,13,,9,,9,,9v8,,8,,8,c8,31,8,31,8,31r-5,xm6,6c4,6,2,5,2,3,2,1,4,,6,,8,,9,1,9,3,9,5,8,6,6,6xe" fillcolor="#00313c [3205]" stroked="f">
                          <v:path arrowok="t" o:connecttype="custom" o:connectlocs="329389,3289505;329389,1379465;0,1379465;0,955004;878405,955004;878405,3289505;329389,3289505;658812,636691;219593,318345;658812,0;988201,318345;658812,636691" o:connectangles="0,0,0,0,0,0,0,0,0,0,0,0"/>
                          <o:lock v:ext="edit" verticies="t"/>
                        </v:shape>
                        <v:shape id="Freeform 79" o:spid="_x0000_s1039"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xK8QA&#10;AADbAAAADwAAAGRycy9kb3ducmV2LnhtbESPzWrDMBCE74W8g9hAbrVsl5bEiRJKqaH01sSQ62Jt&#10;bBNr5VjyT/r0VaHQ4zAz3zC7w2xaMVLvGssKkigGQVxa3XCloDjlj2sQziNrbC2Tgjs5OOwXDzvM&#10;tJ34i8ajr0SAsMtQQe19l0npypoMush2xMG72N6gD7KvpO5xCnDTyjSOX6TBhsNCjR291VRej4NR&#10;8DS4fEzO5vZcxPl4GT4n/f1eKbVazq9bEJ5m/x/+a39oBZsU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K8SvEAAAA2wAAAA8AAAAAAAAAAAAAAAAAmAIAAGRycy9k&#10;b3ducmV2LnhtbFBLBQYAAAAABAAEAPUAAACJAwAAAAA=&#10;" path="m12,5v,,-1,,-2,c9,5,7,6,5,9v,13,,13,,13c,22,,22,,22,,,,,,,4,,4,,4,,5,4,5,4,5,4,7,1,8,,10,v1,,2,,3,l12,5xe" fillcolor="#00313c [3205]" stroked="f">
                          <v:path arrowok="t" o:connecttype="custom" o:connectlocs="1286913,531493;1072439,531493;536203,956674;536203,2338561;0,2338561;0,0;428982,0;536203,425181;1072439,0;1394167,0;1286913,531493" o:connectangles="0,0,0,0,0,0,0,0,0,0,0"/>
                        </v:shape>
                        <v:shape id="Freeform 80" o:spid="_x0000_s1040"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li8MA&#10;AADbAAAADwAAAGRycy9kb3ducmV2LnhtbESPQUvDQBSE74X+h+UVvLWbWikasylFKoonrR709sg+&#10;s8Hs27D7TOO/dwWhx2FmvmGq3eR7NVJMXWAD61UBirgJtuPWwNvr/fIaVBJki31gMvBDCXb1fFZh&#10;acOJX2g8SqsyhFOJBpzIUGqdGkce0yoMxNn7DNGjZBlbbSOeMtz3+rIottpjx3nB4UB3jpqv47c3&#10;MLyPh2fhQ5uiKx42eIUfozwZc7GY9reghCY5h//bj9bAzQb+vuQfo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Ili8MAAADbAAAADwAAAAAAAAAAAAAAAACYAgAAZHJzL2Rv&#10;d25yZXYueG1sUEsFBgAAAAAEAAQA9QAAAIgDAAAAAA==&#10;" path="m11,23c3,23,,18,,12,,4,4,,11,v7,,11,4,11,11c22,18,18,23,11,23xm11,4c7,4,5,7,5,11v,4,2,7,6,7c15,18,16,15,16,11,16,7,15,4,11,4xe" fillcolor="#00313c [3205]" stroked="f">
                          <v:path arrowok="t" o:connecttype="custom" o:connectlocs="1170927,2480503;0,1294168;1170927,0;2341822,1186335;1170927,2480503;1170927,431400;532234,1186335;1170927,1941269;1703129,1186335;1170927,431400" o:connectangles="0,0,0,0,0,0,0,0,0,0"/>
                          <o:lock v:ext="edit" verticies="t"/>
                        </v:shape>
                        <v:oval id="Oval 81" o:spid="_x0000_s1041" style="position:absolute;left:13830;top:4044;width:190;height:2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XgMYA&#10;AADbAAAADwAAAGRycy9kb3ducmV2LnhtbESPQWvCQBSE74X+h+UVvIhuFBGbukrVtBQ8SDUHj4/s&#10;MwnJvo3Zrcb++q4g9DjMzDfMfNmZWlyodaVlBaNhBII4s7rkXEF6+BjMQDiPrLG2TApu5GC5eH6a&#10;Y6ztlb/psve5CBB2MSoovG9iKV1WkEE3tA1x8E62NeiDbHOpW7wGuKnlOIqm0mDJYaHAhtYFZdX+&#10;xyiofpPNeZwczsd+etqmu1X1OeJEqd5L9/4GwlPn/8OP9pdW8DqB+5fw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WXgMYAAADbAAAADwAAAAAAAAAAAAAAAACYAgAAZHJz&#10;L2Rvd25yZXYueG1sUEsFBgAAAAAEAAQA9QAAAIsDAAAAAA==&#10;" fillcolor="#00313c [3205]" stroked="f"/>
                        <v:shape id="Freeform 82" o:spid="_x0000_s1042"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jwcQA&#10;AADbAAAADwAAAGRycy9kb3ducmV2LnhtbESPQWvCQBSE7wX/w/KEXoJuFFpqdBVpEQpe2qjo8ZF9&#10;JsHs25B9avz33UKhx2FmvmEWq9416kZdqD0bmIxTUMSFtzWXBva7zegNVBBki41nMvCgAKvl4GmB&#10;mfV3/qZbLqWKEA4ZGqhE2kzrUFTkMIx9Sxy9s+8cSpRdqW2H9wh3jZ6m6at2WHNcqLCl94qKS351&#10;BuiUHOt8kmz3H8n05HZl8yVyMOZ52K/noIR6+Q//tT+tgdkL/H6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Y8HEAAAA2wAAAA8AAAAAAAAAAAAAAAAAmAIAAGRycy9k&#10;b3ducmV2LnhtbFBLBQYAAAAABAAEAPUAAACJAwAAAAA=&#10;" path="m14,22v,-2,,-2,,-2c12,22,10,23,7,23,2,23,,20,,16,,11,4,9,10,9v3,,3,,3,c13,8,13,8,13,8,13,5,12,4,8,4,6,4,4,4,2,5,1,1,1,1,1,1,3,,6,,9,v7,,9,3,9,7c18,22,18,22,18,22r-4,xm13,12v-3,,-3,,-3,c7,12,5,14,5,16v,1,1,3,3,3c10,19,12,18,13,17r,-5xe" fillcolor="#00313c [3205]" stroked="f">
                          <v:path arrowok="t" o:connecttype="custom" o:connectlocs="1474211,2372670;1474211,2156969;737105,2480503;0,1725569;1053017,970635;1368896,970635;1368896,862768;842388,431400;210597,539234;105315,107834;947702,0;1895404,754934;1895404,2372670;1474211,2372670;1368896,1294168;1053017,1294168;526508,1725569;842388,2049103;1368896,1833403;1368896,1294168" o:connectangles="0,0,0,0,0,0,0,0,0,0,0,0,0,0,0,0,0,0,0,0"/>
                          <o:lock v:ext="edit" verticies="t"/>
                        </v:shape>
                        <v:shape id="Freeform 83" o:spid="_x0000_s1043"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A9MQA&#10;AADbAAAADwAAAGRycy9kb3ducmV2LnhtbESPT4vCMBTE7wt+h/AEL4um66HVahRZEBT24p+Lt2fz&#10;bIvNS2mirX76jSB4HGbmN8x82ZlK3KlxpWUFP6MIBHFmdcm5guNhPZyAcB5ZY2WZFDzIwXLR+5pj&#10;qm3LO7rvfS4ChF2KCgrv61RKlxVk0I1sTRy8i20M+iCbXOoG2wA3lRxHUSwNlhwWCqzpt6Dsur8Z&#10;Betp8vd9TXLcPs9Vt2mTU5nEtVKDfreagfDU+U/43d5oBdMYX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9APTEAAAA2wAAAA8AAAAAAAAAAAAAAAAAmAIAAGRycy9k&#10;b3ducmV2LnhtbFBLBQYAAAAABAAEAPUAAACJAwAAAAA=&#10;" path="m15,22v,-3,,-3,,-3c12,22,10,23,7,23,2,23,,19,,14,,,,,,,5,,5,,5,v,13,,13,,13c5,16,6,18,9,18v2,,3,-1,5,-3c14,,14,,14,v5,,5,,5,c19,22,19,22,19,22r-4,xe" fillcolor="#00313c [3205]" stroked="f">
                          <v:path arrowok="t" o:connecttype="custom" o:connectlocs="1608328,2372670;1608328,2049103;750558,2480503;0,1509869;0,0;536099,0;536099,1402035;964984,1941269;1501115,1617735;1501115,0;2037214,0;2037214,2372670;1608328,2372670"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dTcAA&#10;AADbAAAADwAAAGRycy9kb3ducmV2LnhtbESPQYvCMBSE78L+h/AEb5oqrK7VKLKw0D14UNf7o3k2&#10;pc1LSaLWf78RBI/DzHzDrLe9bcWNfKgdK5hOMhDEpdM1Vwr+Tj/jLxAhImtsHZOCBwXYbj4Ga8y1&#10;u/OBbsdYiQThkKMCE2OXSxlKQxbDxHXEybs4bzEm6SupPd4T3LZylmVzabHmtGCwo29DZXO8WgXx&#10;s3WFPlvfFPvfvjDNfMeESo2G/W4FIlIf3+FXu9AKlgt4fk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pdTcAAAADbAAAADwAAAAAAAAAAAAAAAACYAgAAZHJzL2Rvd25y&#10;ZXYueG1sUEsFBgAAAAAEAAQA9QAAAIUDAAAAAA==&#10;" path="m476,c186,,79,86,,116v128,73,229,156,470,156c528,272,680,272,680,272,680,,680,,680,l476,xe" fillcolor="#fbfeff [3212]" stroked="f">
                        <v:path arrowok="t" o:connecttype="custom" o:connectlocs="2147483647,0;0,1236476814;2147483647,2147483647;2147483647,2147483647;2147483647,0;2147483647,0" o:connectangles="0,0,0,0,0,0"/>
                      </v:shape>
                      <v:shape id="Freeform 104" o:spid="_x0000_s1045" style="position:absolute;left:59103;top:929;width:22106;height:8861;visibility:visible"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ClrwA&#10;AADbAAAADwAAAGRycy9kb3ducmV2LnhtbERPvQrCMBDeBd8hnOBmUx1Eq1FEUNzUVnA9mrOtNpfS&#10;RK1vbwbB8eP7X647U4sXta6yrGAcxSCIc6srLhRcst1oBsJ5ZI21ZVLwIQfrVb+3xETbN5/plfpC&#10;hBB2CSoovW8SKV1ekkEX2YY4cDfbGvQBtoXULb5DuKnlJI6n0mDFoaHEhrYl5Y/0aRQcp8/jbTt/&#10;2Dxt9ie6XzMvbabUcNBtFiA8df4v/rkPWsE8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c8KWvAAAANsAAAAPAAAAAAAAAAAAAAAAAJgCAABkcnMvZG93bnJldi54&#10;bWxQSwUGAAAAAAQABAD1AAAAgQMAAAAA&#10;" adj="-11796480,,5400" path="m476,c186,,79,86,,116v128,73,229,156,470,156c528,272,680,272,680,272,680,,680,,680,l476,xe" fillcolor="#f8f8f8" stroked="f">
                        <v:stroke joinstyle="miter"/>
                        <v:formulas/>
                        <v:path arrowok="t" o:connecttype="custom" o:connectlocs="2147483647,0;0,1230451854;2147483647,2147483647;2147483647,2147483647;2147483647,0;2147483647,0" o:connectangles="0,0,0,0,0,0" textboxrect="0,0,680,272"/>
                        <v:textbox style="mso-next-textbox:#Freeform 104">
                          <w:txbxContent>
                            <w:p w14:paraId="20049F62" w14:textId="77777777" w:rsidR="00D6647E" w:rsidRPr="007367A7" w:rsidRDefault="00D6647E" w:rsidP="00401C9F">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style="position:absolute;left:65836;top:863;width:8941;height:878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ZrPCAAAA2wAAAA8AAABkcnMvZG93bnJldi54bWxET8tqAjEU3Rf8h3AFdzVjKVZHo0ihUGRK&#10;8bHQ3XVynQxObqaTqPHvm0Why8N5z5fRNuJGna8dKxgNMxDEpdM1Vwr2u4/nCQgfkDU2jknBgzws&#10;F72nOeba3XlDt22oRAphn6MCE0KbS+lLQxb90LXEiTu7zmJIsKuk7vCewm0jX7JsLC3WnBoMtvRu&#10;qLxsr1bBqfhpDgc3HX+b+BXxuC7Ob1woNejH1QxEoBj+xX/uT63gNa1PX9IP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DGazwgAAANsAAAAPAAAAAAAAAAAAAAAAAJ8C&#10;AABkcnMvZG93bnJldi54bWxQSwUGAAAAAAQABAD3AAAAjgMAAAAA&#10;">
                      <v:imagedata r:id="rId8" o:title=""/>
                      <v:path arrowok="t"/>
                    </v:shape>
                  </v:group>
                  <v:group id="Group 69" o:spid="_x0000_s1047" style="position:absolute;top:58987;width:93818;height:42291"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8" o:spid="_x0000_s1048" style="position:absolute;left:5257;top:10287;width:75990;height:32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gvMEA&#10;AADbAAAADwAAAGRycy9kb3ducmV2LnhtbERPTWvCQBC9C/6HZQq96aYWtUQ3QaQV9aY2nofsNAnN&#10;zqbZNUn/vXsQPD7e9zodTC06al1lWcHbNAJBnFtdcaHg+/I1+QDhPLLG2jIp+CcHaTIerTHWtucT&#10;dWdfiBDCLkYFpfdNLKXLSzLoprYhDtyPbQ36ANtC6hb7EG5qOYuihTRYcWgosaFtSfnv+WYU3ObL&#10;w+dw/du9Z1G2PGb1fO93jVKvL8NmBcLT4J/ih3uvFSzC2PAl/AC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ILzBAAAA2wAAAA8AAAAAAAAAAAAAAAAAmAIAAGRycy9kb3du&#10;cmV2LnhtbFBLBQYAAAAABAAEAPUAAACGAwAAAAA=&#10;" fillcolor="#fbfeff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115" o:spid="_x0000_s1050"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J5MEA&#10;AADaAAAADwAAAGRycy9kb3ducmV2LnhtbERPS0vDQBC+C/6HZYTe7MYcisRuizT0cRCs1XoestNs&#10;anY27G7S+O+7BcHT8PE9Z74cbSsG8qFxrOBpmoEgrpxuuFbw9bl+fAYRIrLG1jEp+KUAy8X93RwL&#10;7S78QcMh1iKFcChQgYmxK6QMlSGLYeo64sSdnLcYE/S11B4vKdy2Ms+ymbTYcGow2NHKUPVz6K0C&#10;H3Lzvi2Pp7w/b/bDsS+/3/pSqcnD+PoCItIY/8V/7p1O8+H2yu3K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1SeTBAAAA2gAAAA8AAAAAAAAAAAAAAAAAmAIAAGRycy9kb3du&#10;cmV2LnhtbFBLBQYAAAAABAAEAPUAAACGAwAAAAA=&#10;" path="m1458,321c1158,150,746,,214,,,,,,,,,374,,374,,374v680,,680,,680,c1186,374,1351,362,1458,321e" fillcolor="#00313c [3205]" stroked="f">
                        <v:path arrowok="t" o:connecttype="custom" o:connectlocs="2147483647,2147483647;2147483647,0;0,0;0,2147483647;2147483647,2147483647;2147483647,2147483647" o:connectangles="0,0,0,0,0,0"/>
                      </v:shape>
                      <v:shape id="Freeform 116" o:spid="_x0000_s1051"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CbsMA&#10;AADaAAAADwAAAGRycy9kb3ducmV2LnhtbESPQWvCQBSE70L/w/IKvTUbU5A2uglBsNSb1Qp6e2Sf&#10;STD7NuxuNfXXdwsFj8PMfMMsytH04kLOd5YVTJMUBHFtdceNgq/d6vkVhA/IGnvLpOCHPJTFw2SB&#10;ubZX/qTLNjQiQtjnqKANYcil9HVLBn1iB+LonawzGKJ0jdQOrxFuepml6Uwa7DgutDjQsqX6vP02&#10;Cl7sca+r7vZebRyt7eFtyGbHtVJPj2M1BxFoDPfwf/tDK8jg70q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oCbsMAAADaAAAADwAAAAAAAAAAAAAAAACYAgAAZHJzL2Rv&#10;d25yZXYueG1sUEsFBgAAAAAEAAQA9QAAAIgDAAAAAA==&#10;" path="m667,165c513,77,302,,29,,,,,,,,,192,,192,,192v268,,268,,268,c528,192,612,186,667,165e" fillcolor="#00a9ce [3204]" stroked="f">
                        <v:path arrowok="t" o:connecttype="custom" o:connectlocs="2147483647,1719207784;302593844,0;0,0;0,2000533633;2147483647,2000533633;2147483647,1719207784" o:connectangles="0,0,0,0,0,0"/>
                      </v:shape>
                      <v:shape id="Freeform 117" o:spid="_x0000_s1052"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8/sMA&#10;AADaAAAADwAAAGRycy9kb3ducmV2LnhtbESPzWrDMBCE74W+g9hCbo2cJoTgWjZuISTQU5yAr4u1&#10;/qHWylhq7OTpq0Chx2FmvmGSbDa9uNLoOssKVssIBHFldceNgst5/7oD4Tyyxt4yKbiRgyx9fkow&#10;1nbiE10L34gAYRejgtb7IZbSVS0ZdEs7EAevtqNBH+TYSD3iFOCml29RtJUGOw4LLQ702VL1XfwY&#10;BYfhVE8feWkL2n+t7tt7uWn4oNTiZc7fQXia/X/4r33UCtbwuB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k8/sMAAADaAAAADwAAAAAAAAAAAAAAAACYAgAAZHJzL2Rv&#10;d25yZXYueG1sUEsFBgAAAAAEAAQA9QAAAIgDAAAAAA==&#10;" path="m669,c262,,112,122,,165,180,268,322,384,661,384v82,,1576,,1576,c2237,,2237,,2237,l669,xe" fillcolor="#00a9ce [3204]" stroked="f">
                        <v:path arrowok="t" o:connecttype="custom" o:connectlocs="2147483647,0;0,1719207784;2147483647,2147483647;2147483647,2147483647;2147483647,0;2147483647,0" o:connectangles="0,0,0,0,0,0"/>
                      </v:shape>
                      <v:shape id="Freeform 118" o:spid="_x0000_s1053"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8xMIA&#10;AADaAAAADwAAAGRycy9kb3ducmV2LnhtbESP3YrCMBSE7xd8h3AE79ZUkbJWo/iDUAQvVn2AQ3Ns&#10;q81JaKLWffqNsLCXw8x8w8yXnWnEg1pfW1YwGiYgiAuray4VnE+7zy8QPiBrbCyTghd5WC56H3PM&#10;tH3yNz2OoRQRwj5DBVUILpPSFxUZ9EPriKN3sa3BEGVbSt3iM8JNI8dJkkqDNceFCh1tKipux7tR&#10;kG4wX2+vudsfeOquP6ZM9+lKqUG/W81ABOrCf/ivnWsFE3hfiTd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nzEwgAAANoAAAAPAAAAAAAAAAAAAAAAAJgCAABkcnMvZG93&#10;bnJldi54bWxQSwUGAAAAAAQABAD1AAAAhwMAAAAA&#10;" path="m1306,c512,,218,238,,321,351,522,628,749,1291,749v159,,155,,155,c1446,,1446,,1446,l1306,xe" fillcolor="#00313c [3205]" stroked="f">
                        <v:path arrowok="t" o:connecttype="custom" o:connectlocs="2147483647,0;0,2147483647;2147483647,2147483647;2147483647,2147483647;2147483647,0;2147483647,0" o:connectangles="0,0,0,0,0,0"/>
                      </v:shape>
                      <v:shape id="Freeform 119" o:spid="_x0000_s1054"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urdMEA&#10;AADaAAAADwAAAGRycy9kb3ducmV2LnhtbESP3YrCMBSE7wXfIRzBO00VLVKNIsKKsHjhzwMcmmNT&#10;bE5KkrV1n36zsLCXw8x8w2x2vW3Ei3yoHSuYTTMQxKXTNVcK7rePyQpEiMgaG8ek4E0BdtvhYIOF&#10;dh1f6HWNlUgQDgUqMDG2hZShNGQxTF1LnLyH8xZjkr6S2mOX4LaR8yzLpcWa04LBlg6Gyuf1yyo4&#10;fX4f+fLUs2W+2ht/Xuhy3kWlxqN+vwYRqY//4b/2SSvI4fdKu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7q3TBAAAA2gAAAA8AAAAAAAAAAAAAAAAAmAIAAGRycy9kb3du&#10;cmV2LnhtbFBLBQYAAAAABAAEAPUAAACGAwAAAAA=&#10;" path="m2203,38c2169,21,2120,,2058,,,,,,,,,44,,44,,44v2112,,2112,,2112,c2112,44,2193,40,2203,38e" fillcolor="#00313c [3205]" stroked="f">
                        <v:path arrowok="t" o:connecttype="custom" o:connectlocs="2147483647,397121149;2147483647,0;0,0;0,459823127;2147483647,459823127;2147483647,397121149" o:connectangles="0,0,0,0,0,0"/>
                      </v:shape>
                      <v:shape id="Freeform 120" o:spid="_x0000_s1055"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1EKsAA&#10;AADaAAAADwAAAGRycy9kb3ducmV2LnhtbESPQWuDQBSE74X+h+UVeqtrSmmDyRpCQGqPNeb+cF9U&#10;dN8u7lbtv+8GAj0OM/MNsz+sZhQzTb63rGCTpCCIG6t7bhXU5+JlC8IHZI2jZVLwSx4O+ePDHjNt&#10;F/6muQqtiBD2GSroQnCZlL7pyKBPrCOO3tVOBkOUUyv1hEuEm1G+pum7NNhzXOjQ0amjZqh+jALj&#10;3r7qi7v259PnwljUKS/loNTz03rcgQi0hv/wvV1qBR9wux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1EKsAAAADaAAAADwAAAAAAAAAAAAAAAACYAgAAZHJzL2Rvd25y&#10;ZXYueG1sUEsFBgAAAAAEAAQA9QAAAIUDAAAAAA==&#10;" path="m153,c60,,26,28,,38,41,61,74,88,151,88v550,,550,,550,c701,,701,,701,l153,xe" stroked="f">
                        <v:path arrowok="t" o:connecttype="custom" o:connectlocs="1596486576,0;0,395347702;1575619117,915545273;2147483647,915545273;2147483647,0;1596486576,0" o:connectangles="0,0,0,0,0,0"/>
                      </v:shape>
                      <v:shape id="Freeform 122" o:spid="_x0000_s1056"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47m8EA&#10;AADaAAAADwAAAGRycy9kb3ducmV2LnhtbERPPW/CMBDdkfgP1lViK04ZgAYMKghUFiRIO5TtFB9J&#10;1PgcbDcEfj0eKjE+ve/5sjO1aMn5yrKCt2ECgji3uuJCwffX9nUKwgdkjbVlUnAjD8tFvzfHVNsr&#10;H6nNQiFiCPsUFZQhNKmUPi/JoB/ahjhyZ+sMhghdIbXDaww3tRwlyVgarDg2lNjQuqT8N/szCt79&#10;LZx+VpvDare/fN5PrTPrzUSpwUv3MQMRqAtP8b97pxXErfFKv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5vBAAAA2gAAAA8AAAAAAAAAAAAAAAAAmAIAAGRycy9kb3du&#10;cmV2LnhtbFBLBQYAAAAABAAEAPUAAACGAwAAAAA=&#10;" path="m1707,87v93,,127,-28,153,-37c1819,26,1786,,1709,,,,,,,,,87,,87,,87r1707,xe" stroked="f">
                        <v:path arrowok="t" o:connecttype="custom" o:connectlocs="2147483647,905467229;2147483647,520384763;2147483647,0;0,0;0,905467229;2147483647,905467229" o:connectangles="0,0,0,0,0,0"/>
                      </v:shape>
                    </v:group>
                  </v:group>
                  <w10:wrap anchory="page"/>
                  <w10:anchorlock/>
                </v:group>
              </w:pict>
            </w:r>
            <w:r w:rsidR="00DE63F9">
              <w:rPr>
                <w:sz w:val="22"/>
              </w:rPr>
              <w:t>[</w:t>
            </w:r>
            <w:r w:rsidR="0022431B">
              <w:rPr>
                <w:sz w:val="22"/>
              </w:rPr>
              <w:t xml:space="preserve">insert </w:t>
            </w:r>
            <w:r w:rsidR="00A943B2">
              <w:rPr>
                <w:sz w:val="22"/>
              </w:rPr>
              <w:t>BUSINESS UNIT/FLAGSHIP NAME</w:t>
            </w:r>
            <w:r w:rsidR="0022431B">
              <w:rPr>
                <w:sz w:val="22"/>
              </w:rPr>
              <w:t>]</w:t>
            </w:r>
          </w:p>
          <w:p w14:paraId="5EB3EFB1" w14:textId="77777777" w:rsidR="00A943B2" w:rsidRPr="00897FEE" w:rsidRDefault="00A943B2" w:rsidP="00897FEE">
            <w:pPr>
              <w:rPr>
                <w:sz w:val="22"/>
                <w:szCs w:val="22"/>
              </w:rPr>
            </w:pPr>
          </w:p>
        </w:tc>
      </w:tr>
      <w:tr w:rsidR="00A943B2" w:rsidRPr="00716588" w14:paraId="2B69B292" w14:textId="77777777" w:rsidTr="00897FEE">
        <w:tc>
          <w:tcPr>
            <w:tcW w:w="9854" w:type="dxa"/>
          </w:tcPr>
          <w:p w14:paraId="57F1945D" w14:textId="77777777" w:rsidR="00732D84" w:rsidRDefault="00732D84" w:rsidP="005815F9">
            <w:pPr>
              <w:pStyle w:val="CoverTitle"/>
            </w:pPr>
            <w:r>
              <w:t xml:space="preserve">A Data Specification Framework </w:t>
            </w:r>
          </w:p>
          <w:p w14:paraId="69D5A526" w14:textId="77777777" w:rsidR="005815F9" w:rsidRDefault="00732D84" w:rsidP="005815F9">
            <w:pPr>
              <w:pStyle w:val="CoverTitle"/>
            </w:pPr>
            <w:r>
              <w:t xml:space="preserve">for the </w:t>
            </w:r>
          </w:p>
          <w:p w14:paraId="442D9C30" w14:textId="77777777" w:rsidR="005815F9" w:rsidRPr="005815F9" w:rsidRDefault="005815F9" w:rsidP="005815F9">
            <w:pPr>
              <w:pStyle w:val="CoverTitle"/>
              <w:pBdr>
                <w:bottom w:val="single" w:sz="4" w:space="1" w:color="auto"/>
              </w:pBdr>
            </w:pPr>
            <w:r w:rsidRPr="005815F9">
              <w:t>Foundation Spatial Data Framework</w:t>
            </w:r>
          </w:p>
          <w:p w14:paraId="24CDC12B" w14:textId="77777777" w:rsidR="00A943B2" w:rsidRPr="00716588" w:rsidRDefault="00A943B2" w:rsidP="00897FEE">
            <w:pPr>
              <w:rPr>
                <w:color w:val="auto"/>
                <w:sz w:val="22"/>
                <w:szCs w:val="22"/>
              </w:rPr>
            </w:pPr>
          </w:p>
          <w:p w14:paraId="04785F66" w14:textId="77777777" w:rsidR="00A943B2" w:rsidRPr="00716588" w:rsidRDefault="005815F9" w:rsidP="00897FEE">
            <w:pPr>
              <w:rPr>
                <w:color w:val="auto"/>
                <w:sz w:val="22"/>
                <w:szCs w:val="22"/>
              </w:rPr>
            </w:pPr>
            <w:r>
              <w:rPr>
                <w:color w:val="auto"/>
                <w:sz w:val="22"/>
                <w:szCs w:val="22"/>
              </w:rPr>
              <w:t>Paul Box</w:t>
            </w:r>
            <w:r w:rsidR="00943C1E" w:rsidRPr="00943C1E">
              <w:rPr>
                <w:color w:val="auto"/>
                <w:sz w:val="22"/>
                <w:szCs w:val="22"/>
                <w:vertAlign w:val="superscript"/>
              </w:rPr>
              <w:t>1</w:t>
            </w:r>
            <w:r>
              <w:rPr>
                <w:color w:val="auto"/>
                <w:sz w:val="22"/>
                <w:szCs w:val="22"/>
              </w:rPr>
              <w:t>, Bruce Simons</w:t>
            </w:r>
            <w:r w:rsidR="00943C1E" w:rsidRPr="00943C1E">
              <w:rPr>
                <w:color w:val="auto"/>
                <w:sz w:val="22"/>
                <w:szCs w:val="22"/>
                <w:vertAlign w:val="superscript"/>
              </w:rPr>
              <w:t>1</w:t>
            </w:r>
            <w:r>
              <w:rPr>
                <w:color w:val="auto"/>
                <w:sz w:val="22"/>
                <w:szCs w:val="22"/>
              </w:rPr>
              <w:t xml:space="preserve">, </w:t>
            </w:r>
            <w:r w:rsidR="00FC38C5">
              <w:rPr>
                <w:color w:val="auto"/>
                <w:sz w:val="22"/>
                <w:szCs w:val="22"/>
              </w:rPr>
              <w:t>Simon Cox</w:t>
            </w:r>
            <w:r w:rsidR="00943C1E" w:rsidRPr="00943C1E">
              <w:rPr>
                <w:color w:val="auto"/>
                <w:sz w:val="22"/>
                <w:szCs w:val="22"/>
                <w:vertAlign w:val="superscript"/>
              </w:rPr>
              <w:t>1</w:t>
            </w:r>
            <w:r w:rsidR="00943C1E">
              <w:rPr>
                <w:color w:val="auto"/>
                <w:sz w:val="22"/>
                <w:szCs w:val="22"/>
                <w:vertAlign w:val="superscript"/>
              </w:rPr>
              <w:t xml:space="preserve"> </w:t>
            </w:r>
            <w:r w:rsidR="00FC38C5">
              <w:rPr>
                <w:color w:val="auto"/>
                <w:sz w:val="22"/>
                <w:szCs w:val="22"/>
              </w:rPr>
              <w:t xml:space="preserve"> </w:t>
            </w:r>
            <w:r>
              <w:rPr>
                <w:color w:val="auto"/>
                <w:sz w:val="22"/>
                <w:szCs w:val="22"/>
              </w:rPr>
              <w:t>Stephen Maguire</w:t>
            </w:r>
            <w:r w:rsidR="00943C1E" w:rsidRPr="00943C1E">
              <w:rPr>
                <w:color w:val="auto"/>
                <w:sz w:val="22"/>
                <w:szCs w:val="22"/>
                <w:vertAlign w:val="superscript"/>
              </w:rPr>
              <w:t xml:space="preserve"> </w:t>
            </w:r>
            <w:r w:rsidR="00943C1E">
              <w:rPr>
                <w:color w:val="auto"/>
                <w:sz w:val="22"/>
                <w:szCs w:val="22"/>
                <w:vertAlign w:val="superscript"/>
              </w:rPr>
              <w:t>2</w:t>
            </w:r>
            <w:r>
              <w:rPr>
                <w:color w:val="auto"/>
                <w:sz w:val="22"/>
                <w:szCs w:val="22"/>
              </w:rPr>
              <w:t>, and Jonathan Yu</w:t>
            </w:r>
            <w:r w:rsidR="00943C1E" w:rsidRPr="00943C1E">
              <w:rPr>
                <w:color w:val="auto"/>
                <w:sz w:val="22"/>
                <w:szCs w:val="22"/>
                <w:vertAlign w:val="superscript"/>
              </w:rPr>
              <w:t>1</w:t>
            </w:r>
            <w:r>
              <w:rPr>
                <w:color w:val="auto"/>
                <w:sz w:val="22"/>
                <w:szCs w:val="22"/>
              </w:rPr>
              <w:t xml:space="preserve"> </w:t>
            </w:r>
          </w:p>
          <w:p w14:paraId="18F07831" w14:textId="77777777" w:rsidR="001D38EC" w:rsidRDefault="001D38EC" w:rsidP="005815F9">
            <w:pPr>
              <w:rPr>
                <w:color w:val="auto"/>
                <w:sz w:val="22"/>
                <w:szCs w:val="22"/>
              </w:rPr>
            </w:pPr>
          </w:p>
          <w:p w14:paraId="5C3FA2C0" w14:textId="77777777" w:rsidR="00943C1E" w:rsidRDefault="00943C1E" w:rsidP="005815F9">
            <w:pPr>
              <w:rPr>
                <w:color w:val="auto"/>
                <w:sz w:val="22"/>
                <w:szCs w:val="22"/>
              </w:rPr>
            </w:pPr>
            <w:r w:rsidRPr="00943C1E">
              <w:rPr>
                <w:color w:val="auto"/>
                <w:sz w:val="22"/>
                <w:szCs w:val="22"/>
                <w:vertAlign w:val="superscript"/>
              </w:rPr>
              <w:t>1</w:t>
            </w:r>
            <w:r>
              <w:rPr>
                <w:color w:val="auto"/>
                <w:sz w:val="22"/>
                <w:szCs w:val="22"/>
              </w:rPr>
              <w:t xml:space="preserve"> CSIRO Land and Water Flagship</w:t>
            </w:r>
          </w:p>
          <w:p w14:paraId="10538D60" w14:textId="77777777" w:rsidR="00943C1E" w:rsidRDefault="00943C1E" w:rsidP="005815F9">
            <w:pPr>
              <w:rPr>
                <w:color w:val="auto"/>
                <w:sz w:val="22"/>
                <w:szCs w:val="22"/>
              </w:rPr>
            </w:pPr>
            <w:r w:rsidRPr="00943C1E">
              <w:rPr>
                <w:color w:val="auto"/>
                <w:sz w:val="22"/>
                <w:szCs w:val="22"/>
                <w:vertAlign w:val="superscript"/>
              </w:rPr>
              <w:t>2</w:t>
            </w:r>
            <w:r>
              <w:rPr>
                <w:color w:val="auto"/>
                <w:sz w:val="22"/>
                <w:szCs w:val="22"/>
              </w:rPr>
              <w:t xml:space="preserve"> </w:t>
            </w:r>
            <w:proofErr w:type="spellStart"/>
            <w:r>
              <w:rPr>
                <w:color w:val="auto"/>
                <w:sz w:val="22"/>
                <w:szCs w:val="22"/>
              </w:rPr>
              <w:t>Zicomi</w:t>
            </w:r>
            <w:proofErr w:type="spellEnd"/>
            <w:r>
              <w:rPr>
                <w:color w:val="auto"/>
                <w:sz w:val="22"/>
                <w:szCs w:val="22"/>
              </w:rPr>
              <w:t xml:space="preserve"> Systems </w:t>
            </w:r>
          </w:p>
          <w:p w14:paraId="70634562" w14:textId="77777777" w:rsidR="00A943B2" w:rsidRPr="00716588" w:rsidRDefault="001D38EC" w:rsidP="005815F9">
            <w:pPr>
              <w:rPr>
                <w:sz w:val="22"/>
                <w:szCs w:val="22"/>
              </w:rPr>
            </w:pPr>
            <w:r>
              <w:rPr>
                <w:color w:val="auto"/>
                <w:sz w:val="22"/>
                <w:szCs w:val="22"/>
              </w:rPr>
              <w:t xml:space="preserve">Prepared for the </w:t>
            </w:r>
            <w:r w:rsidR="005815F9">
              <w:rPr>
                <w:color w:val="auto"/>
                <w:sz w:val="22"/>
                <w:szCs w:val="22"/>
              </w:rPr>
              <w:t xml:space="preserve">Department of Communications </w:t>
            </w:r>
            <w:r w:rsidR="00A943B2" w:rsidRPr="00716588">
              <w:rPr>
                <w:color w:val="auto"/>
                <w:sz w:val="22"/>
                <w:szCs w:val="22"/>
              </w:rPr>
              <w:br/>
            </w:r>
          </w:p>
        </w:tc>
      </w:tr>
    </w:tbl>
    <w:p w14:paraId="10F44928" w14:textId="77777777" w:rsidR="00A943B2" w:rsidRDefault="00A943B2" w:rsidP="00897FEE">
      <w:pPr>
        <w:spacing w:after="0"/>
      </w:pPr>
    </w:p>
    <w:p w14:paraId="06A74D44" w14:textId="77777777" w:rsidR="00787338" w:rsidRDefault="00787338" w:rsidP="00787338"/>
    <w:tbl>
      <w:tblPr>
        <w:tblStyle w:val="TableGrid"/>
        <w:tblpPr w:leftFromText="181" w:rightFromText="181" w:vertAnchor="page" w:horzAnchor="margin" w:tblpY="144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2274F9" w14:paraId="06EA10FA" w14:textId="77777777" w:rsidTr="00141D5A">
        <w:trPr>
          <w:cantSplit/>
          <w:trHeight w:hRule="exact" w:val="1701"/>
        </w:trPr>
        <w:tc>
          <w:tcPr>
            <w:tcW w:w="9854" w:type="dxa"/>
            <w:vAlign w:val="bottom"/>
          </w:tcPr>
          <w:p w14:paraId="5B4BD2FD" w14:textId="77777777" w:rsidR="002274F9" w:rsidRPr="008F7A9C" w:rsidRDefault="00277610" w:rsidP="001772D6">
            <w:pPr>
              <w:rPr>
                <w:sz w:val="22"/>
                <w:szCs w:val="22"/>
              </w:rPr>
            </w:pPr>
            <w:r w:rsidRPr="008F7A9C">
              <w:rPr>
                <w:sz w:val="22"/>
                <w:szCs w:val="22"/>
              </w:rPr>
              <w:t>[Insert partner or collaborator logos here</w:t>
            </w:r>
            <w:r w:rsidR="001772D6">
              <w:rPr>
                <w:sz w:val="22"/>
                <w:szCs w:val="22"/>
              </w:rPr>
              <w:t>, scale to fit, 3cm maximum height</w:t>
            </w:r>
            <w:r w:rsidRPr="008F7A9C">
              <w:rPr>
                <w:sz w:val="22"/>
                <w:szCs w:val="22"/>
              </w:rPr>
              <w:t xml:space="preserve"> (delete if not required)]</w:t>
            </w:r>
          </w:p>
        </w:tc>
      </w:tr>
    </w:tbl>
    <w:p w14:paraId="5C99EADC" w14:textId="77777777" w:rsidR="00A943B2" w:rsidRDefault="00A943B2" w:rsidP="00787338">
      <w:r>
        <w:br w:type="page"/>
      </w:r>
    </w:p>
    <w:p w14:paraId="17D3E1ED" w14:textId="77777777" w:rsidR="005815F9" w:rsidRDefault="005815F9" w:rsidP="005A6C20">
      <w:r>
        <w:lastRenderedPageBreak/>
        <w:t xml:space="preserve">Digital Productivity Flagship and Land and Water Flagship </w:t>
      </w:r>
    </w:p>
    <w:p w14:paraId="368EF912" w14:textId="77777777" w:rsidR="00A943B2" w:rsidRDefault="00A943B2" w:rsidP="00F444B7">
      <w:pPr>
        <w:pStyle w:val="VersoPageHeading"/>
      </w:pPr>
      <w:r>
        <w:t>Citation</w:t>
      </w:r>
    </w:p>
    <w:p w14:paraId="25F5F551" w14:textId="77777777" w:rsidR="00A943B2" w:rsidRPr="00F444B7" w:rsidRDefault="005815F9" w:rsidP="005A6C20">
      <w:r w:rsidRPr="00732D84">
        <w:rPr>
          <w:highlight w:val="red"/>
        </w:rPr>
        <w:t>Box P</w:t>
      </w:r>
      <w:proofErr w:type="gramStart"/>
      <w:r w:rsidR="00A943B2" w:rsidRPr="00732D84">
        <w:rPr>
          <w:highlight w:val="red"/>
        </w:rPr>
        <w:t xml:space="preserve">, </w:t>
      </w:r>
      <w:r w:rsidRPr="00732D84">
        <w:rPr>
          <w:highlight w:val="red"/>
        </w:rPr>
        <w:t xml:space="preserve"> Simons</w:t>
      </w:r>
      <w:proofErr w:type="gramEnd"/>
      <w:r w:rsidRPr="00732D84">
        <w:rPr>
          <w:highlight w:val="red"/>
        </w:rPr>
        <w:t xml:space="preserve"> B, </w:t>
      </w:r>
      <w:r w:rsidR="00F415E4" w:rsidRPr="00732D84">
        <w:rPr>
          <w:highlight w:val="red"/>
        </w:rPr>
        <w:t>Cox S</w:t>
      </w:r>
      <w:r w:rsidR="00F415E4">
        <w:rPr>
          <w:highlight w:val="red"/>
        </w:rPr>
        <w:t xml:space="preserve">., </w:t>
      </w:r>
      <w:r w:rsidRPr="00732D84">
        <w:rPr>
          <w:highlight w:val="red"/>
        </w:rPr>
        <w:t xml:space="preserve">Maguire S, , Yu J (2014) </w:t>
      </w:r>
      <w:r w:rsidR="00A943B2" w:rsidRPr="00732D84">
        <w:rPr>
          <w:highlight w:val="red"/>
        </w:rPr>
        <w:t xml:space="preserve"> The </w:t>
      </w:r>
      <w:r w:rsidRPr="00732D84">
        <w:rPr>
          <w:highlight w:val="red"/>
        </w:rPr>
        <w:t>Foundation Data Specification Framework</w:t>
      </w:r>
      <w:r w:rsidR="00A943B2" w:rsidRPr="00732D84">
        <w:rPr>
          <w:highlight w:val="red"/>
        </w:rPr>
        <w:t xml:space="preserve">. CSIRO, </w:t>
      </w:r>
      <w:smartTag w:uri="urn:schemas-microsoft-com:office:smarttags" w:element="place">
        <w:smartTag w:uri="urn:schemas-microsoft-com:office:smarttags" w:element="country-region">
          <w:r w:rsidR="00A943B2" w:rsidRPr="00732D84">
            <w:rPr>
              <w:highlight w:val="red"/>
            </w:rPr>
            <w:t>Australia</w:t>
          </w:r>
        </w:smartTag>
      </w:smartTag>
      <w:r w:rsidR="00A943B2" w:rsidRPr="00732D84">
        <w:rPr>
          <w:highlight w:val="red"/>
        </w:rPr>
        <w:t>.</w:t>
      </w:r>
      <w:r w:rsidR="00A943B2" w:rsidRPr="00E825CA">
        <w:t xml:space="preserve"> </w:t>
      </w:r>
    </w:p>
    <w:p w14:paraId="67D0ECBB" w14:textId="77777777" w:rsidR="00A943B2" w:rsidRDefault="00A943B2" w:rsidP="00F444B7">
      <w:pPr>
        <w:pStyle w:val="VersoPageHeading"/>
      </w:pPr>
      <w:r>
        <w:t>Copyright and disclaimer</w:t>
      </w:r>
    </w:p>
    <w:p w14:paraId="5516A6A3" w14:textId="77777777" w:rsidR="00A943B2" w:rsidRDefault="00732D84" w:rsidP="005A6C20">
      <w:r>
        <w:t>© 2015</w:t>
      </w:r>
      <w:r w:rsidR="00A943B2">
        <w:t xml:space="preserve"> CSIRO To the extent permitted by law, all rights are reserved and no part of this publication covered by copyright may be reproduced or copied in any form or by any means except with the written permission of CSIRO.</w:t>
      </w:r>
    </w:p>
    <w:p w14:paraId="610399D9" w14:textId="77777777" w:rsidR="00A943B2" w:rsidRDefault="00A943B2" w:rsidP="00F444B7">
      <w:pPr>
        <w:pStyle w:val="VersoPageHeading"/>
      </w:pPr>
      <w:r>
        <w:t>Important disclaimer</w:t>
      </w:r>
    </w:p>
    <w:p w14:paraId="6232037B" w14:textId="77777777" w:rsidR="00A943B2" w:rsidRDefault="00A943B2" w:rsidP="005A6C20">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14:paraId="33BC63DF" w14:textId="77777777" w:rsidR="00A943B2" w:rsidRDefault="00A943B2" w:rsidP="005A6C20"/>
    <w:p w14:paraId="5D5021D9" w14:textId="77777777" w:rsidR="00A943B2" w:rsidRDefault="00A943B2">
      <w:pPr>
        <w:spacing w:after="200"/>
      </w:pPr>
    </w:p>
    <w:p w14:paraId="662F78BE" w14:textId="77777777" w:rsidR="00A943B2" w:rsidRDefault="00A943B2">
      <w:pPr>
        <w:spacing w:after="200"/>
        <w:sectPr w:rsidR="00A943B2" w:rsidSect="005D5D01">
          <w:footerReference w:type="default" r:id="rId9"/>
          <w:type w:val="continuous"/>
          <w:pgSz w:w="11906" w:h="16838" w:code="9"/>
          <w:pgMar w:top="1106" w:right="1134" w:bottom="1134" w:left="1134" w:header="510" w:footer="624" w:gutter="0"/>
          <w:pgNumType w:fmt="lowerRoman" w:start="1"/>
          <w:cols w:space="284"/>
          <w:titlePg/>
          <w:docGrid w:linePitch="360"/>
        </w:sectPr>
      </w:pPr>
    </w:p>
    <w:p w14:paraId="4637F4FA" w14:textId="77777777" w:rsidR="00A943B2" w:rsidRDefault="00A943B2" w:rsidP="001D36DC">
      <w:pPr>
        <w:pStyle w:val="Heading1noTOC"/>
      </w:pPr>
      <w:r w:rsidRPr="00890BD7">
        <w:lastRenderedPageBreak/>
        <w:t>Contents</w:t>
      </w:r>
    </w:p>
    <w:p w14:paraId="6BBE007F" w14:textId="77777777" w:rsidR="007B375B" w:rsidRDefault="00F61F95">
      <w:pPr>
        <w:pStyle w:val="TOC2"/>
        <w:rPr>
          <w:rFonts w:asciiTheme="minorHAnsi" w:eastAsiaTheme="minorEastAsia" w:hAnsiTheme="minorHAnsi" w:cstheme="minorBidi"/>
          <w:noProof/>
          <w:color w:val="auto"/>
        </w:rPr>
      </w:pPr>
      <w:r>
        <w:rPr>
          <w:b/>
          <w:noProof/>
          <w:color w:val="FFFFFF"/>
          <w:spacing w:val="-7"/>
        </w:rPr>
        <w:fldChar w:fldCharType="begin"/>
      </w:r>
      <w:r w:rsidR="00462182">
        <w:rPr>
          <w:b/>
          <w:noProof/>
          <w:color w:val="FFFFFF"/>
          <w:spacing w:val="-7"/>
        </w:rPr>
        <w:instrText xml:space="preserve"> TOC \h \z \t "Heading 1,2,Heading 2,3,PartTitle,1,Heading 1 Numbered,2,Heading 1 not numbered,2,Heading 2 not numbered,3,Appendix Heading 1,2" </w:instrText>
      </w:r>
      <w:r>
        <w:rPr>
          <w:b/>
          <w:noProof/>
          <w:color w:val="FFFFFF"/>
          <w:spacing w:val="-7"/>
        </w:rPr>
        <w:fldChar w:fldCharType="separate"/>
      </w:r>
      <w:hyperlink w:anchor="_Toc410402459" w:history="1">
        <w:r w:rsidR="007B375B" w:rsidRPr="00630795">
          <w:rPr>
            <w:rStyle w:val="Hyperlink"/>
            <w:noProof/>
          </w:rPr>
          <w:t>Acknowledgments</w:t>
        </w:r>
        <w:r w:rsidR="007B375B">
          <w:rPr>
            <w:noProof/>
            <w:webHidden/>
          </w:rPr>
          <w:tab/>
        </w:r>
        <w:r w:rsidR="007B375B">
          <w:rPr>
            <w:noProof/>
            <w:webHidden/>
          </w:rPr>
          <w:fldChar w:fldCharType="begin"/>
        </w:r>
        <w:r w:rsidR="007B375B">
          <w:rPr>
            <w:noProof/>
            <w:webHidden/>
          </w:rPr>
          <w:instrText xml:space="preserve"> PAGEREF _Toc410402459 \h </w:instrText>
        </w:r>
        <w:r w:rsidR="007B375B">
          <w:rPr>
            <w:noProof/>
            <w:webHidden/>
          </w:rPr>
        </w:r>
        <w:r w:rsidR="007B375B">
          <w:rPr>
            <w:noProof/>
            <w:webHidden/>
          </w:rPr>
          <w:fldChar w:fldCharType="separate"/>
        </w:r>
        <w:r w:rsidR="003664DE">
          <w:rPr>
            <w:noProof/>
            <w:webHidden/>
          </w:rPr>
          <w:t>iii</w:t>
        </w:r>
        <w:r w:rsidR="007B375B">
          <w:rPr>
            <w:noProof/>
            <w:webHidden/>
          </w:rPr>
          <w:fldChar w:fldCharType="end"/>
        </w:r>
      </w:hyperlink>
    </w:p>
    <w:p w14:paraId="7325F4A1" w14:textId="77777777" w:rsidR="007B375B" w:rsidRDefault="00D6647E">
      <w:pPr>
        <w:pStyle w:val="TOC2"/>
        <w:rPr>
          <w:rFonts w:asciiTheme="minorHAnsi" w:eastAsiaTheme="minorEastAsia" w:hAnsiTheme="minorHAnsi" w:cstheme="minorBidi"/>
          <w:noProof/>
          <w:color w:val="auto"/>
        </w:rPr>
      </w:pPr>
      <w:hyperlink w:anchor="_Toc410402460" w:history="1">
        <w:r w:rsidR="007B375B" w:rsidRPr="00630795">
          <w:rPr>
            <w:rStyle w:val="Hyperlink"/>
            <w:noProof/>
          </w:rPr>
          <w:t>Executive summary</w:t>
        </w:r>
        <w:r w:rsidR="007B375B">
          <w:rPr>
            <w:noProof/>
            <w:webHidden/>
          </w:rPr>
          <w:tab/>
        </w:r>
        <w:r w:rsidR="007B375B">
          <w:rPr>
            <w:noProof/>
            <w:webHidden/>
          </w:rPr>
          <w:fldChar w:fldCharType="begin"/>
        </w:r>
        <w:r w:rsidR="007B375B">
          <w:rPr>
            <w:noProof/>
            <w:webHidden/>
          </w:rPr>
          <w:instrText xml:space="preserve"> PAGEREF _Toc410402460 \h </w:instrText>
        </w:r>
        <w:r w:rsidR="007B375B">
          <w:rPr>
            <w:noProof/>
            <w:webHidden/>
          </w:rPr>
        </w:r>
        <w:r w:rsidR="007B375B">
          <w:rPr>
            <w:noProof/>
            <w:webHidden/>
          </w:rPr>
          <w:fldChar w:fldCharType="separate"/>
        </w:r>
        <w:r w:rsidR="003664DE">
          <w:rPr>
            <w:noProof/>
            <w:webHidden/>
          </w:rPr>
          <w:t>iv</w:t>
        </w:r>
        <w:r w:rsidR="007B375B">
          <w:rPr>
            <w:noProof/>
            <w:webHidden/>
          </w:rPr>
          <w:fldChar w:fldCharType="end"/>
        </w:r>
      </w:hyperlink>
    </w:p>
    <w:p w14:paraId="1226C54B" w14:textId="77777777" w:rsidR="007B375B" w:rsidRDefault="00D6647E">
      <w:pPr>
        <w:pStyle w:val="TOC2"/>
        <w:rPr>
          <w:rFonts w:asciiTheme="minorHAnsi" w:eastAsiaTheme="minorEastAsia" w:hAnsiTheme="minorHAnsi" w:cstheme="minorBidi"/>
          <w:noProof/>
          <w:color w:val="auto"/>
        </w:rPr>
      </w:pPr>
      <w:hyperlink w:anchor="_Toc410402461" w:history="1">
        <w:r w:rsidR="007B375B" w:rsidRPr="00630795">
          <w:rPr>
            <w:rStyle w:val="Hyperlink"/>
            <w:noProof/>
          </w:rPr>
          <w:t>1</w:t>
        </w:r>
        <w:r w:rsidR="007B375B">
          <w:rPr>
            <w:rFonts w:asciiTheme="minorHAnsi" w:eastAsiaTheme="minorEastAsia" w:hAnsiTheme="minorHAnsi" w:cstheme="minorBidi"/>
            <w:noProof/>
            <w:color w:val="auto"/>
          </w:rPr>
          <w:tab/>
        </w:r>
        <w:r w:rsidR="007B375B" w:rsidRPr="00630795">
          <w:rPr>
            <w:rStyle w:val="Hyperlink"/>
            <w:noProof/>
          </w:rPr>
          <w:t>Introduction</w:t>
        </w:r>
        <w:r w:rsidR="007B375B">
          <w:rPr>
            <w:noProof/>
            <w:webHidden/>
          </w:rPr>
          <w:tab/>
        </w:r>
        <w:r w:rsidR="007B375B">
          <w:rPr>
            <w:noProof/>
            <w:webHidden/>
          </w:rPr>
          <w:fldChar w:fldCharType="begin"/>
        </w:r>
        <w:r w:rsidR="007B375B">
          <w:rPr>
            <w:noProof/>
            <w:webHidden/>
          </w:rPr>
          <w:instrText xml:space="preserve"> PAGEREF _Toc410402461 \h </w:instrText>
        </w:r>
        <w:r w:rsidR="007B375B">
          <w:rPr>
            <w:noProof/>
            <w:webHidden/>
          </w:rPr>
        </w:r>
        <w:r w:rsidR="007B375B">
          <w:rPr>
            <w:noProof/>
            <w:webHidden/>
          </w:rPr>
          <w:fldChar w:fldCharType="separate"/>
        </w:r>
        <w:r w:rsidR="003664DE">
          <w:rPr>
            <w:noProof/>
            <w:webHidden/>
          </w:rPr>
          <w:t>1</w:t>
        </w:r>
        <w:r w:rsidR="007B375B">
          <w:rPr>
            <w:noProof/>
            <w:webHidden/>
          </w:rPr>
          <w:fldChar w:fldCharType="end"/>
        </w:r>
      </w:hyperlink>
    </w:p>
    <w:p w14:paraId="746B8B03" w14:textId="77777777" w:rsidR="007B375B" w:rsidRDefault="00D6647E">
      <w:pPr>
        <w:pStyle w:val="TOC3"/>
        <w:rPr>
          <w:rFonts w:asciiTheme="minorHAnsi" w:eastAsiaTheme="minorEastAsia" w:hAnsiTheme="minorHAnsi" w:cstheme="minorBidi"/>
          <w:noProof/>
          <w:color w:val="auto"/>
        </w:rPr>
      </w:pPr>
      <w:hyperlink w:anchor="_Toc410402462" w:history="1">
        <w:r w:rsidR="007B375B" w:rsidRPr="00630795">
          <w:rPr>
            <w:rStyle w:val="Hyperlink"/>
            <w:noProof/>
          </w:rPr>
          <w:t>1.1</w:t>
        </w:r>
        <w:r w:rsidR="007B375B">
          <w:rPr>
            <w:rFonts w:asciiTheme="minorHAnsi" w:eastAsiaTheme="minorEastAsia" w:hAnsiTheme="minorHAnsi" w:cstheme="minorBidi"/>
            <w:noProof/>
            <w:color w:val="auto"/>
          </w:rPr>
          <w:tab/>
        </w:r>
        <w:r w:rsidR="007B375B" w:rsidRPr="00630795">
          <w:rPr>
            <w:rStyle w:val="Hyperlink"/>
            <w:noProof/>
          </w:rPr>
          <w:t>Purpose</w:t>
        </w:r>
        <w:r w:rsidR="007B375B">
          <w:rPr>
            <w:noProof/>
            <w:webHidden/>
          </w:rPr>
          <w:tab/>
        </w:r>
        <w:r w:rsidR="007B375B">
          <w:rPr>
            <w:noProof/>
            <w:webHidden/>
          </w:rPr>
          <w:fldChar w:fldCharType="begin"/>
        </w:r>
        <w:r w:rsidR="007B375B">
          <w:rPr>
            <w:noProof/>
            <w:webHidden/>
          </w:rPr>
          <w:instrText xml:space="preserve"> PAGEREF _Toc410402462 \h </w:instrText>
        </w:r>
        <w:r w:rsidR="007B375B">
          <w:rPr>
            <w:noProof/>
            <w:webHidden/>
          </w:rPr>
        </w:r>
        <w:r w:rsidR="007B375B">
          <w:rPr>
            <w:noProof/>
            <w:webHidden/>
          </w:rPr>
          <w:fldChar w:fldCharType="separate"/>
        </w:r>
        <w:r w:rsidR="003664DE">
          <w:rPr>
            <w:noProof/>
            <w:webHidden/>
          </w:rPr>
          <w:t>1</w:t>
        </w:r>
        <w:r w:rsidR="007B375B">
          <w:rPr>
            <w:noProof/>
            <w:webHidden/>
          </w:rPr>
          <w:fldChar w:fldCharType="end"/>
        </w:r>
      </w:hyperlink>
    </w:p>
    <w:p w14:paraId="5CC0D7D7" w14:textId="77777777" w:rsidR="007B375B" w:rsidRDefault="00D6647E">
      <w:pPr>
        <w:pStyle w:val="TOC3"/>
        <w:rPr>
          <w:rFonts w:asciiTheme="minorHAnsi" w:eastAsiaTheme="minorEastAsia" w:hAnsiTheme="minorHAnsi" w:cstheme="minorBidi"/>
          <w:noProof/>
          <w:color w:val="auto"/>
        </w:rPr>
      </w:pPr>
      <w:hyperlink w:anchor="_Toc410402463" w:history="1">
        <w:r w:rsidR="007B375B" w:rsidRPr="00630795">
          <w:rPr>
            <w:rStyle w:val="Hyperlink"/>
            <w:noProof/>
            <w:highlight w:val="yellow"/>
          </w:rPr>
          <w:t>1.2</w:t>
        </w:r>
        <w:r w:rsidR="007B375B">
          <w:rPr>
            <w:rFonts w:asciiTheme="minorHAnsi" w:eastAsiaTheme="minorEastAsia" w:hAnsiTheme="minorHAnsi" w:cstheme="minorBidi"/>
            <w:noProof/>
            <w:color w:val="auto"/>
          </w:rPr>
          <w:tab/>
        </w:r>
        <w:r w:rsidR="007B375B" w:rsidRPr="00630795">
          <w:rPr>
            <w:rStyle w:val="Hyperlink"/>
            <w:noProof/>
            <w:highlight w:val="yellow"/>
          </w:rPr>
          <w:t>Scope</w:t>
        </w:r>
        <w:r w:rsidR="007B375B">
          <w:rPr>
            <w:noProof/>
            <w:webHidden/>
          </w:rPr>
          <w:tab/>
        </w:r>
        <w:r w:rsidR="007B375B">
          <w:rPr>
            <w:noProof/>
            <w:webHidden/>
          </w:rPr>
          <w:fldChar w:fldCharType="begin"/>
        </w:r>
        <w:r w:rsidR="007B375B">
          <w:rPr>
            <w:noProof/>
            <w:webHidden/>
          </w:rPr>
          <w:instrText xml:space="preserve"> PAGEREF _Toc410402463 \h </w:instrText>
        </w:r>
        <w:r w:rsidR="007B375B">
          <w:rPr>
            <w:noProof/>
            <w:webHidden/>
          </w:rPr>
        </w:r>
        <w:r w:rsidR="007B375B">
          <w:rPr>
            <w:noProof/>
            <w:webHidden/>
          </w:rPr>
          <w:fldChar w:fldCharType="separate"/>
        </w:r>
        <w:r w:rsidR="003664DE">
          <w:rPr>
            <w:noProof/>
            <w:webHidden/>
          </w:rPr>
          <w:t>1</w:t>
        </w:r>
        <w:r w:rsidR="007B375B">
          <w:rPr>
            <w:noProof/>
            <w:webHidden/>
          </w:rPr>
          <w:fldChar w:fldCharType="end"/>
        </w:r>
      </w:hyperlink>
    </w:p>
    <w:p w14:paraId="6D2546B8" w14:textId="77777777" w:rsidR="007B375B" w:rsidRDefault="00D6647E">
      <w:pPr>
        <w:pStyle w:val="TOC3"/>
        <w:rPr>
          <w:rFonts w:asciiTheme="minorHAnsi" w:eastAsiaTheme="minorEastAsia" w:hAnsiTheme="minorHAnsi" w:cstheme="minorBidi"/>
          <w:noProof/>
          <w:color w:val="auto"/>
        </w:rPr>
      </w:pPr>
      <w:hyperlink w:anchor="_Toc410402464" w:history="1">
        <w:r w:rsidR="007B375B" w:rsidRPr="00630795">
          <w:rPr>
            <w:rStyle w:val="Hyperlink"/>
            <w:noProof/>
          </w:rPr>
          <w:t>1.3</w:t>
        </w:r>
        <w:r w:rsidR="007B375B">
          <w:rPr>
            <w:rFonts w:asciiTheme="minorHAnsi" w:eastAsiaTheme="minorEastAsia" w:hAnsiTheme="minorHAnsi" w:cstheme="minorBidi"/>
            <w:noProof/>
            <w:color w:val="auto"/>
          </w:rPr>
          <w:tab/>
        </w:r>
        <w:r w:rsidR="007B375B" w:rsidRPr="00630795">
          <w:rPr>
            <w:rStyle w:val="Hyperlink"/>
            <w:noProof/>
          </w:rPr>
          <w:t>The Foundation Spatial Data Framework (FSDF)</w:t>
        </w:r>
        <w:r w:rsidR="007B375B">
          <w:rPr>
            <w:noProof/>
            <w:webHidden/>
          </w:rPr>
          <w:tab/>
        </w:r>
        <w:r w:rsidR="007B375B">
          <w:rPr>
            <w:noProof/>
            <w:webHidden/>
          </w:rPr>
          <w:fldChar w:fldCharType="begin"/>
        </w:r>
        <w:r w:rsidR="007B375B">
          <w:rPr>
            <w:noProof/>
            <w:webHidden/>
          </w:rPr>
          <w:instrText xml:space="preserve"> PAGEREF _Toc410402464 \h </w:instrText>
        </w:r>
        <w:r w:rsidR="007B375B">
          <w:rPr>
            <w:noProof/>
            <w:webHidden/>
          </w:rPr>
        </w:r>
        <w:r w:rsidR="007B375B">
          <w:rPr>
            <w:noProof/>
            <w:webHidden/>
          </w:rPr>
          <w:fldChar w:fldCharType="separate"/>
        </w:r>
        <w:r w:rsidR="003664DE">
          <w:rPr>
            <w:noProof/>
            <w:webHidden/>
          </w:rPr>
          <w:t>1</w:t>
        </w:r>
        <w:r w:rsidR="007B375B">
          <w:rPr>
            <w:noProof/>
            <w:webHidden/>
          </w:rPr>
          <w:fldChar w:fldCharType="end"/>
        </w:r>
      </w:hyperlink>
    </w:p>
    <w:p w14:paraId="4A16E519" w14:textId="77777777" w:rsidR="007B375B" w:rsidRDefault="00D6647E">
      <w:pPr>
        <w:pStyle w:val="TOC3"/>
        <w:rPr>
          <w:rFonts w:asciiTheme="minorHAnsi" w:eastAsiaTheme="minorEastAsia" w:hAnsiTheme="minorHAnsi" w:cstheme="minorBidi"/>
          <w:noProof/>
          <w:color w:val="auto"/>
        </w:rPr>
      </w:pPr>
      <w:hyperlink w:anchor="_Toc410402465" w:history="1">
        <w:r w:rsidR="007B375B" w:rsidRPr="00630795">
          <w:rPr>
            <w:rStyle w:val="Hyperlink"/>
            <w:noProof/>
          </w:rPr>
          <w:t>1.4</w:t>
        </w:r>
        <w:r w:rsidR="007B375B">
          <w:rPr>
            <w:rFonts w:asciiTheme="minorHAnsi" w:eastAsiaTheme="minorEastAsia" w:hAnsiTheme="minorHAnsi" w:cstheme="minorBidi"/>
            <w:noProof/>
            <w:color w:val="auto"/>
          </w:rPr>
          <w:tab/>
        </w:r>
        <w:r w:rsidR="007B375B" w:rsidRPr="00630795">
          <w:rPr>
            <w:rStyle w:val="Hyperlink"/>
            <w:noProof/>
          </w:rPr>
          <w:t xml:space="preserve">Geospatial data interoperability </w:t>
        </w:r>
        <w:r w:rsidR="007B375B">
          <w:rPr>
            <w:noProof/>
            <w:webHidden/>
          </w:rPr>
          <w:tab/>
        </w:r>
        <w:r w:rsidR="007B375B">
          <w:rPr>
            <w:noProof/>
            <w:webHidden/>
          </w:rPr>
          <w:fldChar w:fldCharType="begin"/>
        </w:r>
        <w:r w:rsidR="007B375B">
          <w:rPr>
            <w:noProof/>
            <w:webHidden/>
          </w:rPr>
          <w:instrText xml:space="preserve"> PAGEREF _Toc410402465 \h </w:instrText>
        </w:r>
        <w:r w:rsidR="007B375B">
          <w:rPr>
            <w:noProof/>
            <w:webHidden/>
          </w:rPr>
        </w:r>
        <w:r w:rsidR="007B375B">
          <w:rPr>
            <w:noProof/>
            <w:webHidden/>
          </w:rPr>
          <w:fldChar w:fldCharType="separate"/>
        </w:r>
        <w:r w:rsidR="003664DE">
          <w:rPr>
            <w:noProof/>
            <w:webHidden/>
          </w:rPr>
          <w:t>3</w:t>
        </w:r>
        <w:r w:rsidR="007B375B">
          <w:rPr>
            <w:noProof/>
            <w:webHidden/>
          </w:rPr>
          <w:fldChar w:fldCharType="end"/>
        </w:r>
      </w:hyperlink>
    </w:p>
    <w:p w14:paraId="6B5FCB6B" w14:textId="77777777" w:rsidR="007B375B" w:rsidRDefault="00D6647E">
      <w:pPr>
        <w:pStyle w:val="TOC3"/>
        <w:rPr>
          <w:rFonts w:asciiTheme="minorHAnsi" w:eastAsiaTheme="minorEastAsia" w:hAnsiTheme="minorHAnsi" w:cstheme="minorBidi"/>
          <w:noProof/>
          <w:color w:val="auto"/>
        </w:rPr>
      </w:pPr>
      <w:hyperlink w:anchor="_Toc410402466" w:history="1">
        <w:r w:rsidR="007B375B" w:rsidRPr="00630795">
          <w:rPr>
            <w:rStyle w:val="Hyperlink"/>
            <w:noProof/>
          </w:rPr>
          <w:t>1.5</w:t>
        </w:r>
        <w:r w:rsidR="007B375B">
          <w:rPr>
            <w:rFonts w:asciiTheme="minorHAnsi" w:eastAsiaTheme="minorEastAsia" w:hAnsiTheme="minorHAnsi" w:cstheme="minorBidi"/>
            <w:noProof/>
            <w:color w:val="auto"/>
          </w:rPr>
          <w:tab/>
        </w:r>
        <w:r w:rsidR="007B375B" w:rsidRPr="00630795">
          <w:rPr>
            <w:rStyle w:val="Hyperlink"/>
            <w:noProof/>
          </w:rPr>
          <w:t>The role of information modelling in geospatial data production</w:t>
        </w:r>
        <w:r w:rsidR="007B375B">
          <w:rPr>
            <w:noProof/>
            <w:webHidden/>
          </w:rPr>
          <w:tab/>
        </w:r>
        <w:r w:rsidR="007B375B">
          <w:rPr>
            <w:noProof/>
            <w:webHidden/>
          </w:rPr>
          <w:fldChar w:fldCharType="begin"/>
        </w:r>
        <w:r w:rsidR="007B375B">
          <w:rPr>
            <w:noProof/>
            <w:webHidden/>
          </w:rPr>
          <w:instrText xml:space="preserve"> PAGEREF _Toc410402466 \h </w:instrText>
        </w:r>
        <w:r w:rsidR="007B375B">
          <w:rPr>
            <w:noProof/>
            <w:webHidden/>
          </w:rPr>
        </w:r>
        <w:r w:rsidR="007B375B">
          <w:rPr>
            <w:noProof/>
            <w:webHidden/>
          </w:rPr>
          <w:fldChar w:fldCharType="separate"/>
        </w:r>
        <w:r w:rsidR="003664DE">
          <w:rPr>
            <w:noProof/>
            <w:webHidden/>
          </w:rPr>
          <w:t>5</w:t>
        </w:r>
        <w:r w:rsidR="007B375B">
          <w:rPr>
            <w:noProof/>
            <w:webHidden/>
          </w:rPr>
          <w:fldChar w:fldCharType="end"/>
        </w:r>
      </w:hyperlink>
    </w:p>
    <w:p w14:paraId="550BB1D2" w14:textId="77777777" w:rsidR="007B375B" w:rsidRDefault="00D6647E">
      <w:pPr>
        <w:pStyle w:val="TOC3"/>
        <w:rPr>
          <w:rFonts w:asciiTheme="minorHAnsi" w:eastAsiaTheme="minorEastAsia" w:hAnsiTheme="minorHAnsi" w:cstheme="minorBidi"/>
          <w:noProof/>
          <w:color w:val="auto"/>
        </w:rPr>
      </w:pPr>
      <w:hyperlink w:anchor="_Toc410402467" w:history="1">
        <w:r w:rsidR="007B375B" w:rsidRPr="00630795">
          <w:rPr>
            <w:rStyle w:val="Hyperlink"/>
            <w:noProof/>
            <w:highlight w:val="yellow"/>
          </w:rPr>
          <w:t>1.6</w:t>
        </w:r>
        <w:r w:rsidR="007B375B">
          <w:rPr>
            <w:rFonts w:asciiTheme="minorHAnsi" w:eastAsiaTheme="minorEastAsia" w:hAnsiTheme="minorHAnsi" w:cstheme="minorBidi"/>
            <w:noProof/>
            <w:color w:val="auto"/>
          </w:rPr>
          <w:tab/>
        </w:r>
        <w:r w:rsidR="007B375B" w:rsidRPr="00630795">
          <w:rPr>
            <w:rStyle w:val="Hyperlink"/>
            <w:noProof/>
            <w:highlight w:val="yellow"/>
          </w:rPr>
          <w:t xml:space="preserve">Towards a National Spatial information Infrastructure  </w:t>
        </w:r>
        <w:r w:rsidR="007B375B">
          <w:rPr>
            <w:noProof/>
            <w:webHidden/>
          </w:rPr>
          <w:tab/>
        </w:r>
        <w:r w:rsidR="007B375B">
          <w:rPr>
            <w:noProof/>
            <w:webHidden/>
          </w:rPr>
          <w:fldChar w:fldCharType="begin"/>
        </w:r>
        <w:r w:rsidR="007B375B">
          <w:rPr>
            <w:noProof/>
            <w:webHidden/>
          </w:rPr>
          <w:instrText xml:space="preserve"> PAGEREF _Toc410402467 \h </w:instrText>
        </w:r>
        <w:r w:rsidR="007B375B">
          <w:rPr>
            <w:noProof/>
            <w:webHidden/>
          </w:rPr>
        </w:r>
        <w:r w:rsidR="007B375B">
          <w:rPr>
            <w:noProof/>
            <w:webHidden/>
          </w:rPr>
          <w:fldChar w:fldCharType="separate"/>
        </w:r>
        <w:r w:rsidR="003664DE">
          <w:rPr>
            <w:noProof/>
            <w:webHidden/>
          </w:rPr>
          <w:t>7</w:t>
        </w:r>
        <w:r w:rsidR="007B375B">
          <w:rPr>
            <w:noProof/>
            <w:webHidden/>
          </w:rPr>
          <w:fldChar w:fldCharType="end"/>
        </w:r>
      </w:hyperlink>
    </w:p>
    <w:p w14:paraId="3CB19922" w14:textId="77777777" w:rsidR="007B375B" w:rsidRDefault="00D6647E">
      <w:pPr>
        <w:pStyle w:val="TOC2"/>
        <w:rPr>
          <w:rFonts w:asciiTheme="minorHAnsi" w:eastAsiaTheme="minorEastAsia" w:hAnsiTheme="minorHAnsi" w:cstheme="minorBidi"/>
          <w:noProof/>
          <w:color w:val="auto"/>
        </w:rPr>
      </w:pPr>
      <w:hyperlink w:anchor="_Toc410402468" w:history="1">
        <w:r w:rsidR="007B375B" w:rsidRPr="00630795">
          <w:rPr>
            <w:rStyle w:val="Hyperlink"/>
            <w:noProof/>
          </w:rPr>
          <w:t>2</w:t>
        </w:r>
        <w:r w:rsidR="007B375B">
          <w:rPr>
            <w:rFonts w:asciiTheme="minorHAnsi" w:eastAsiaTheme="minorEastAsia" w:hAnsiTheme="minorHAnsi" w:cstheme="minorBidi"/>
            <w:noProof/>
            <w:color w:val="auto"/>
          </w:rPr>
          <w:tab/>
        </w:r>
        <w:r w:rsidR="007B375B" w:rsidRPr="00630795">
          <w:rPr>
            <w:rStyle w:val="Hyperlink"/>
            <w:noProof/>
          </w:rPr>
          <w:t>Context and the need for data specifications</w:t>
        </w:r>
        <w:r w:rsidR="007B375B">
          <w:rPr>
            <w:noProof/>
            <w:webHidden/>
          </w:rPr>
          <w:tab/>
        </w:r>
        <w:r w:rsidR="007B375B">
          <w:rPr>
            <w:noProof/>
            <w:webHidden/>
          </w:rPr>
          <w:fldChar w:fldCharType="begin"/>
        </w:r>
        <w:r w:rsidR="007B375B">
          <w:rPr>
            <w:noProof/>
            <w:webHidden/>
          </w:rPr>
          <w:instrText xml:space="preserve"> PAGEREF _Toc410402468 \h </w:instrText>
        </w:r>
        <w:r w:rsidR="007B375B">
          <w:rPr>
            <w:noProof/>
            <w:webHidden/>
          </w:rPr>
        </w:r>
        <w:r w:rsidR="007B375B">
          <w:rPr>
            <w:noProof/>
            <w:webHidden/>
          </w:rPr>
          <w:fldChar w:fldCharType="separate"/>
        </w:r>
        <w:r w:rsidR="003664DE">
          <w:rPr>
            <w:noProof/>
            <w:webHidden/>
          </w:rPr>
          <w:t>8</w:t>
        </w:r>
        <w:r w:rsidR="007B375B">
          <w:rPr>
            <w:noProof/>
            <w:webHidden/>
          </w:rPr>
          <w:fldChar w:fldCharType="end"/>
        </w:r>
      </w:hyperlink>
    </w:p>
    <w:p w14:paraId="044C9103" w14:textId="77777777" w:rsidR="007B375B" w:rsidRDefault="00D6647E">
      <w:pPr>
        <w:pStyle w:val="TOC3"/>
        <w:rPr>
          <w:rFonts w:asciiTheme="minorHAnsi" w:eastAsiaTheme="minorEastAsia" w:hAnsiTheme="minorHAnsi" w:cstheme="minorBidi"/>
          <w:noProof/>
          <w:color w:val="auto"/>
        </w:rPr>
      </w:pPr>
      <w:hyperlink w:anchor="_Toc410402469" w:history="1">
        <w:r w:rsidR="007B375B" w:rsidRPr="00630795">
          <w:rPr>
            <w:rStyle w:val="Hyperlink"/>
            <w:noProof/>
          </w:rPr>
          <w:t>2.1</w:t>
        </w:r>
        <w:r w:rsidR="007B375B">
          <w:rPr>
            <w:rFonts w:asciiTheme="minorHAnsi" w:eastAsiaTheme="minorEastAsia" w:hAnsiTheme="minorHAnsi" w:cstheme="minorBidi"/>
            <w:noProof/>
            <w:color w:val="auto"/>
          </w:rPr>
          <w:tab/>
        </w:r>
        <w:r w:rsidR="007B375B" w:rsidRPr="00630795">
          <w:rPr>
            <w:rStyle w:val="Hyperlink"/>
            <w:noProof/>
          </w:rPr>
          <w:t>Overview</w:t>
        </w:r>
        <w:r w:rsidR="007B375B">
          <w:rPr>
            <w:noProof/>
            <w:webHidden/>
          </w:rPr>
          <w:tab/>
        </w:r>
        <w:r w:rsidR="007B375B">
          <w:rPr>
            <w:noProof/>
            <w:webHidden/>
          </w:rPr>
          <w:fldChar w:fldCharType="begin"/>
        </w:r>
        <w:r w:rsidR="007B375B">
          <w:rPr>
            <w:noProof/>
            <w:webHidden/>
          </w:rPr>
          <w:instrText xml:space="preserve"> PAGEREF _Toc410402469 \h </w:instrText>
        </w:r>
        <w:r w:rsidR="007B375B">
          <w:rPr>
            <w:noProof/>
            <w:webHidden/>
          </w:rPr>
        </w:r>
        <w:r w:rsidR="007B375B">
          <w:rPr>
            <w:noProof/>
            <w:webHidden/>
          </w:rPr>
          <w:fldChar w:fldCharType="separate"/>
        </w:r>
        <w:r w:rsidR="003664DE">
          <w:rPr>
            <w:noProof/>
            <w:webHidden/>
          </w:rPr>
          <w:t>8</w:t>
        </w:r>
        <w:r w:rsidR="007B375B">
          <w:rPr>
            <w:noProof/>
            <w:webHidden/>
          </w:rPr>
          <w:fldChar w:fldCharType="end"/>
        </w:r>
      </w:hyperlink>
    </w:p>
    <w:p w14:paraId="0863C389" w14:textId="77777777" w:rsidR="007B375B" w:rsidRDefault="00D6647E">
      <w:pPr>
        <w:pStyle w:val="TOC3"/>
        <w:rPr>
          <w:rFonts w:asciiTheme="minorHAnsi" w:eastAsiaTheme="minorEastAsia" w:hAnsiTheme="minorHAnsi" w:cstheme="minorBidi"/>
          <w:noProof/>
          <w:color w:val="auto"/>
        </w:rPr>
      </w:pPr>
      <w:hyperlink w:anchor="_Toc410402470" w:history="1">
        <w:r w:rsidR="007B375B" w:rsidRPr="00630795">
          <w:rPr>
            <w:rStyle w:val="Hyperlink"/>
            <w:noProof/>
          </w:rPr>
          <w:t>2.2</w:t>
        </w:r>
        <w:r w:rsidR="007B375B">
          <w:rPr>
            <w:rFonts w:asciiTheme="minorHAnsi" w:eastAsiaTheme="minorEastAsia" w:hAnsiTheme="minorHAnsi" w:cstheme="minorBidi"/>
            <w:noProof/>
            <w:color w:val="auto"/>
          </w:rPr>
          <w:tab/>
        </w:r>
        <w:r w:rsidR="007B375B" w:rsidRPr="00630795">
          <w:rPr>
            <w:rStyle w:val="Hyperlink"/>
            <w:noProof/>
          </w:rPr>
          <w:t>Geospatial data production and delivery patterns</w:t>
        </w:r>
        <w:r w:rsidR="007B375B">
          <w:rPr>
            <w:noProof/>
            <w:webHidden/>
          </w:rPr>
          <w:tab/>
        </w:r>
        <w:r w:rsidR="007B375B">
          <w:rPr>
            <w:noProof/>
            <w:webHidden/>
          </w:rPr>
          <w:fldChar w:fldCharType="begin"/>
        </w:r>
        <w:r w:rsidR="007B375B">
          <w:rPr>
            <w:noProof/>
            <w:webHidden/>
          </w:rPr>
          <w:instrText xml:space="preserve"> PAGEREF _Toc410402470 \h </w:instrText>
        </w:r>
        <w:r w:rsidR="007B375B">
          <w:rPr>
            <w:noProof/>
            <w:webHidden/>
          </w:rPr>
        </w:r>
        <w:r w:rsidR="007B375B">
          <w:rPr>
            <w:noProof/>
            <w:webHidden/>
          </w:rPr>
          <w:fldChar w:fldCharType="separate"/>
        </w:r>
        <w:r w:rsidR="003664DE">
          <w:rPr>
            <w:noProof/>
            <w:webHidden/>
          </w:rPr>
          <w:t>8</w:t>
        </w:r>
        <w:r w:rsidR="007B375B">
          <w:rPr>
            <w:noProof/>
            <w:webHidden/>
          </w:rPr>
          <w:fldChar w:fldCharType="end"/>
        </w:r>
      </w:hyperlink>
    </w:p>
    <w:p w14:paraId="76510F05" w14:textId="77777777" w:rsidR="007B375B" w:rsidRDefault="00D6647E">
      <w:pPr>
        <w:pStyle w:val="TOC3"/>
        <w:rPr>
          <w:rFonts w:asciiTheme="minorHAnsi" w:eastAsiaTheme="minorEastAsia" w:hAnsiTheme="minorHAnsi" w:cstheme="minorBidi"/>
          <w:noProof/>
          <w:color w:val="auto"/>
        </w:rPr>
      </w:pPr>
      <w:hyperlink w:anchor="_Toc410402471" w:history="1">
        <w:r w:rsidR="007B375B" w:rsidRPr="00630795">
          <w:rPr>
            <w:rStyle w:val="Hyperlink"/>
            <w:noProof/>
          </w:rPr>
          <w:t>2.3</w:t>
        </w:r>
        <w:r w:rsidR="007B375B">
          <w:rPr>
            <w:rFonts w:asciiTheme="minorHAnsi" w:eastAsiaTheme="minorEastAsia" w:hAnsiTheme="minorHAnsi" w:cstheme="minorBidi"/>
            <w:noProof/>
            <w:color w:val="auto"/>
          </w:rPr>
          <w:tab/>
        </w:r>
        <w:r w:rsidR="007B375B" w:rsidRPr="00630795">
          <w:rPr>
            <w:rStyle w:val="Hyperlink"/>
            <w:noProof/>
          </w:rPr>
          <w:t>Drivers for change</w:t>
        </w:r>
        <w:r w:rsidR="007B375B">
          <w:rPr>
            <w:noProof/>
            <w:webHidden/>
          </w:rPr>
          <w:tab/>
        </w:r>
        <w:r w:rsidR="007B375B">
          <w:rPr>
            <w:noProof/>
            <w:webHidden/>
          </w:rPr>
          <w:fldChar w:fldCharType="begin"/>
        </w:r>
        <w:r w:rsidR="007B375B">
          <w:rPr>
            <w:noProof/>
            <w:webHidden/>
          </w:rPr>
          <w:instrText xml:space="preserve"> PAGEREF _Toc410402471 \h </w:instrText>
        </w:r>
        <w:r w:rsidR="007B375B">
          <w:rPr>
            <w:noProof/>
            <w:webHidden/>
          </w:rPr>
        </w:r>
        <w:r w:rsidR="007B375B">
          <w:rPr>
            <w:noProof/>
            <w:webHidden/>
          </w:rPr>
          <w:fldChar w:fldCharType="separate"/>
        </w:r>
        <w:r w:rsidR="003664DE">
          <w:rPr>
            <w:noProof/>
            <w:webHidden/>
          </w:rPr>
          <w:t>12</w:t>
        </w:r>
        <w:r w:rsidR="007B375B">
          <w:rPr>
            <w:noProof/>
            <w:webHidden/>
          </w:rPr>
          <w:fldChar w:fldCharType="end"/>
        </w:r>
      </w:hyperlink>
    </w:p>
    <w:p w14:paraId="1EBA321F" w14:textId="77777777" w:rsidR="007B375B" w:rsidRDefault="00D6647E">
      <w:pPr>
        <w:pStyle w:val="TOC3"/>
        <w:rPr>
          <w:rFonts w:asciiTheme="minorHAnsi" w:eastAsiaTheme="minorEastAsia" w:hAnsiTheme="minorHAnsi" w:cstheme="minorBidi"/>
          <w:noProof/>
          <w:color w:val="auto"/>
        </w:rPr>
      </w:pPr>
      <w:hyperlink w:anchor="_Toc410402472" w:history="1">
        <w:r w:rsidR="007B375B" w:rsidRPr="00630795">
          <w:rPr>
            <w:rStyle w:val="Hyperlink"/>
            <w:noProof/>
          </w:rPr>
          <w:t>2.4</w:t>
        </w:r>
        <w:r w:rsidR="007B375B">
          <w:rPr>
            <w:rFonts w:asciiTheme="minorHAnsi" w:eastAsiaTheme="minorEastAsia" w:hAnsiTheme="minorHAnsi" w:cstheme="minorBidi"/>
            <w:noProof/>
            <w:color w:val="auto"/>
          </w:rPr>
          <w:tab/>
        </w:r>
        <w:r w:rsidR="007B375B" w:rsidRPr="00630795">
          <w:rPr>
            <w:rStyle w:val="Hyperlink"/>
            <w:noProof/>
          </w:rPr>
          <w:t xml:space="preserve">Experiences from countries that are not Australia </w:t>
        </w:r>
        <w:r w:rsidR="007B375B" w:rsidRPr="00630795">
          <w:rPr>
            <w:rStyle w:val="Hyperlink"/>
            <w:noProof/>
          </w:rPr>
          <w:sym w:font="Wingdings" w:char="F04A"/>
        </w:r>
        <w:r w:rsidR="007B375B">
          <w:rPr>
            <w:noProof/>
            <w:webHidden/>
          </w:rPr>
          <w:tab/>
        </w:r>
        <w:r w:rsidR="007B375B">
          <w:rPr>
            <w:noProof/>
            <w:webHidden/>
          </w:rPr>
          <w:fldChar w:fldCharType="begin"/>
        </w:r>
        <w:r w:rsidR="007B375B">
          <w:rPr>
            <w:noProof/>
            <w:webHidden/>
          </w:rPr>
          <w:instrText xml:space="preserve"> PAGEREF _Toc410402472 \h </w:instrText>
        </w:r>
        <w:r w:rsidR="007B375B">
          <w:rPr>
            <w:noProof/>
            <w:webHidden/>
          </w:rPr>
        </w:r>
        <w:r w:rsidR="007B375B">
          <w:rPr>
            <w:noProof/>
            <w:webHidden/>
          </w:rPr>
          <w:fldChar w:fldCharType="separate"/>
        </w:r>
        <w:r w:rsidR="003664DE">
          <w:rPr>
            <w:noProof/>
            <w:webHidden/>
          </w:rPr>
          <w:t>14</w:t>
        </w:r>
        <w:r w:rsidR="007B375B">
          <w:rPr>
            <w:noProof/>
            <w:webHidden/>
          </w:rPr>
          <w:fldChar w:fldCharType="end"/>
        </w:r>
      </w:hyperlink>
    </w:p>
    <w:p w14:paraId="68219A1D" w14:textId="77777777" w:rsidR="007B375B" w:rsidRDefault="00D6647E">
      <w:pPr>
        <w:pStyle w:val="TOC2"/>
        <w:rPr>
          <w:rFonts w:asciiTheme="minorHAnsi" w:eastAsiaTheme="minorEastAsia" w:hAnsiTheme="minorHAnsi" w:cstheme="minorBidi"/>
          <w:noProof/>
          <w:color w:val="auto"/>
        </w:rPr>
      </w:pPr>
      <w:hyperlink w:anchor="_Toc410402473" w:history="1">
        <w:r w:rsidR="007B375B" w:rsidRPr="00630795">
          <w:rPr>
            <w:rStyle w:val="Hyperlink"/>
            <w:noProof/>
          </w:rPr>
          <w:t>3</w:t>
        </w:r>
        <w:r w:rsidR="007B375B">
          <w:rPr>
            <w:rFonts w:asciiTheme="minorHAnsi" w:eastAsiaTheme="minorEastAsia" w:hAnsiTheme="minorHAnsi" w:cstheme="minorBidi"/>
            <w:noProof/>
            <w:color w:val="auto"/>
          </w:rPr>
          <w:tab/>
        </w:r>
        <w:r w:rsidR="007B375B" w:rsidRPr="00630795">
          <w:rPr>
            <w:rStyle w:val="Hyperlink"/>
            <w:noProof/>
          </w:rPr>
          <w:t>FSDF modelling process</w:t>
        </w:r>
        <w:r w:rsidR="007B375B">
          <w:rPr>
            <w:noProof/>
            <w:webHidden/>
          </w:rPr>
          <w:tab/>
        </w:r>
        <w:r w:rsidR="007B375B">
          <w:rPr>
            <w:noProof/>
            <w:webHidden/>
          </w:rPr>
          <w:fldChar w:fldCharType="begin"/>
        </w:r>
        <w:r w:rsidR="007B375B">
          <w:rPr>
            <w:noProof/>
            <w:webHidden/>
          </w:rPr>
          <w:instrText xml:space="preserve"> PAGEREF _Toc410402473 \h </w:instrText>
        </w:r>
        <w:r w:rsidR="007B375B">
          <w:rPr>
            <w:noProof/>
            <w:webHidden/>
          </w:rPr>
        </w:r>
        <w:r w:rsidR="007B375B">
          <w:rPr>
            <w:noProof/>
            <w:webHidden/>
          </w:rPr>
          <w:fldChar w:fldCharType="separate"/>
        </w:r>
        <w:r w:rsidR="003664DE">
          <w:rPr>
            <w:noProof/>
            <w:webHidden/>
          </w:rPr>
          <w:t>15</w:t>
        </w:r>
        <w:r w:rsidR="007B375B">
          <w:rPr>
            <w:noProof/>
            <w:webHidden/>
          </w:rPr>
          <w:fldChar w:fldCharType="end"/>
        </w:r>
      </w:hyperlink>
    </w:p>
    <w:p w14:paraId="6C2235FB" w14:textId="77777777" w:rsidR="007B375B" w:rsidRDefault="00D6647E">
      <w:pPr>
        <w:pStyle w:val="TOC3"/>
        <w:rPr>
          <w:rFonts w:asciiTheme="minorHAnsi" w:eastAsiaTheme="minorEastAsia" w:hAnsiTheme="minorHAnsi" w:cstheme="minorBidi"/>
          <w:noProof/>
          <w:color w:val="auto"/>
        </w:rPr>
      </w:pPr>
      <w:hyperlink w:anchor="_Toc410402474" w:history="1">
        <w:r w:rsidR="007B375B" w:rsidRPr="00630795">
          <w:rPr>
            <w:rStyle w:val="Hyperlink"/>
            <w:noProof/>
          </w:rPr>
          <w:t>3.1</w:t>
        </w:r>
        <w:r w:rsidR="007B375B">
          <w:rPr>
            <w:rFonts w:asciiTheme="minorHAnsi" w:eastAsiaTheme="minorEastAsia" w:hAnsiTheme="minorHAnsi" w:cstheme="minorBidi"/>
            <w:noProof/>
            <w:color w:val="auto"/>
          </w:rPr>
          <w:tab/>
        </w:r>
        <w:r w:rsidR="007B375B" w:rsidRPr="00630795">
          <w:rPr>
            <w:rStyle w:val="Hyperlink"/>
            <w:noProof/>
          </w:rPr>
          <w:t>Setting the scene (aka modelling jargon buster)</w:t>
        </w:r>
        <w:r w:rsidR="007B375B">
          <w:rPr>
            <w:noProof/>
            <w:webHidden/>
          </w:rPr>
          <w:tab/>
        </w:r>
        <w:r w:rsidR="007B375B">
          <w:rPr>
            <w:noProof/>
            <w:webHidden/>
          </w:rPr>
          <w:fldChar w:fldCharType="begin"/>
        </w:r>
        <w:r w:rsidR="007B375B">
          <w:rPr>
            <w:noProof/>
            <w:webHidden/>
          </w:rPr>
          <w:instrText xml:space="preserve"> PAGEREF _Toc410402474 \h </w:instrText>
        </w:r>
        <w:r w:rsidR="007B375B">
          <w:rPr>
            <w:noProof/>
            <w:webHidden/>
          </w:rPr>
        </w:r>
        <w:r w:rsidR="007B375B">
          <w:rPr>
            <w:noProof/>
            <w:webHidden/>
          </w:rPr>
          <w:fldChar w:fldCharType="separate"/>
        </w:r>
        <w:r w:rsidR="003664DE">
          <w:rPr>
            <w:noProof/>
            <w:webHidden/>
          </w:rPr>
          <w:t>15</w:t>
        </w:r>
        <w:r w:rsidR="007B375B">
          <w:rPr>
            <w:noProof/>
            <w:webHidden/>
          </w:rPr>
          <w:fldChar w:fldCharType="end"/>
        </w:r>
      </w:hyperlink>
    </w:p>
    <w:p w14:paraId="777DCA27" w14:textId="77777777" w:rsidR="007B375B" w:rsidRDefault="00D6647E">
      <w:pPr>
        <w:pStyle w:val="TOC3"/>
        <w:rPr>
          <w:rFonts w:asciiTheme="minorHAnsi" w:eastAsiaTheme="minorEastAsia" w:hAnsiTheme="minorHAnsi" w:cstheme="minorBidi"/>
          <w:noProof/>
          <w:color w:val="auto"/>
        </w:rPr>
      </w:pPr>
      <w:hyperlink w:anchor="_Toc410402475" w:history="1">
        <w:r w:rsidR="007B375B" w:rsidRPr="00630795">
          <w:rPr>
            <w:rStyle w:val="Hyperlink"/>
            <w:noProof/>
          </w:rPr>
          <w:t>3.2</w:t>
        </w:r>
        <w:r w:rsidR="007B375B">
          <w:rPr>
            <w:rFonts w:asciiTheme="minorHAnsi" w:eastAsiaTheme="minorEastAsia" w:hAnsiTheme="minorHAnsi" w:cstheme="minorBidi"/>
            <w:noProof/>
            <w:color w:val="auto"/>
          </w:rPr>
          <w:tab/>
        </w:r>
        <w:r w:rsidR="007B375B" w:rsidRPr="00630795">
          <w:rPr>
            <w:rStyle w:val="Hyperlink"/>
            <w:noProof/>
          </w:rPr>
          <w:t>The modelling process</w:t>
        </w:r>
        <w:r w:rsidR="007B375B">
          <w:rPr>
            <w:noProof/>
            <w:webHidden/>
          </w:rPr>
          <w:tab/>
        </w:r>
        <w:r w:rsidR="007B375B">
          <w:rPr>
            <w:noProof/>
            <w:webHidden/>
          </w:rPr>
          <w:fldChar w:fldCharType="begin"/>
        </w:r>
        <w:r w:rsidR="007B375B">
          <w:rPr>
            <w:noProof/>
            <w:webHidden/>
          </w:rPr>
          <w:instrText xml:space="preserve"> PAGEREF _Toc410402475 \h </w:instrText>
        </w:r>
        <w:r w:rsidR="007B375B">
          <w:rPr>
            <w:noProof/>
            <w:webHidden/>
          </w:rPr>
        </w:r>
        <w:r w:rsidR="007B375B">
          <w:rPr>
            <w:noProof/>
            <w:webHidden/>
          </w:rPr>
          <w:fldChar w:fldCharType="separate"/>
        </w:r>
        <w:r w:rsidR="003664DE">
          <w:rPr>
            <w:noProof/>
            <w:webHidden/>
          </w:rPr>
          <w:t>15</w:t>
        </w:r>
        <w:r w:rsidR="007B375B">
          <w:rPr>
            <w:noProof/>
            <w:webHidden/>
          </w:rPr>
          <w:fldChar w:fldCharType="end"/>
        </w:r>
      </w:hyperlink>
    </w:p>
    <w:p w14:paraId="2FC130A2" w14:textId="77777777" w:rsidR="007B375B" w:rsidRDefault="00D6647E">
      <w:pPr>
        <w:pStyle w:val="TOC3"/>
        <w:rPr>
          <w:rFonts w:asciiTheme="minorHAnsi" w:eastAsiaTheme="minorEastAsia" w:hAnsiTheme="minorHAnsi" w:cstheme="minorBidi"/>
          <w:noProof/>
          <w:color w:val="auto"/>
        </w:rPr>
      </w:pPr>
      <w:hyperlink w:anchor="_Toc410402476" w:history="1">
        <w:r w:rsidR="007B375B" w:rsidRPr="00630795">
          <w:rPr>
            <w:rStyle w:val="Hyperlink"/>
            <w:noProof/>
          </w:rPr>
          <w:t>3.3</w:t>
        </w:r>
        <w:r w:rsidR="007B375B">
          <w:rPr>
            <w:rFonts w:asciiTheme="minorHAnsi" w:eastAsiaTheme="minorEastAsia" w:hAnsiTheme="minorHAnsi" w:cstheme="minorBidi"/>
            <w:noProof/>
            <w:color w:val="auto"/>
          </w:rPr>
          <w:tab/>
        </w:r>
        <w:r w:rsidR="007B375B" w:rsidRPr="00630795">
          <w:rPr>
            <w:rStyle w:val="Hyperlink"/>
            <w:noProof/>
          </w:rPr>
          <w:t>Data delivery/deployment</w:t>
        </w:r>
        <w:r w:rsidR="007B375B">
          <w:rPr>
            <w:noProof/>
            <w:webHidden/>
          </w:rPr>
          <w:tab/>
        </w:r>
        <w:r w:rsidR="007B375B">
          <w:rPr>
            <w:noProof/>
            <w:webHidden/>
          </w:rPr>
          <w:fldChar w:fldCharType="begin"/>
        </w:r>
        <w:r w:rsidR="007B375B">
          <w:rPr>
            <w:noProof/>
            <w:webHidden/>
          </w:rPr>
          <w:instrText xml:space="preserve"> PAGEREF _Toc410402476 \h </w:instrText>
        </w:r>
        <w:r w:rsidR="007B375B">
          <w:rPr>
            <w:noProof/>
            <w:webHidden/>
          </w:rPr>
        </w:r>
        <w:r w:rsidR="007B375B">
          <w:rPr>
            <w:noProof/>
            <w:webHidden/>
          </w:rPr>
          <w:fldChar w:fldCharType="separate"/>
        </w:r>
        <w:r w:rsidR="003664DE">
          <w:rPr>
            <w:noProof/>
            <w:webHidden/>
          </w:rPr>
          <w:t>17</w:t>
        </w:r>
        <w:r w:rsidR="007B375B">
          <w:rPr>
            <w:noProof/>
            <w:webHidden/>
          </w:rPr>
          <w:fldChar w:fldCharType="end"/>
        </w:r>
      </w:hyperlink>
    </w:p>
    <w:p w14:paraId="21737113" w14:textId="77777777" w:rsidR="007B375B" w:rsidRDefault="00D6647E">
      <w:pPr>
        <w:pStyle w:val="TOC3"/>
        <w:rPr>
          <w:rFonts w:asciiTheme="minorHAnsi" w:eastAsiaTheme="minorEastAsia" w:hAnsiTheme="minorHAnsi" w:cstheme="minorBidi"/>
          <w:noProof/>
          <w:color w:val="auto"/>
        </w:rPr>
      </w:pPr>
      <w:hyperlink w:anchor="_Toc410402477" w:history="1">
        <w:r w:rsidR="007B375B" w:rsidRPr="00630795">
          <w:rPr>
            <w:rStyle w:val="Hyperlink"/>
            <w:noProof/>
          </w:rPr>
          <w:t>3.4</w:t>
        </w:r>
        <w:r w:rsidR="007B375B">
          <w:rPr>
            <w:rFonts w:asciiTheme="minorHAnsi" w:eastAsiaTheme="minorEastAsia" w:hAnsiTheme="minorHAnsi" w:cstheme="minorBidi"/>
            <w:noProof/>
            <w:color w:val="auto"/>
          </w:rPr>
          <w:tab/>
        </w:r>
        <w:r w:rsidR="007B375B" w:rsidRPr="00630795">
          <w:rPr>
            <w:rStyle w:val="Hyperlink"/>
            <w:noProof/>
          </w:rPr>
          <w:t>Data model publication</w:t>
        </w:r>
        <w:r w:rsidR="007B375B">
          <w:rPr>
            <w:noProof/>
            <w:webHidden/>
          </w:rPr>
          <w:tab/>
        </w:r>
        <w:r w:rsidR="007B375B">
          <w:rPr>
            <w:noProof/>
            <w:webHidden/>
          </w:rPr>
          <w:fldChar w:fldCharType="begin"/>
        </w:r>
        <w:r w:rsidR="007B375B">
          <w:rPr>
            <w:noProof/>
            <w:webHidden/>
          </w:rPr>
          <w:instrText xml:space="preserve"> PAGEREF _Toc410402477 \h </w:instrText>
        </w:r>
        <w:r w:rsidR="007B375B">
          <w:rPr>
            <w:noProof/>
            <w:webHidden/>
          </w:rPr>
        </w:r>
        <w:r w:rsidR="007B375B">
          <w:rPr>
            <w:noProof/>
            <w:webHidden/>
          </w:rPr>
          <w:fldChar w:fldCharType="separate"/>
        </w:r>
        <w:r w:rsidR="003664DE">
          <w:rPr>
            <w:noProof/>
            <w:webHidden/>
          </w:rPr>
          <w:t>17</w:t>
        </w:r>
        <w:r w:rsidR="007B375B">
          <w:rPr>
            <w:noProof/>
            <w:webHidden/>
          </w:rPr>
          <w:fldChar w:fldCharType="end"/>
        </w:r>
      </w:hyperlink>
    </w:p>
    <w:p w14:paraId="64C59E8C" w14:textId="77777777" w:rsidR="007B375B" w:rsidRDefault="00D6647E">
      <w:pPr>
        <w:pStyle w:val="TOC2"/>
        <w:rPr>
          <w:rFonts w:asciiTheme="minorHAnsi" w:eastAsiaTheme="minorEastAsia" w:hAnsiTheme="minorHAnsi" w:cstheme="minorBidi"/>
          <w:noProof/>
          <w:color w:val="auto"/>
        </w:rPr>
      </w:pPr>
      <w:hyperlink w:anchor="_Toc410402478" w:history="1">
        <w:r w:rsidR="007B375B" w:rsidRPr="00630795">
          <w:rPr>
            <w:rStyle w:val="Hyperlink"/>
            <w:noProof/>
          </w:rPr>
          <w:t>4</w:t>
        </w:r>
        <w:r w:rsidR="007B375B">
          <w:rPr>
            <w:rFonts w:asciiTheme="minorHAnsi" w:eastAsiaTheme="minorEastAsia" w:hAnsiTheme="minorHAnsi" w:cstheme="minorBidi"/>
            <w:noProof/>
            <w:color w:val="auto"/>
          </w:rPr>
          <w:tab/>
        </w:r>
        <w:r w:rsidR="007B375B" w:rsidRPr="00630795">
          <w:rPr>
            <w:rStyle w:val="Hyperlink"/>
            <w:noProof/>
          </w:rPr>
          <w:t>The data specification framework</w:t>
        </w:r>
        <w:r w:rsidR="007B375B">
          <w:rPr>
            <w:noProof/>
            <w:webHidden/>
          </w:rPr>
          <w:tab/>
        </w:r>
        <w:r w:rsidR="007B375B">
          <w:rPr>
            <w:noProof/>
            <w:webHidden/>
          </w:rPr>
          <w:fldChar w:fldCharType="begin"/>
        </w:r>
        <w:r w:rsidR="007B375B">
          <w:rPr>
            <w:noProof/>
            <w:webHidden/>
          </w:rPr>
          <w:instrText xml:space="preserve"> PAGEREF _Toc410402478 \h </w:instrText>
        </w:r>
        <w:r w:rsidR="007B375B">
          <w:rPr>
            <w:noProof/>
            <w:webHidden/>
          </w:rPr>
        </w:r>
        <w:r w:rsidR="007B375B">
          <w:rPr>
            <w:noProof/>
            <w:webHidden/>
          </w:rPr>
          <w:fldChar w:fldCharType="separate"/>
        </w:r>
        <w:r w:rsidR="003664DE">
          <w:rPr>
            <w:noProof/>
            <w:webHidden/>
          </w:rPr>
          <w:t>18</w:t>
        </w:r>
        <w:r w:rsidR="007B375B">
          <w:rPr>
            <w:noProof/>
            <w:webHidden/>
          </w:rPr>
          <w:fldChar w:fldCharType="end"/>
        </w:r>
      </w:hyperlink>
    </w:p>
    <w:p w14:paraId="0C6046FD" w14:textId="77777777" w:rsidR="007B375B" w:rsidRDefault="00D6647E">
      <w:pPr>
        <w:pStyle w:val="TOC3"/>
        <w:rPr>
          <w:rFonts w:asciiTheme="minorHAnsi" w:eastAsiaTheme="minorEastAsia" w:hAnsiTheme="minorHAnsi" w:cstheme="minorBidi"/>
          <w:noProof/>
          <w:color w:val="auto"/>
        </w:rPr>
      </w:pPr>
      <w:hyperlink w:anchor="_Toc410402479" w:history="1">
        <w:r w:rsidR="007B375B" w:rsidRPr="00630795">
          <w:rPr>
            <w:rStyle w:val="Hyperlink"/>
            <w:noProof/>
          </w:rPr>
          <w:t>4.1</w:t>
        </w:r>
        <w:r w:rsidR="007B375B">
          <w:rPr>
            <w:rFonts w:asciiTheme="minorHAnsi" w:eastAsiaTheme="minorEastAsia" w:hAnsiTheme="minorHAnsi" w:cstheme="minorBidi"/>
            <w:noProof/>
            <w:color w:val="auto"/>
          </w:rPr>
          <w:tab/>
        </w:r>
        <w:r w:rsidR="007B375B" w:rsidRPr="00630795">
          <w:rPr>
            <w:rStyle w:val="Hyperlink"/>
            <w:noProof/>
          </w:rPr>
          <w:t>Overview</w:t>
        </w:r>
        <w:r w:rsidR="007B375B">
          <w:rPr>
            <w:noProof/>
            <w:webHidden/>
          </w:rPr>
          <w:tab/>
        </w:r>
        <w:r w:rsidR="007B375B">
          <w:rPr>
            <w:noProof/>
            <w:webHidden/>
          </w:rPr>
          <w:fldChar w:fldCharType="begin"/>
        </w:r>
        <w:r w:rsidR="007B375B">
          <w:rPr>
            <w:noProof/>
            <w:webHidden/>
          </w:rPr>
          <w:instrText xml:space="preserve"> PAGEREF _Toc410402479 \h </w:instrText>
        </w:r>
        <w:r w:rsidR="007B375B">
          <w:rPr>
            <w:noProof/>
            <w:webHidden/>
          </w:rPr>
        </w:r>
        <w:r w:rsidR="007B375B">
          <w:rPr>
            <w:noProof/>
            <w:webHidden/>
          </w:rPr>
          <w:fldChar w:fldCharType="separate"/>
        </w:r>
        <w:r w:rsidR="003664DE">
          <w:rPr>
            <w:noProof/>
            <w:webHidden/>
          </w:rPr>
          <w:t>18</w:t>
        </w:r>
        <w:r w:rsidR="007B375B">
          <w:rPr>
            <w:noProof/>
            <w:webHidden/>
          </w:rPr>
          <w:fldChar w:fldCharType="end"/>
        </w:r>
      </w:hyperlink>
    </w:p>
    <w:p w14:paraId="6490217D" w14:textId="77777777" w:rsidR="007B375B" w:rsidRDefault="00D6647E">
      <w:pPr>
        <w:pStyle w:val="TOC3"/>
        <w:rPr>
          <w:rFonts w:asciiTheme="minorHAnsi" w:eastAsiaTheme="minorEastAsia" w:hAnsiTheme="minorHAnsi" w:cstheme="minorBidi"/>
          <w:noProof/>
          <w:color w:val="auto"/>
        </w:rPr>
      </w:pPr>
      <w:hyperlink w:anchor="_Toc410402480" w:history="1">
        <w:r w:rsidR="007B375B" w:rsidRPr="00630795">
          <w:rPr>
            <w:rStyle w:val="Hyperlink"/>
            <w:noProof/>
          </w:rPr>
          <w:t>4.2</w:t>
        </w:r>
        <w:r w:rsidR="007B375B">
          <w:rPr>
            <w:rFonts w:asciiTheme="minorHAnsi" w:eastAsiaTheme="minorEastAsia" w:hAnsiTheme="minorHAnsi" w:cstheme="minorBidi"/>
            <w:noProof/>
            <w:color w:val="auto"/>
          </w:rPr>
          <w:tab/>
        </w:r>
        <w:r w:rsidR="007B375B" w:rsidRPr="00630795">
          <w:rPr>
            <w:rStyle w:val="Hyperlink"/>
            <w:noProof/>
          </w:rPr>
          <w:t>Framework requirements</w:t>
        </w:r>
        <w:r w:rsidR="007B375B">
          <w:rPr>
            <w:noProof/>
            <w:webHidden/>
          </w:rPr>
          <w:tab/>
        </w:r>
        <w:r w:rsidR="007B375B">
          <w:rPr>
            <w:noProof/>
            <w:webHidden/>
          </w:rPr>
          <w:fldChar w:fldCharType="begin"/>
        </w:r>
        <w:r w:rsidR="007B375B">
          <w:rPr>
            <w:noProof/>
            <w:webHidden/>
          </w:rPr>
          <w:instrText xml:space="preserve"> PAGEREF _Toc410402480 \h </w:instrText>
        </w:r>
        <w:r w:rsidR="007B375B">
          <w:rPr>
            <w:noProof/>
            <w:webHidden/>
          </w:rPr>
        </w:r>
        <w:r w:rsidR="007B375B">
          <w:rPr>
            <w:noProof/>
            <w:webHidden/>
          </w:rPr>
          <w:fldChar w:fldCharType="separate"/>
        </w:r>
        <w:r w:rsidR="003664DE">
          <w:rPr>
            <w:noProof/>
            <w:webHidden/>
          </w:rPr>
          <w:t>20</w:t>
        </w:r>
        <w:r w:rsidR="007B375B">
          <w:rPr>
            <w:noProof/>
            <w:webHidden/>
          </w:rPr>
          <w:fldChar w:fldCharType="end"/>
        </w:r>
      </w:hyperlink>
    </w:p>
    <w:p w14:paraId="0861A07D" w14:textId="77777777" w:rsidR="007B375B" w:rsidRDefault="00D6647E">
      <w:pPr>
        <w:pStyle w:val="TOC3"/>
        <w:rPr>
          <w:rFonts w:asciiTheme="minorHAnsi" w:eastAsiaTheme="minorEastAsia" w:hAnsiTheme="minorHAnsi" w:cstheme="minorBidi"/>
          <w:noProof/>
          <w:color w:val="auto"/>
        </w:rPr>
      </w:pPr>
      <w:hyperlink w:anchor="_Toc410402481" w:history="1">
        <w:r w:rsidR="007B375B" w:rsidRPr="00630795">
          <w:rPr>
            <w:rStyle w:val="Hyperlink"/>
            <w:noProof/>
          </w:rPr>
          <w:t>4.3</w:t>
        </w:r>
        <w:r w:rsidR="007B375B">
          <w:rPr>
            <w:rFonts w:asciiTheme="minorHAnsi" w:eastAsiaTheme="minorEastAsia" w:hAnsiTheme="minorHAnsi" w:cstheme="minorBidi"/>
            <w:noProof/>
            <w:color w:val="auto"/>
          </w:rPr>
          <w:tab/>
        </w:r>
        <w:r w:rsidR="007B375B" w:rsidRPr="00630795">
          <w:rPr>
            <w:rStyle w:val="Hyperlink"/>
            <w:b/>
            <w:noProof/>
          </w:rPr>
          <w:t>Framework use cases</w:t>
        </w:r>
        <w:r w:rsidR="007B375B">
          <w:rPr>
            <w:noProof/>
            <w:webHidden/>
          </w:rPr>
          <w:tab/>
        </w:r>
        <w:r w:rsidR="007B375B">
          <w:rPr>
            <w:noProof/>
            <w:webHidden/>
          </w:rPr>
          <w:fldChar w:fldCharType="begin"/>
        </w:r>
        <w:r w:rsidR="007B375B">
          <w:rPr>
            <w:noProof/>
            <w:webHidden/>
          </w:rPr>
          <w:instrText xml:space="preserve"> PAGEREF _Toc410402481 \h </w:instrText>
        </w:r>
        <w:r w:rsidR="007B375B">
          <w:rPr>
            <w:noProof/>
            <w:webHidden/>
          </w:rPr>
        </w:r>
        <w:r w:rsidR="007B375B">
          <w:rPr>
            <w:noProof/>
            <w:webHidden/>
          </w:rPr>
          <w:fldChar w:fldCharType="separate"/>
        </w:r>
        <w:r w:rsidR="003664DE">
          <w:rPr>
            <w:noProof/>
            <w:webHidden/>
          </w:rPr>
          <w:t>20</w:t>
        </w:r>
        <w:r w:rsidR="007B375B">
          <w:rPr>
            <w:noProof/>
            <w:webHidden/>
          </w:rPr>
          <w:fldChar w:fldCharType="end"/>
        </w:r>
      </w:hyperlink>
    </w:p>
    <w:p w14:paraId="24569A5A" w14:textId="77777777" w:rsidR="007B375B" w:rsidRDefault="00D6647E">
      <w:pPr>
        <w:pStyle w:val="TOC3"/>
        <w:rPr>
          <w:rFonts w:asciiTheme="minorHAnsi" w:eastAsiaTheme="minorEastAsia" w:hAnsiTheme="minorHAnsi" w:cstheme="minorBidi"/>
          <w:noProof/>
          <w:color w:val="auto"/>
        </w:rPr>
      </w:pPr>
      <w:hyperlink w:anchor="_Toc410402482" w:history="1">
        <w:r w:rsidR="007B375B" w:rsidRPr="00630795">
          <w:rPr>
            <w:rStyle w:val="Hyperlink"/>
            <w:noProof/>
          </w:rPr>
          <w:t>4.4</w:t>
        </w:r>
        <w:r w:rsidR="007B375B">
          <w:rPr>
            <w:rFonts w:asciiTheme="minorHAnsi" w:eastAsiaTheme="minorEastAsia" w:hAnsiTheme="minorHAnsi" w:cstheme="minorBidi"/>
            <w:noProof/>
            <w:color w:val="auto"/>
          </w:rPr>
          <w:tab/>
        </w:r>
        <w:r w:rsidR="007B375B" w:rsidRPr="00630795">
          <w:rPr>
            <w:rStyle w:val="Hyperlink"/>
            <w:noProof/>
          </w:rPr>
          <w:t>The FSDF model suite</w:t>
        </w:r>
        <w:r w:rsidR="007B375B">
          <w:rPr>
            <w:noProof/>
            <w:webHidden/>
          </w:rPr>
          <w:tab/>
        </w:r>
        <w:r w:rsidR="007B375B">
          <w:rPr>
            <w:noProof/>
            <w:webHidden/>
          </w:rPr>
          <w:fldChar w:fldCharType="begin"/>
        </w:r>
        <w:r w:rsidR="007B375B">
          <w:rPr>
            <w:noProof/>
            <w:webHidden/>
          </w:rPr>
          <w:instrText xml:space="preserve"> PAGEREF _Toc410402482 \h </w:instrText>
        </w:r>
        <w:r w:rsidR="007B375B">
          <w:rPr>
            <w:noProof/>
            <w:webHidden/>
          </w:rPr>
        </w:r>
        <w:r w:rsidR="007B375B">
          <w:rPr>
            <w:noProof/>
            <w:webHidden/>
          </w:rPr>
          <w:fldChar w:fldCharType="separate"/>
        </w:r>
        <w:r w:rsidR="003664DE">
          <w:rPr>
            <w:noProof/>
            <w:webHidden/>
          </w:rPr>
          <w:t>21</w:t>
        </w:r>
        <w:r w:rsidR="007B375B">
          <w:rPr>
            <w:noProof/>
            <w:webHidden/>
          </w:rPr>
          <w:fldChar w:fldCharType="end"/>
        </w:r>
      </w:hyperlink>
    </w:p>
    <w:p w14:paraId="296C385A" w14:textId="77777777" w:rsidR="007B375B" w:rsidRDefault="00D6647E">
      <w:pPr>
        <w:pStyle w:val="TOC3"/>
        <w:rPr>
          <w:rFonts w:asciiTheme="minorHAnsi" w:eastAsiaTheme="minorEastAsia" w:hAnsiTheme="minorHAnsi" w:cstheme="minorBidi"/>
          <w:noProof/>
          <w:color w:val="auto"/>
        </w:rPr>
      </w:pPr>
      <w:hyperlink w:anchor="_Toc410402483" w:history="1">
        <w:r w:rsidR="007B375B" w:rsidRPr="00630795">
          <w:rPr>
            <w:rStyle w:val="Hyperlink"/>
            <w:noProof/>
          </w:rPr>
          <w:t>4.5</w:t>
        </w:r>
        <w:r w:rsidR="007B375B">
          <w:rPr>
            <w:rFonts w:asciiTheme="minorHAnsi" w:eastAsiaTheme="minorEastAsia" w:hAnsiTheme="minorHAnsi" w:cstheme="minorBidi"/>
            <w:noProof/>
            <w:color w:val="auto"/>
          </w:rPr>
          <w:tab/>
        </w:r>
        <w:r w:rsidR="007B375B" w:rsidRPr="00630795">
          <w:rPr>
            <w:rStyle w:val="Hyperlink"/>
            <w:noProof/>
          </w:rPr>
          <w:t>Modelling process and tools</w:t>
        </w:r>
        <w:r w:rsidR="007B375B">
          <w:rPr>
            <w:noProof/>
            <w:webHidden/>
          </w:rPr>
          <w:tab/>
        </w:r>
        <w:r w:rsidR="007B375B">
          <w:rPr>
            <w:noProof/>
            <w:webHidden/>
          </w:rPr>
          <w:fldChar w:fldCharType="begin"/>
        </w:r>
        <w:r w:rsidR="007B375B">
          <w:rPr>
            <w:noProof/>
            <w:webHidden/>
          </w:rPr>
          <w:instrText xml:space="preserve"> PAGEREF _Toc410402483 \h </w:instrText>
        </w:r>
        <w:r w:rsidR="007B375B">
          <w:rPr>
            <w:noProof/>
            <w:webHidden/>
          </w:rPr>
        </w:r>
        <w:r w:rsidR="007B375B">
          <w:rPr>
            <w:noProof/>
            <w:webHidden/>
          </w:rPr>
          <w:fldChar w:fldCharType="separate"/>
        </w:r>
        <w:r w:rsidR="003664DE">
          <w:rPr>
            <w:noProof/>
            <w:webHidden/>
          </w:rPr>
          <w:t>23</w:t>
        </w:r>
        <w:r w:rsidR="007B375B">
          <w:rPr>
            <w:noProof/>
            <w:webHidden/>
          </w:rPr>
          <w:fldChar w:fldCharType="end"/>
        </w:r>
      </w:hyperlink>
    </w:p>
    <w:p w14:paraId="37BA9D60" w14:textId="77777777" w:rsidR="007B375B" w:rsidRDefault="00D6647E">
      <w:pPr>
        <w:pStyle w:val="TOC3"/>
        <w:rPr>
          <w:rFonts w:asciiTheme="minorHAnsi" w:eastAsiaTheme="minorEastAsia" w:hAnsiTheme="minorHAnsi" w:cstheme="minorBidi"/>
          <w:noProof/>
          <w:color w:val="auto"/>
        </w:rPr>
      </w:pPr>
      <w:hyperlink w:anchor="_Toc410402484" w:history="1">
        <w:r w:rsidR="007B375B" w:rsidRPr="00630795">
          <w:rPr>
            <w:rStyle w:val="Hyperlink"/>
            <w:noProof/>
          </w:rPr>
          <w:t>4.6</w:t>
        </w:r>
        <w:r w:rsidR="007B375B">
          <w:rPr>
            <w:rFonts w:asciiTheme="minorHAnsi" w:eastAsiaTheme="minorEastAsia" w:hAnsiTheme="minorHAnsi" w:cstheme="minorBidi"/>
            <w:noProof/>
            <w:color w:val="auto"/>
          </w:rPr>
          <w:tab/>
        </w:r>
        <w:r w:rsidR="007B375B" w:rsidRPr="00630795">
          <w:rPr>
            <w:rStyle w:val="Hyperlink"/>
            <w:noProof/>
          </w:rPr>
          <w:t>Model governance</w:t>
        </w:r>
        <w:r w:rsidR="007B375B">
          <w:rPr>
            <w:noProof/>
            <w:webHidden/>
          </w:rPr>
          <w:tab/>
        </w:r>
        <w:r w:rsidR="007B375B">
          <w:rPr>
            <w:noProof/>
            <w:webHidden/>
          </w:rPr>
          <w:fldChar w:fldCharType="begin"/>
        </w:r>
        <w:r w:rsidR="007B375B">
          <w:rPr>
            <w:noProof/>
            <w:webHidden/>
          </w:rPr>
          <w:instrText xml:space="preserve"> PAGEREF _Toc410402484 \h </w:instrText>
        </w:r>
        <w:r w:rsidR="007B375B">
          <w:rPr>
            <w:noProof/>
            <w:webHidden/>
          </w:rPr>
        </w:r>
        <w:r w:rsidR="007B375B">
          <w:rPr>
            <w:noProof/>
            <w:webHidden/>
          </w:rPr>
          <w:fldChar w:fldCharType="separate"/>
        </w:r>
        <w:r w:rsidR="003664DE">
          <w:rPr>
            <w:noProof/>
            <w:webHidden/>
          </w:rPr>
          <w:t>24</w:t>
        </w:r>
        <w:r w:rsidR="007B375B">
          <w:rPr>
            <w:noProof/>
            <w:webHidden/>
          </w:rPr>
          <w:fldChar w:fldCharType="end"/>
        </w:r>
      </w:hyperlink>
    </w:p>
    <w:p w14:paraId="0D344D0F" w14:textId="77777777" w:rsidR="007B375B" w:rsidRDefault="00D6647E">
      <w:pPr>
        <w:pStyle w:val="TOC2"/>
        <w:rPr>
          <w:rFonts w:asciiTheme="minorHAnsi" w:eastAsiaTheme="minorEastAsia" w:hAnsiTheme="minorHAnsi" w:cstheme="minorBidi"/>
          <w:noProof/>
          <w:color w:val="auto"/>
        </w:rPr>
      </w:pPr>
      <w:hyperlink w:anchor="_Toc410402485" w:history="1">
        <w:r w:rsidR="007B375B" w:rsidRPr="00630795">
          <w:rPr>
            <w:rStyle w:val="Hyperlink"/>
            <w:noProof/>
          </w:rPr>
          <w:t>5</w:t>
        </w:r>
        <w:r w:rsidR="007B375B">
          <w:rPr>
            <w:rFonts w:asciiTheme="minorHAnsi" w:eastAsiaTheme="minorEastAsia" w:hAnsiTheme="minorHAnsi" w:cstheme="minorBidi"/>
            <w:noProof/>
            <w:color w:val="auto"/>
          </w:rPr>
          <w:tab/>
        </w:r>
        <w:r w:rsidR="007B375B" w:rsidRPr="00630795">
          <w:rPr>
            <w:rStyle w:val="Hyperlink"/>
            <w:noProof/>
          </w:rPr>
          <w:t>Model framework implementation</w:t>
        </w:r>
        <w:r w:rsidR="007B375B">
          <w:rPr>
            <w:noProof/>
            <w:webHidden/>
          </w:rPr>
          <w:tab/>
        </w:r>
        <w:r w:rsidR="007B375B">
          <w:rPr>
            <w:noProof/>
            <w:webHidden/>
          </w:rPr>
          <w:fldChar w:fldCharType="begin"/>
        </w:r>
        <w:r w:rsidR="007B375B">
          <w:rPr>
            <w:noProof/>
            <w:webHidden/>
          </w:rPr>
          <w:instrText xml:space="preserve"> PAGEREF _Toc410402485 \h </w:instrText>
        </w:r>
        <w:r w:rsidR="007B375B">
          <w:rPr>
            <w:noProof/>
            <w:webHidden/>
          </w:rPr>
        </w:r>
        <w:r w:rsidR="007B375B">
          <w:rPr>
            <w:noProof/>
            <w:webHidden/>
          </w:rPr>
          <w:fldChar w:fldCharType="separate"/>
        </w:r>
        <w:r w:rsidR="003664DE">
          <w:rPr>
            <w:noProof/>
            <w:webHidden/>
          </w:rPr>
          <w:t>26</w:t>
        </w:r>
        <w:r w:rsidR="007B375B">
          <w:rPr>
            <w:noProof/>
            <w:webHidden/>
          </w:rPr>
          <w:fldChar w:fldCharType="end"/>
        </w:r>
      </w:hyperlink>
    </w:p>
    <w:p w14:paraId="2A7D027B" w14:textId="77777777" w:rsidR="007B375B" w:rsidRDefault="00D6647E">
      <w:pPr>
        <w:pStyle w:val="TOC3"/>
        <w:rPr>
          <w:rFonts w:asciiTheme="minorHAnsi" w:eastAsiaTheme="minorEastAsia" w:hAnsiTheme="minorHAnsi" w:cstheme="minorBidi"/>
          <w:noProof/>
          <w:color w:val="auto"/>
        </w:rPr>
      </w:pPr>
      <w:hyperlink w:anchor="_Toc410402486" w:history="1">
        <w:r w:rsidR="007B375B" w:rsidRPr="00630795">
          <w:rPr>
            <w:rStyle w:val="Hyperlink"/>
            <w:noProof/>
          </w:rPr>
          <w:t>5.1</w:t>
        </w:r>
        <w:r w:rsidR="007B375B">
          <w:rPr>
            <w:rFonts w:asciiTheme="minorHAnsi" w:eastAsiaTheme="minorEastAsia" w:hAnsiTheme="minorHAnsi" w:cstheme="minorBidi"/>
            <w:noProof/>
            <w:color w:val="auto"/>
          </w:rPr>
          <w:tab/>
        </w:r>
        <w:r w:rsidR="007B375B" w:rsidRPr="00630795">
          <w:rPr>
            <w:rStyle w:val="Hyperlink"/>
            <w:noProof/>
          </w:rPr>
          <w:t>Current status</w:t>
        </w:r>
        <w:r w:rsidR="007B375B">
          <w:rPr>
            <w:noProof/>
            <w:webHidden/>
          </w:rPr>
          <w:tab/>
        </w:r>
        <w:r w:rsidR="007B375B">
          <w:rPr>
            <w:noProof/>
            <w:webHidden/>
          </w:rPr>
          <w:fldChar w:fldCharType="begin"/>
        </w:r>
        <w:r w:rsidR="007B375B">
          <w:rPr>
            <w:noProof/>
            <w:webHidden/>
          </w:rPr>
          <w:instrText xml:space="preserve"> PAGEREF _Toc410402486 \h </w:instrText>
        </w:r>
        <w:r w:rsidR="007B375B">
          <w:rPr>
            <w:noProof/>
            <w:webHidden/>
          </w:rPr>
        </w:r>
        <w:r w:rsidR="007B375B">
          <w:rPr>
            <w:noProof/>
            <w:webHidden/>
          </w:rPr>
          <w:fldChar w:fldCharType="separate"/>
        </w:r>
        <w:r w:rsidR="003664DE">
          <w:rPr>
            <w:noProof/>
            <w:webHidden/>
          </w:rPr>
          <w:t>26</w:t>
        </w:r>
        <w:r w:rsidR="007B375B">
          <w:rPr>
            <w:noProof/>
            <w:webHidden/>
          </w:rPr>
          <w:fldChar w:fldCharType="end"/>
        </w:r>
      </w:hyperlink>
    </w:p>
    <w:p w14:paraId="18D4EDD8" w14:textId="77777777" w:rsidR="007B375B" w:rsidRDefault="00D6647E">
      <w:pPr>
        <w:pStyle w:val="TOC3"/>
        <w:rPr>
          <w:rFonts w:asciiTheme="minorHAnsi" w:eastAsiaTheme="minorEastAsia" w:hAnsiTheme="minorHAnsi" w:cstheme="minorBidi"/>
          <w:noProof/>
          <w:color w:val="auto"/>
        </w:rPr>
      </w:pPr>
      <w:hyperlink w:anchor="_Toc410402487" w:history="1">
        <w:r w:rsidR="007B375B" w:rsidRPr="00630795">
          <w:rPr>
            <w:rStyle w:val="Hyperlink"/>
            <w:noProof/>
          </w:rPr>
          <w:t>5.2</w:t>
        </w:r>
        <w:r w:rsidR="007B375B">
          <w:rPr>
            <w:rFonts w:asciiTheme="minorHAnsi" w:eastAsiaTheme="minorEastAsia" w:hAnsiTheme="minorHAnsi" w:cstheme="minorBidi"/>
            <w:noProof/>
            <w:color w:val="auto"/>
          </w:rPr>
          <w:tab/>
        </w:r>
        <w:r w:rsidR="007B375B" w:rsidRPr="00630795">
          <w:rPr>
            <w:rStyle w:val="Hyperlink"/>
            <w:noProof/>
          </w:rPr>
          <w:t>Recommendations</w:t>
        </w:r>
        <w:r w:rsidR="007B375B">
          <w:rPr>
            <w:noProof/>
            <w:webHidden/>
          </w:rPr>
          <w:tab/>
        </w:r>
        <w:r w:rsidR="007B375B">
          <w:rPr>
            <w:noProof/>
            <w:webHidden/>
          </w:rPr>
          <w:fldChar w:fldCharType="begin"/>
        </w:r>
        <w:r w:rsidR="007B375B">
          <w:rPr>
            <w:noProof/>
            <w:webHidden/>
          </w:rPr>
          <w:instrText xml:space="preserve"> PAGEREF _Toc410402487 \h </w:instrText>
        </w:r>
        <w:r w:rsidR="007B375B">
          <w:rPr>
            <w:noProof/>
            <w:webHidden/>
          </w:rPr>
        </w:r>
        <w:r w:rsidR="007B375B">
          <w:rPr>
            <w:noProof/>
            <w:webHidden/>
          </w:rPr>
          <w:fldChar w:fldCharType="separate"/>
        </w:r>
        <w:r w:rsidR="003664DE">
          <w:rPr>
            <w:noProof/>
            <w:webHidden/>
          </w:rPr>
          <w:t>26</w:t>
        </w:r>
        <w:r w:rsidR="007B375B">
          <w:rPr>
            <w:noProof/>
            <w:webHidden/>
          </w:rPr>
          <w:fldChar w:fldCharType="end"/>
        </w:r>
      </w:hyperlink>
    </w:p>
    <w:p w14:paraId="3BB5440C" w14:textId="77777777" w:rsidR="007B375B" w:rsidRDefault="00D6647E">
      <w:pPr>
        <w:pStyle w:val="TOC2"/>
        <w:rPr>
          <w:rFonts w:asciiTheme="minorHAnsi" w:eastAsiaTheme="minorEastAsia" w:hAnsiTheme="minorHAnsi" w:cstheme="minorBidi"/>
          <w:noProof/>
          <w:color w:val="auto"/>
        </w:rPr>
      </w:pPr>
      <w:hyperlink w:anchor="_Toc410402488" w:history="1">
        <w:r w:rsidR="007B375B" w:rsidRPr="00630795">
          <w:rPr>
            <w:rStyle w:val="Hyperlink"/>
            <w:noProof/>
          </w:rPr>
          <w:t>Shortened forms</w:t>
        </w:r>
        <w:r w:rsidR="007B375B">
          <w:rPr>
            <w:noProof/>
            <w:webHidden/>
          </w:rPr>
          <w:tab/>
        </w:r>
        <w:r w:rsidR="007B375B">
          <w:rPr>
            <w:noProof/>
            <w:webHidden/>
          </w:rPr>
          <w:fldChar w:fldCharType="begin"/>
        </w:r>
        <w:r w:rsidR="007B375B">
          <w:rPr>
            <w:noProof/>
            <w:webHidden/>
          </w:rPr>
          <w:instrText xml:space="preserve"> PAGEREF _Toc410402488 \h </w:instrText>
        </w:r>
        <w:r w:rsidR="007B375B">
          <w:rPr>
            <w:noProof/>
            <w:webHidden/>
          </w:rPr>
        </w:r>
        <w:r w:rsidR="007B375B">
          <w:rPr>
            <w:noProof/>
            <w:webHidden/>
          </w:rPr>
          <w:fldChar w:fldCharType="separate"/>
        </w:r>
        <w:r w:rsidR="003664DE">
          <w:rPr>
            <w:noProof/>
            <w:webHidden/>
          </w:rPr>
          <w:t>27</w:t>
        </w:r>
        <w:r w:rsidR="007B375B">
          <w:rPr>
            <w:noProof/>
            <w:webHidden/>
          </w:rPr>
          <w:fldChar w:fldCharType="end"/>
        </w:r>
      </w:hyperlink>
    </w:p>
    <w:p w14:paraId="34004C43" w14:textId="77777777" w:rsidR="007B375B" w:rsidRDefault="00D6647E">
      <w:pPr>
        <w:pStyle w:val="TOC2"/>
        <w:rPr>
          <w:rFonts w:asciiTheme="minorHAnsi" w:eastAsiaTheme="minorEastAsia" w:hAnsiTheme="minorHAnsi" w:cstheme="minorBidi"/>
          <w:noProof/>
          <w:color w:val="auto"/>
        </w:rPr>
      </w:pPr>
      <w:hyperlink w:anchor="_Toc410402489" w:history="1">
        <w:r w:rsidR="007B375B" w:rsidRPr="00630795">
          <w:rPr>
            <w:rStyle w:val="Hyperlink"/>
            <w:noProof/>
          </w:rPr>
          <w:t>Glossary</w:t>
        </w:r>
        <w:r w:rsidR="007B375B">
          <w:rPr>
            <w:noProof/>
            <w:webHidden/>
          </w:rPr>
          <w:tab/>
        </w:r>
        <w:r w:rsidR="007B375B">
          <w:rPr>
            <w:noProof/>
            <w:webHidden/>
          </w:rPr>
          <w:fldChar w:fldCharType="begin"/>
        </w:r>
        <w:r w:rsidR="007B375B">
          <w:rPr>
            <w:noProof/>
            <w:webHidden/>
          </w:rPr>
          <w:instrText xml:space="preserve"> PAGEREF _Toc410402489 \h </w:instrText>
        </w:r>
        <w:r w:rsidR="007B375B">
          <w:rPr>
            <w:noProof/>
            <w:webHidden/>
          </w:rPr>
        </w:r>
        <w:r w:rsidR="007B375B">
          <w:rPr>
            <w:noProof/>
            <w:webHidden/>
          </w:rPr>
          <w:fldChar w:fldCharType="separate"/>
        </w:r>
        <w:r w:rsidR="003664DE">
          <w:rPr>
            <w:noProof/>
            <w:webHidden/>
          </w:rPr>
          <w:t>28</w:t>
        </w:r>
        <w:r w:rsidR="007B375B">
          <w:rPr>
            <w:noProof/>
            <w:webHidden/>
          </w:rPr>
          <w:fldChar w:fldCharType="end"/>
        </w:r>
      </w:hyperlink>
    </w:p>
    <w:p w14:paraId="0A7A8042" w14:textId="77777777" w:rsidR="007B375B" w:rsidRDefault="00D6647E">
      <w:pPr>
        <w:pStyle w:val="TOC2"/>
        <w:rPr>
          <w:rFonts w:asciiTheme="minorHAnsi" w:eastAsiaTheme="minorEastAsia" w:hAnsiTheme="minorHAnsi" w:cstheme="minorBidi"/>
          <w:noProof/>
          <w:color w:val="auto"/>
        </w:rPr>
      </w:pPr>
      <w:hyperlink w:anchor="_Toc410402490" w:history="1">
        <w:r w:rsidR="007B375B" w:rsidRPr="00630795">
          <w:rPr>
            <w:rStyle w:val="Hyperlink"/>
            <w:noProof/>
          </w:rPr>
          <w:t>Modelling  ontology</w:t>
        </w:r>
        <w:r w:rsidR="007B375B">
          <w:rPr>
            <w:noProof/>
            <w:webHidden/>
          </w:rPr>
          <w:tab/>
        </w:r>
        <w:r w:rsidR="007B375B">
          <w:rPr>
            <w:noProof/>
            <w:webHidden/>
          </w:rPr>
          <w:fldChar w:fldCharType="begin"/>
        </w:r>
        <w:r w:rsidR="007B375B">
          <w:rPr>
            <w:noProof/>
            <w:webHidden/>
          </w:rPr>
          <w:instrText xml:space="preserve"> PAGEREF _Toc410402490 \h </w:instrText>
        </w:r>
        <w:r w:rsidR="007B375B">
          <w:rPr>
            <w:noProof/>
            <w:webHidden/>
          </w:rPr>
        </w:r>
        <w:r w:rsidR="007B375B">
          <w:rPr>
            <w:noProof/>
            <w:webHidden/>
          </w:rPr>
          <w:fldChar w:fldCharType="separate"/>
        </w:r>
        <w:r w:rsidR="003664DE">
          <w:rPr>
            <w:noProof/>
            <w:webHidden/>
          </w:rPr>
          <w:t>31</w:t>
        </w:r>
        <w:r w:rsidR="007B375B">
          <w:rPr>
            <w:noProof/>
            <w:webHidden/>
          </w:rPr>
          <w:fldChar w:fldCharType="end"/>
        </w:r>
      </w:hyperlink>
    </w:p>
    <w:p w14:paraId="18971642" w14:textId="77777777" w:rsidR="007B375B" w:rsidRDefault="00D6647E">
      <w:pPr>
        <w:pStyle w:val="TOC2"/>
        <w:rPr>
          <w:rFonts w:asciiTheme="minorHAnsi" w:eastAsiaTheme="minorEastAsia" w:hAnsiTheme="minorHAnsi" w:cstheme="minorBidi"/>
          <w:noProof/>
          <w:color w:val="auto"/>
        </w:rPr>
      </w:pPr>
      <w:hyperlink w:anchor="_Toc410402491" w:history="1">
        <w:r w:rsidR="007B375B" w:rsidRPr="00630795">
          <w:rPr>
            <w:rStyle w:val="Hyperlink"/>
            <w:noProof/>
          </w:rPr>
          <w:t>References</w:t>
        </w:r>
        <w:r w:rsidR="007B375B">
          <w:rPr>
            <w:noProof/>
            <w:webHidden/>
          </w:rPr>
          <w:tab/>
        </w:r>
        <w:r w:rsidR="007B375B">
          <w:rPr>
            <w:noProof/>
            <w:webHidden/>
          </w:rPr>
          <w:fldChar w:fldCharType="begin"/>
        </w:r>
        <w:r w:rsidR="007B375B">
          <w:rPr>
            <w:noProof/>
            <w:webHidden/>
          </w:rPr>
          <w:instrText xml:space="preserve"> PAGEREF _Toc410402491 \h </w:instrText>
        </w:r>
        <w:r w:rsidR="007B375B">
          <w:rPr>
            <w:noProof/>
            <w:webHidden/>
          </w:rPr>
        </w:r>
        <w:r w:rsidR="007B375B">
          <w:rPr>
            <w:noProof/>
            <w:webHidden/>
          </w:rPr>
          <w:fldChar w:fldCharType="separate"/>
        </w:r>
        <w:r w:rsidR="003664DE">
          <w:rPr>
            <w:noProof/>
            <w:webHidden/>
          </w:rPr>
          <w:t>33</w:t>
        </w:r>
        <w:r w:rsidR="007B375B">
          <w:rPr>
            <w:noProof/>
            <w:webHidden/>
          </w:rPr>
          <w:fldChar w:fldCharType="end"/>
        </w:r>
      </w:hyperlink>
    </w:p>
    <w:p w14:paraId="773D90E1" w14:textId="77777777" w:rsidR="00A943B2" w:rsidRDefault="00F61F95" w:rsidP="00FE3F4D">
      <w:r>
        <w:rPr>
          <w:b/>
          <w:noProof/>
          <w:color w:val="FFFFFF"/>
          <w:spacing w:val="-7"/>
        </w:rPr>
        <w:fldChar w:fldCharType="end"/>
      </w:r>
    </w:p>
    <w:p w14:paraId="0FEBFCB4" w14:textId="77777777" w:rsidR="00A943B2" w:rsidRDefault="00A943B2" w:rsidP="004712A8"/>
    <w:p w14:paraId="6B4A4DB2" w14:textId="77777777" w:rsidR="003053C7" w:rsidRDefault="003053C7">
      <w:pPr>
        <w:spacing w:after="0"/>
        <w:rPr>
          <w:rFonts w:eastAsiaTheme="majorEastAsia" w:cstheme="majorBidi"/>
          <w:b/>
          <w:color w:val="00A9CE" w:themeColor="accent1"/>
          <w:sz w:val="44"/>
          <w:szCs w:val="28"/>
        </w:rPr>
      </w:pPr>
      <w:r>
        <w:br w:type="page"/>
      </w:r>
    </w:p>
    <w:p w14:paraId="1C938A5F" w14:textId="77777777" w:rsidR="00A943B2" w:rsidRDefault="004D139E" w:rsidP="00064612">
      <w:pPr>
        <w:pStyle w:val="ListofFiguresandTablesTOCHeading"/>
      </w:pPr>
      <w:r>
        <w:lastRenderedPageBreak/>
        <w:t>F</w:t>
      </w:r>
      <w:r w:rsidR="00A943B2">
        <w:t>igures</w:t>
      </w:r>
    </w:p>
    <w:p w14:paraId="633016C8" w14:textId="77777777" w:rsidR="007B375B" w:rsidRDefault="00F61F95">
      <w:pPr>
        <w:pStyle w:val="TableofFigures"/>
        <w:rPr>
          <w:rFonts w:asciiTheme="minorHAnsi" w:eastAsiaTheme="minorEastAsia" w:hAnsiTheme="minorHAnsi" w:cstheme="minorBidi"/>
          <w:noProof/>
          <w:color w:val="auto"/>
        </w:rPr>
      </w:pPr>
      <w:r>
        <w:fldChar w:fldCharType="begin"/>
      </w:r>
      <w:r w:rsidR="00A943B2">
        <w:instrText xml:space="preserve"> TOC \h \z \c "Figure" </w:instrText>
      </w:r>
      <w:r>
        <w:fldChar w:fldCharType="separate"/>
      </w:r>
      <w:hyperlink w:anchor="_Toc410402492" w:history="1">
        <w:r w:rsidR="007B375B" w:rsidRPr="00B7575A">
          <w:rPr>
            <w:rStyle w:val="Hyperlink"/>
            <w:noProof/>
          </w:rPr>
          <w:t>Figure 1 Evolution of FSDF datasets: Areas of focus  (ANZLIC—the Spatial Information Council 2014).</w:t>
        </w:r>
        <w:r w:rsidR="007B375B">
          <w:rPr>
            <w:noProof/>
            <w:webHidden/>
          </w:rPr>
          <w:tab/>
        </w:r>
        <w:r w:rsidR="007B375B">
          <w:rPr>
            <w:noProof/>
            <w:webHidden/>
          </w:rPr>
          <w:fldChar w:fldCharType="begin"/>
        </w:r>
        <w:r w:rsidR="007B375B">
          <w:rPr>
            <w:noProof/>
            <w:webHidden/>
          </w:rPr>
          <w:instrText xml:space="preserve"> PAGEREF _Toc410402492 \h </w:instrText>
        </w:r>
        <w:r w:rsidR="007B375B">
          <w:rPr>
            <w:noProof/>
            <w:webHidden/>
          </w:rPr>
        </w:r>
        <w:r w:rsidR="007B375B">
          <w:rPr>
            <w:noProof/>
            <w:webHidden/>
          </w:rPr>
          <w:fldChar w:fldCharType="separate"/>
        </w:r>
        <w:r w:rsidR="003664DE">
          <w:rPr>
            <w:noProof/>
            <w:webHidden/>
          </w:rPr>
          <w:t>2</w:t>
        </w:r>
        <w:r w:rsidR="007B375B">
          <w:rPr>
            <w:noProof/>
            <w:webHidden/>
          </w:rPr>
          <w:fldChar w:fldCharType="end"/>
        </w:r>
      </w:hyperlink>
    </w:p>
    <w:p w14:paraId="46E6E04E" w14:textId="77777777" w:rsidR="007B375B" w:rsidRDefault="00D6647E">
      <w:pPr>
        <w:pStyle w:val="TableofFigures"/>
        <w:rPr>
          <w:rFonts w:asciiTheme="minorHAnsi" w:eastAsiaTheme="minorEastAsia" w:hAnsiTheme="minorHAnsi" w:cstheme="minorBidi"/>
          <w:noProof/>
          <w:color w:val="auto"/>
        </w:rPr>
      </w:pPr>
      <w:hyperlink w:anchor="_Toc410402493" w:history="1">
        <w:r w:rsidR="007B375B" w:rsidRPr="00B7575A">
          <w:rPr>
            <w:rStyle w:val="Hyperlink"/>
            <w:noProof/>
          </w:rPr>
          <w:t>Figure 2  Levels of conceptual interoperability</w:t>
        </w:r>
        <w:r w:rsidR="007B375B">
          <w:rPr>
            <w:noProof/>
            <w:webHidden/>
          </w:rPr>
          <w:tab/>
        </w:r>
        <w:r w:rsidR="007B375B">
          <w:rPr>
            <w:noProof/>
            <w:webHidden/>
          </w:rPr>
          <w:fldChar w:fldCharType="begin"/>
        </w:r>
        <w:r w:rsidR="007B375B">
          <w:rPr>
            <w:noProof/>
            <w:webHidden/>
          </w:rPr>
          <w:instrText xml:space="preserve"> PAGEREF _Toc410402493 \h </w:instrText>
        </w:r>
        <w:r w:rsidR="007B375B">
          <w:rPr>
            <w:noProof/>
            <w:webHidden/>
          </w:rPr>
        </w:r>
        <w:r w:rsidR="007B375B">
          <w:rPr>
            <w:noProof/>
            <w:webHidden/>
          </w:rPr>
          <w:fldChar w:fldCharType="separate"/>
        </w:r>
        <w:r w:rsidR="003664DE">
          <w:rPr>
            <w:noProof/>
            <w:webHidden/>
          </w:rPr>
          <w:t>4</w:t>
        </w:r>
        <w:r w:rsidR="007B375B">
          <w:rPr>
            <w:noProof/>
            <w:webHidden/>
          </w:rPr>
          <w:fldChar w:fldCharType="end"/>
        </w:r>
      </w:hyperlink>
    </w:p>
    <w:p w14:paraId="2237EE86" w14:textId="77777777" w:rsidR="007B375B" w:rsidRDefault="00D6647E">
      <w:pPr>
        <w:pStyle w:val="TableofFigures"/>
        <w:rPr>
          <w:rFonts w:asciiTheme="minorHAnsi" w:eastAsiaTheme="minorEastAsia" w:hAnsiTheme="minorHAnsi" w:cstheme="minorBidi"/>
          <w:noProof/>
          <w:color w:val="auto"/>
        </w:rPr>
      </w:pPr>
      <w:hyperlink w:anchor="_Toc410402494" w:history="1">
        <w:r w:rsidR="007B375B" w:rsidRPr="00B7575A">
          <w:rPr>
            <w:rStyle w:val="Hyperlink"/>
            <w:noProof/>
          </w:rPr>
          <w:t>Figure 3  The role of modelling to reconcile supply and demand, current and future state</w:t>
        </w:r>
        <w:r w:rsidR="007B375B">
          <w:rPr>
            <w:noProof/>
            <w:webHidden/>
          </w:rPr>
          <w:tab/>
        </w:r>
        <w:r w:rsidR="007B375B">
          <w:rPr>
            <w:noProof/>
            <w:webHidden/>
          </w:rPr>
          <w:fldChar w:fldCharType="begin"/>
        </w:r>
        <w:r w:rsidR="007B375B">
          <w:rPr>
            <w:noProof/>
            <w:webHidden/>
          </w:rPr>
          <w:instrText xml:space="preserve"> PAGEREF _Toc410402494 \h </w:instrText>
        </w:r>
        <w:r w:rsidR="007B375B">
          <w:rPr>
            <w:noProof/>
            <w:webHidden/>
          </w:rPr>
        </w:r>
        <w:r w:rsidR="007B375B">
          <w:rPr>
            <w:noProof/>
            <w:webHidden/>
          </w:rPr>
          <w:fldChar w:fldCharType="separate"/>
        </w:r>
        <w:r w:rsidR="003664DE">
          <w:rPr>
            <w:noProof/>
            <w:webHidden/>
          </w:rPr>
          <w:t>6</w:t>
        </w:r>
        <w:r w:rsidR="007B375B">
          <w:rPr>
            <w:noProof/>
            <w:webHidden/>
          </w:rPr>
          <w:fldChar w:fldCharType="end"/>
        </w:r>
      </w:hyperlink>
    </w:p>
    <w:p w14:paraId="56C64A84" w14:textId="77777777" w:rsidR="007B375B" w:rsidRDefault="00D6647E">
      <w:pPr>
        <w:pStyle w:val="TableofFigures"/>
        <w:rPr>
          <w:rFonts w:asciiTheme="minorHAnsi" w:eastAsiaTheme="minorEastAsia" w:hAnsiTheme="minorHAnsi" w:cstheme="minorBidi"/>
          <w:noProof/>
          <w:color w:val="auto"/>
        </w:rPr>
      </w:pPr>
      <w:hyperlink w:anchor="_Toc410402495" w:history="1">
        <w:r w:rsidR="007B375B" w:rsidRPr="00B7575A">
          <w:rPr>
            <w:rStyle w:val="Hyperlink"/>
            <w:noProof/>
          </w:rPr>
          <w:t>Figure 4 Geospatial information production and delivery patterns</w:t>
        </w:r>
        <w:r w:rsidR="007B375B">
          <w:rPr>
            <w:noProof/>
            <w:webHidden/>
          </w:rPr>
          <w:tab/>
        </w:r>
        <w:r w:rsidR="007B375B">
          <w:rPr>
            <w:noProof/>
            <w:webHidden/>
          </w:rPr>
          <w:fldChar w:fldCharType="begin"/>
        </w:r>
        <w:r w:rsidR="007B375B">
          <w:rPr>
            <w:noProof/>
            <w:webHidden/>
          </w:rPr>
          <w:instrText xml:space="preserve"> PAGEREF _Toc410402495 \h </w:instrText>
        </w:r>
        <w:r w:rsidR="007B375B">
          <w:rPr>
            <w:noProof/>
            <w:webHidden/>
          </w:rPr>
        </w:r>
        <w:r w:rsidR="007B375B">
          <w:rPr>
            <w:noProof/>
            <w:webHidden/>
          </w:rPr>
          <w:fldChar w:fldCharType="separate"/>
        </w:r>
        <w:r w:rsidR="003664DE">
          <w:rPr>
            <w:noProof/>
            <w:webHidden/>
          </w:rPr>
          <w:t>9</w:t>
        </w:r>
        <w:r w:rsidR="007B375B">
          <w:rPr>
            <w:noProof/>
            <w:webHidden/>
          </w:rPr>
          <w:fldChar w:fldCharType="end"/>
        </w:r>
      </w:hyperlink>
    </w:p>
    <w:p w14:paraId="1025A0DE" w14:textId="77777777" w:rsidR="007B375B" w:rsidRDefault="00D6647E">
      <w:pPr>
        <w:pStyle w:val="TableofFigures"/>
        <w:rPr>
          <w:rFonts w:asciiTheme="minorHAnsi" w:eastAsiaTheme="minorEastAsia" w:hAnsiTheme="minorHAnsi" w:cstheme="minorBidi"/>
          <w:noProof/>
          <w:color w:val="auto"/>
        </w:rPr>
      </w:pPr>
      <w:hyperlink w:anchor="_Toc410402496" w:history="1">
        <w:r w:rsidR="007B375B" w:rsidRPr="00B7575A">
          <w:rPr>
            <w:rStyle w:val="Hyperlink"/>
            <w:noProof/>
          </w:rPr>
          <w:t>Figure 5 Proportion of data production costs by actor type</w:t>
        </w:r>
        <w:r w:rsidR="007B375B">
          <w:rPr>
            <w:noProof/>
            <w:webHidden/>
          </w:rPr>
          <w:tab/>
        </w:r>
        <w:r w:rsidR="007B375B">
          <w:rPr>
            <w:noProof/>
            <w:webHidden/>
          </w:rPr>
          <w:fldChar w:fldCharType="begin"/>
        </w:r>
        <w:r w:rsidR="007B375B">
          <w:rPr>
            <w:noProof/>
            <w:webHidden/>
          </w:rPr>
          <w:instrText xml:space="preserve"> PAGEREF _Toc410402496 \h </w:instrText>
        </w:r>
        <w:r w:rsidR="007B375B">
          <w:rPr>
            <w:noProof/>
            <w:webHidden/>
          </w:rPr>
        </w:r>
        <w:r w:rsidR="007B375B">
          <w:rPr>
            <w:noProof/>
            <w:webHidden/>
          </w:rPr>
          <w:fldChar w:fldCharType="separate"/>
        </w:r>
        <w:r w:rsidR="003664DE">
          <w:rPr>
            <w:noProof/>
            <w:webHidden/>
          </w:rPr>
          <w:t>11</w:t>
        </w:r>
        <w:r w:rsidR="007B375B">
          <w:rPr>
            <w:noProof/>
            <w:webHidden/>
          </w:rPr>
          <w:fldChar w:fldCharType="end"/>
        </w:r>
      </w:hyperlink>
    </w:p>
    <w:p w14:paraId="0E99223E" w14:textId="77777777" w:rsidR="007B375B" w:rsidRDefault="00D6647E">
      <w:pPr>
        <w:pStyle w:val="TableofFigures"/>
        <w:rPr>
          <w:rFonts w:asciiTheme="minorHAnsi" w:eastAsiaTheme="minorEastAsia" w:hAnsiTheme="minorHAnsi" w:cstheme="minorBidi"/>
          <w:noProof/>
          <w:color w:val="auto"/>
        </w:rPr>
      </w:pPr>
      <w:hyperlink w:anchor="_Toc410402497" w:history="1">
        <w:r w:rsidR="007B375B" w:rsidRPr="00B7575A">
          <w:rPr>
            <w:rStyle w:val="Hyperlink"/>
            <w:noProof/>
          </w:rPr>
          <w:t>Figure 7 Modelling levels of abstraction and types of models</w:t>
        </w:r>
        <w:r w:rsidR="007B375B">
          <w:rPr>
            <w:noProof/>
            <w:webHidden/>
          </w:rPr>
          <w:tab/>
        </w:r>
        <w:r w:rsidR="007B375B">
          <w:rPr>
            <w:noProof/>
            <w:webHidden/>
          </w:rPr>
          <w:fldChar w:fldCharType="begin"/>
        </w:r>
        <w:r w:rsidR="007B375B">
          <w:rPr>
            <w:noProof/>
            <w:webHidden/>
          </w:rPr>
          <w:instrText xml:space="preserve"> PAGEREF _Toc410402497 \h </w:instrText>
        </w:r>
        <w:r w:rsidR="007B375B">
          <w:rPr>
            <w:noProof/>
            <w:webHidden/>
          </w:rPr>
        </w:r>
        <w:r w:rsidR="007B375B">
          <w:rPr>
            <w:noProof/>
            <w:webHidden/>
          </w:rPr>
          <w:fldChar w:fldCharType="separate"/>
        </w:r>
        <w:r w:rsidR="003664DE">
          <w:rPr>
            <w:noProof/>
            <w:webHidden/>
          </w:rPr>
          <w:t>15</w:t>
        </w:r>
        <w:r w:rsidR="007B375B">
          <w:rPr>
            <w:noProof/>
            <w:webHidden/>
          </w:rPr>
          <w:fldChar w:fldCharType="end"/>
        </w:r>
      </w:hyperlink>
    </w:p>
    <w:p w14:paraId="23C363D7" w14:textId="77777777" w:rsidR="007B375B" w:rsidRDefault="00D6647E">
      <w:pPr>
        <w:pStyle w:val="TableofFigures"/>
        <w:rPr>
          <w:rFonts w:asciiTheme="minorHAnsi" w:eastAsiaTheme="minorEastAsia" w:hAnsiTheme="minorHAnsi" w:cstheme="minorBidi"/>
          <w:noProof/>
          <w:color w:val="auto"/>
        </w:rPr>
      </w:pPr>
      <w:hyperlink w:anchor="_Toc410402498" w:history="1">
        <w:r w:rsidR="007B375B" w:rsidRPr="00B7575A">
          <w:rPr>
            <w:rStyle w:val="Hyperlink"/>
            <w:noProof/>
          </w:rPr>
          <w:t xml:space="preserve">Figure 8 Overview of </w:t>
        </w:r>
        <w:r w:rsidR="007B375B" w:rsidRPr="00B7575A">
          <w:rPr>
            <w:rStyle w:val="Hyperlink"/>
            <w:rFonts w:eastAsia="Times New Roman"/>
            <w:noProof/>
          </w:rPr>
          <w:t>the FSDF modelling process</w:t>
        </w:r>
        <w:r w:rsidR="007B375B">
          <w:rPr>
            <w:noProof/>
            <w:webHidden/>
          </w:rPr>
          <w:tab/>
        </w:r>
        <w:r w:rsidR="007B375B">
          <w:rPr>
            <w:noProof/>
            <w:webHidden/>
          </w:rPr>
          <w:fldChar w:fldCharType="begin"/>
        </w:r>
        <w:r w:rsidR="007B375B">
          <w:rPr>
            <w:noProof/>
            <w:webHidden/>
          </w:rPr>
          <w:instrText xml:space="preserve"> PAGEREF _Toc410402498 \h </w:instrText>
        </w:r>
        <w:r w:rsidR="007B375B">
          <w:rPr>
            <w:noProof/>
            <w:webHidden/>
          </w:rPr>
        </w:r>
        <w:r w:rsidR="007B375B">
          <w:rPr>
            <w:noProof/>
            <w:webHidden/>
          </w:rPr>
          <w:fldChar w:fldCharType="separate"/>
        </w:r>
        <w:r w:rsidR="003664DE">
          <w:rPr>
            <w:noProof/>
            <w:webHidden/>
          </w:rPr>
          <w:t>16</w:t>
        </w:r>
        <w:r w:rsidR="007B375B">
          <w:rPr>
            <w:noProof/>
            <w:webHidden/>
          </w:rPr>
          <w:fldChar w:fldCharType="end"/>
        </w:r>
      </w:hyperlink>
    </w:p>
    <w:p w14:paraId="19D9F53E" w14:textId="77777777" w:rsidR="007B375B" w:rsidRDefault="00D6647E">
      <w:pPr>
        <w:pStyle w:val="TableofFigures"/>
        <w:rPr>
          <w:rFonts w:asciiTheme="minorHAnsi" w:eastAsiaTheme="minorEastAsia" w:hAnsiTheme="minorHAnsi" w:cstheme="minorBidi"/>
          <w:noProof/>
          <w:color w:val="auto"/>
        </w:rPr>
      </w:pPr>
      <w:hyperlink w:anchor="_Toc410402499" w:history="1">
        <w:r w:rsidR="007B375B" w:rsidRPr="00B7575A">
          <w:rPr>
            <w:rStyle w:val="Hyperlink"/>
            <w:noProof/>
          </w:rPr>
          <w:t>Figure 9 ISO 19135 governance roles</w:t>
        </w:r>
        <w:r w:rsidR="007B375B">
          <w:rPr>
            <w:noProof/>
            <w:webHidden/>
          </w:rPr>
          <w:tab/>
        </w:r>
        <w:r w:rsidR="007B375B">
          <w:rPr>
            <w:noProof/>
            <w:webHidden/>
          </w:rPr>
          <w:fldChar w:fldCharType="begin"/>
        </w:r>
        <w:r w:rsidR="007B375B">
          <w:rPr>
            <w:noProof/>
            <w:webHidden/>
          </w:rPr>
          <w:instrText xml:space="preserve"> PAGEREF _Toc410402499 \h </w:instrText>
        </w:r>
        <w:r w:rsidR="007B375B">
          <w:rPr>
            <w:noProof/>
            <w:webHidden/>
          </w:rPr>
        </w:r>
        <w:r w:rsidR="007B375B">
          <w:rPr>
            <w:noProof/>
            <w:webHidden/>
          </w:rPr>
          <w:fldChar w:fldCharType="separate"/>
        </w:r>
        <w:r w:rsidR="003664DE">
          <w:rPr>
            <w:noProof/>
            <w:webHidden/>
          </w:rPr>
          <w:t>19</w:t>
        </w:r>
        <w:r w:rsidR="007B375B">
          <w:rPr>
            <w:noProof/>
            <w:webHidden/>
          </w:rPr>
          <w:fldChar w:fldCharType="end"/>
        </w:r>
      </w:hyperlink>
    </w:p>
    <w:p w14:paraId="59A1FF99" w14:textId="77777777" w:rsidR="007B375B" w:rsidRDefault="00D6647E">
      <w:pPr>
        <w:pStyle w:val="TableofFigures"/>
        <w:rPr>
          <w:rFonts w:asciiTheme="minorHAnsi" w:eastAsiaTheme="minorEastAsia" w:hAnsiTheme="minorHAnsi" w:cstheme="minorBidi"/>
          <w:noProof/>
          <w:color w:val="auto"/>
        </w:rPr>
      </w:pPr>
      <w:hyperlink w:anchor="_Toc410402500" w:history="1">
        <w:r w:rsidR="007B375B" w:rsidRPr="00B7575A">
          <w:rPr>
            <w:rStyle w:val="Hyperlink"/>
            <w:noProof/>
          </w:rPr>
          <w:t>Figure 10 Overview of the FSDF model framework</w:t>
        </w:r>
        <w:r w:rsidR="007B375B">
          <w:rPr>
            <w:noProof/>
            <w:webHidden/>
          </w:rPr>
          <w:tab/>
        </w:r>
        <w:r w:rsidR="007B375B">
          <w:rPr>
            <w:noProof/>
            <w:webHidden/>
          </w:rPr>
          <w:fldChar w:fldCharType="begin"/>
        </w:r>
        <w:r w:rsidR="007B375B">
          <w:rPr>
            <w:noProof/>
            <w:webHidden/>
          </w:rPr>
          <w:instrText xml:space="preserve"> PAGEREF _Toc410402500 \h </w:instrText>
        </w:r>
        <w:r w:rsidR="007B375B">
          <w:rPr>
            <w:noProof/>
            <w:webHidden/>
          </w:rPr>
        </w:r>
        <w:r w:rsidR="007B375B">
          <w:rPr>
            <w:noProof/>
            <w:webHidden/>
          </w:rPr>
          <w:fldChar w:fldCharType="separate"/>
        </w:r>
        <w:r w:rsidR="003664DE">
          <w:rPr>
            <w:noProof/>
            <w:webHidden/>
          </w:rPr>
          <w:t>20</w:t>
        </w:r>
        <w:r w:rsidR="007B375B">
          <w:rPr>
            <w:noProof/>
            <w:webHidden/>
          </w:rPr>
          <w:fldChar w:fldCharType="end"/>
        </w:r>
      </w:hyperlink>
    </w:p>
    <w:p w14:paraId="36D773A3" w14:textId="77777777" w:rsidR="007B375B" w:rsidRDefault="00D6647E">
      <w:pPr>
        <w:pStyle w:val="TableofFigures"/>
        <w:rPr>
          <w:rFonts w:asciiTheme="minorHAnsi" w:eastAsiaTheme="minorEastAsia" w:hAnsiTheme="minorHAnsi" w:cstheme="minorBidi"/>
          <w:noProof/>
          <w:color w:val="auto"/>
        </w:rPr>
      </w:pPr>
      <w:hyperlink w:anchor="_Toc410402501" w:history="1">
        <w:r w:rsidR="007B375B" w:rsidRPr="00B7575A">
          <w:rPr>
            <w:rStyle w:val="Hyperlink"/>
            <w:noProof/>
          </w:rPr>
          <w:t>Figure 11 FSDF model framework use cases</w:t>
        </w:r>
        <w:r w:rsidR="007B375B">
          <w:rPr>
            <w:noProof/>
            <w:webHidden/>
          </w:rPr>
          <w:tab/>
        </w:r>
        <w:r w:rsidR="007B375B">
          <w:rPr>
            <w:noProof/>
            <w:webHidden/>
          </w:rPr>
          <w:fldChar w:fldCharType="begin"/>
        </w:r>
        <w:r w:rsidR="007B375B">
          <w:rPr>
            <w:noProof/>
            <w:webHidden/>
          </w:rPr>
          <w:instrText xml:space="preserve"> PAGEREF _Toc410402501 \h </w:instrText>
        </w:r>
        <w:r w:rsidR="007B375B">
          <w:rPr>
            <w:noProof/>
            <w:webHidden/>
          </w:rPr>
        </w:r>
        <w:r w:rsidR="007B375B">
          <w:rPr>
            <w:noProof/>
            <w:webHidden/>
          </w:rPr>
          <w:fldChar w:fldCharType="separate"/>
        </w:r>
        <w:r w:rsidR="003664DE">
          <w:rPr>
            <w:noProof/>
            <w:webHidden/>
          </w:rPr>
          <w:t>21</w:t>
        </w:r>
        <w:r w:rsidR="007B375B">
          <w:rPr>
            <w:noProof/>
            <w:webHidden/>
          </w:rPr>
          <w:fldChar w:fldCharType="end"/>
        </w:r>
      </w:hyperlink>
    </w:p>
    <w:p w14:paraId="027C1301" w14:textId="77777777" w:rsidR="007B375B" w:rsidRDefault="00F61F95" w:rsidP="00462182">
      <w:pPr>
        <w:pStyle w:val="TableofFigures"/>
        <w:rPr>
          <w:noProof/>
        </w:rPr>
      </w:pPr>
      <w:r>
        <w:fldChar w:fldCharType="end"/>
      </w:r>
      <w:r>
        <w:fldChar w:fldCharType="begin"/>
      </w:r>
      <w:r w:rsidR="003053C7">
        <w:instrText xml:space="preserve"> TOC \h \z \c "Apx Figure" </w:instrText>
      </w:r>
      <w:r>
        <w:fldChar w:fldCharType="separate"/>
      </w:r>
    </w:p>
    <w:p w14:paraId="6CF1B838" w14:textId="77777777" w:rsidR="007B375B" w:rsidRDefault="007B375B" w:rsidP="00064612">
      <w:pPr>
        <w:pStyle w:val="ListofFiguresandTablesTOCHeading"/>
        <w:rPr>
          <w:b w:val="0"/>
          <w:bCs/>
          <w:noProof/>
          <w:lang w:val="en-US"/>
        </w:rPr>
      </w:pPr>
      <w:r>
        <w:t>Tables</w:t>
      </w:r>
    </w:p>
    <w:p w14:paraId="103538A8" w14:textId="77777777" w:rsidR="00A943B2" w:rsidRDefault="007B375B" w:rsidP="00064612">
      <w:pPr>
        <w:pStyle w:val="ListofFiguresandTablesTOCHeading"/>
      </w:pPr>
      <w:r>
        <w:rPr>
          <w:b w:val="0"/>
          <w:bCs/>
          <w:noProof/>
          <w:lang w:val="en-US"/>
        </w:rPr>
        <w:t>No table of figures entries found.</w:t>
      </w:r>
      <w:r w:rsidR="00F61F95">
        <w:fldChar w:fldCharType="end"/>
      </w:r>
    </w:p>
    <w:p w14:paraId="64CB3642" w14:textId="77777777" w:rsidR="00A943B2" w:rsidRDefault="00A943B2" w:rsidP="001D36DC">
      <w:pPr>
        <w:pStyle w:val="Heading1notnumbered"/>
      </w:pPr>
      <w:bookmarkStart w:id="0" w:name="_Toc315694429"/>
      <w:bookmarkStart w:id="1" w:name="_Toc410402459"/>
      <w:r w:rsidRPr="008D5E56">
        <w:lastRenderedPageBreak/>
        <w:t>Acknowledgments</w:t>
      </w:r>
      <w:bookmarkEnd w:id="0"/>
      <w:bookmarkEnd w:id="1"/>
    </w:p>
    <w:p w14:paraId="62ED68C7" w14:textId="77777777" w:rsidR="002F407B" w:rsidRDefault="002F407B" w:rsidP="008E36EC">
      <w:r>
        <w:t>Department</w:t>
      </w:r>
      <w:r w:rsidR="005815F9">
        <w:t xml:space="preserve"> of </w:t>
      </w:r>
      <w:r>
        <w:t xml:space="preserve">Communications </w:t>
      </w:r>
      <w:r w:rsidR="005815F9">
        <w:t>for funding</w:t>
      </w:r>
    </w:p>
    <w:p w14:paraId="48D97C39" w14:textId="77777777" w:rsidR="00A943B2" w:rsidRDefault="002F407B" w:rsidP="008E36EC">
      <w:r>
        <w:t>GA for funding place names</w:t>
      </w:r>
      <w:r w:rsidR="005815F9">
        <w:t xml:space="preserve"> </w:t>
      </w:r>
    </w:p>
    <w:p w14:paraId="5A7F800E" w14:textId="77777777" w:rsidR="002F407B" w:rsidRDefault="00366D90" w:rsidP="008E36EC">
      <w:r w:rsidRPr="00374B1B">
        <w:t xml:space="preserve">National ICT Australia </w:t>
      </w:r>
      <w:r w:rsidR="00374B1B" w:rsidRPr="00374B1B">
        <w:t>(</w:t>
      </w:r>
      <w:r w:rsidR="002F407B">
        <w:t>NICTA</w:t>
      </w:r>
      <w:r w:rsidR="00374B1B">
        <w:t>)</w:t>
      </w:r>
      <w:r w:rsidR="002F407B">
        <w:t xml:space="preserve"> for contributing a resource person to initial modelling efforts</w:t>
      </w:r>
    </w:p>
    <w:p w14:paraId="686081C2" w14:textId="77777777" w:rsidR="00374B1B" w:rsidRDefault="00374B1B" w:rsidP="008E36EC">
      <w:r>
        <w:t xml:space="preserve">INSPIRE for leading the way forward </w:t>
      </w:r>
    </w:p>
    <w:p w14:paraId="595EE629" w14:textId="77777777" w:rsidR="002F407B" w:rsidRPr="008E36EC" w:rsidRDefault="002F407B" w:rsidP="008E36EC"/>
    <w:p w14:paraId="28B0A84F" w14:textId="77777777" w:rsidR="00A943B2" w:rsidRDefault="00A943B2">
      <w:pPr>
        <w:spacing w:after="200"/>
      </w:pPr>
    </w:p>
    <w:p w14:paraId="1C35AA61" w14:textId="77777777" w:rsidR="00A943B2" w:rsidRDefault="00A943B2" w:rsidP="001D36DC">
      <w:pPr>
        <w:pStyle w:val="Heading1notnumbered"/>
      </w:pPr>
      <w:bookmarkStart w:id="2" w:name="_Toc315694430"/>
      <w:bookmarkStart w:id="3" w:name="_Toc410402460"/>
      <w:r>
        <w:lastRenderedPageBreak/>
        <w:t>Executive summary</w:t>
      </w:r>
      <w:bookmarkEnd w:id="2"/>
      <w:bookmarkEnd w:id="3"/>
    </w:p>
    <w:p w14:paraId="51D6103F" w14:textId="77777777" w:rsidR="00A943B2" w:rsidRDefault="00A943B2" w:rsidP="008E36EC">
      <w:r w:rsidRPr="008E36EC">
        <w:t xml:space="preserve">[This </w:t>
      </w:r>
      <w:r>
        <w:t xml:space="preserve">executive summary </w:t>
      </w:r>
      <w:r w:rsidRPr="008E36EC">
        <w:t xml:space="preserve">should concisely describe the nature of the work, the principal results and conclusions. Normally, the </w:t>
      </w:r>
      <w:r>
        <w:t>e</w:t>
      </w:r>
      <w:r w:rsidRPr="008E36EC">
        <w:t>xecutive</w:t>
      </w:r>
      <w:r>
        <w:t xml:space="preserve"> s</w:t>
      </w:r>
      <w:r w:rsidRPr="008E36EC">
        <w:t>ummary would not exceed one page. It should be written so that a non-specialist can understand the nature of the research.]</w:t>
      </w:r>
    </w:p>
    <w:p w14:paraId="1C3A25E4" w14:textId="77777777" w:rsidR="00A943B2" w:rsidRDefault="00A943B2" w:rsidP="00F91888"/>
    <w:p w14:paraId="7DCC6FF8" w14:textId="77777777" w:rsidR="00B34418" w:rsidRDefault="00B34418" w:rsidP="00F91888">
      <w:pPr>
        <w:sectPr w:rsidR="00B34418" w:rsidSect="00880DE8">
          <w:headerReference w:type="default" r:id="rId10"/>
          <w:footerReference w:type="even" r:id="rId11"/>
          <w:footerReference w:type="default" r:id="rId12"/>
          <w:type w:val="oddPage"/>
          <w:pgSz w:w="11906" w:h="16838" w:code="9"/>
          <w:pgMar w:top="1134" w:right="1134" w:bottom="1134" w:left="1134" w:header="510" w:footer="624" w:gutter="0"/>
          <w:pgNumType w:fmt="lowerRoman" w:start="1"/>
          <w:cols w:space="284"/>
          <w:docGrid w:linePitch="360"/>
        </w:sectPr>
      </w:pPr>
    </w:p>
    <w:p w14:paraId="26F07CA0" w14:textId="77777777" w:rsidR="005815F9" w:rsidRDefault="005815F9" w:rsidP="005815F9">
      <w:pPr>
        <w:pStyle w:val="Heading1"/>
        <w:spacing w:after="360"/>
      </w:pPr>
      <w:bookmarkStart w:id="4" w:name="_Toc403126459"/>
      <w:bookmarkStart w:id="5" w:name="_Toc410402461"/>
      <w:r>
        <w:lastRenderedPageBreak/>
        <w:t>Introduction</w:t>
      </w:r>
      <w:bookmarkEnd w:id="4"/>
      <w:bookmarkEnd w:id="5"/>
    </w:p>
    <w:p w14:paraId="72E9BF98" w14:textId="77777777" w:rsidR="005815F9" w:rsidRDefault="005815F9" w:rsidP="005815F9">
      <w:pPr>
        <w:pStyle w:val="Heading2"/>
      </w:pPr>
      <w:bookmarkStart w:id="6" w:name="_Toc403126460"/>
      <w:bookmarkStart w:id="7" w:name="_Toc410402462"/>
      <w:r>
        <w:t>Purpose</w:t>
      </w:r>
      <w:bookmarkEnd w:id="6"/>
      <w:bookmarkEnd w:id="7"/>
      <w:r w:rsidR="00452655">
        <w:t xml:space="preserve"> </w:t>
      </w:r>
    </w:p>
    <w:p w14:paraId="0C681046" w14:textId="77777777" w:rsidR="004C715A" w:rsidRDefault="005815F9" w:rsidP="005815F9">
      <w:r>
        <w:t xml:space="preserve">The purpose of this document is to explain </w:t>
      </w:r>
      <w:r w:rsidR="001B73B5">
        <w:t xml:space="preserve">the </w:t>
      </w:r>
      <w:r>
        <w:t xml:space="preserve">rationale </w:t>
      </w:r>
      <w:r w:rsidR="004C715A">
        <w:t xml:space="preserve">for </w:t>
      </w:r>
      <w:r w:rsidR="002918D6">
        <w:t xml:space="preserve">geospatial data specification using a coherent </w:t>
      </w:r>
      <w:r w:rsidR="00C61B85">
        <w:t xml:space="preserve">information </w:t>
      </w:r>
      <w:r w:rsidR="002918D6">
        <w:t>modelling approach</w:t>
      </w:r>
      <w:del w:id="8" w:author="Bruce Simons CSIRO" w:date="2015-02-18T09:25:00Z">
        <w:r w:rsidR="00335AC1" w:rsidDel="00D6647E">
          <w:delText xml:space="preserve"> </w:delText>
        </w:r>
      </w:del>
      <w:r w:rsidR="002918D6">
        <w:t xml:space="preserve">. The case </w:t>
      </w:r>
      <w:r w:rsidR="001D262A">
        <w:t xml:space="preserve">is made </w:t>
      </w:r>
      <w:r w:rsidR="002918D6">
        <w:t xml:space="preserve">for </w:t>
      </w:r>
      <w:r w:rsidR="00C61B85">
        <w:t xml:space="preserve">information </w:t>
      </w:r>
      <w:r w:rsidR="002918D6">
        <w:t xml:space="preserve">modelling from a </w:t>
      </w:r>
      <w:r w:rsidR="004C715A">
        <w:t xml:space="preserve">system of system or </w:t>
      </w:r>
      <w:hyperlink w:anchor="SDI" w:history="1">
        <w:r w:rsidR="00AA502C" w:rsidRPr="005B336C">
          <w:rPr>
            <w:rStyle w:val="Hyperlink"/>
          </w:rPr>
          <w:t>Spatial Data Infrastructure (</w:t>
        </w:r>
        <w:r w:rsidR="004C715A" w:rsidRPr="005B336C">
          <w:rPr>
            <w:rStyle w:val="Hyperlink"/>
          </w:rPr>
          <w:t>SDI</w:t>
        </w:r>
        <w:r w:rsidR="00AA502C" w:rsidRPr="005B336C">
          <w:rPr>
            <w:rStyle w:val="Hyperlink"/>
          </w:rPr>
          <w:t>)</w:t>
        </w:r>
      </w:hyperlink>
      <w:r w:rsidR="004C715A">
        <w:t xml:space="preserve"> perspective</w:t>
      </w:r>
      <w:r w:rsidR="002918D6">
        <w:t>.</w:t>
      </w:r>
    </w:p>
    <w:p w14:paraId="0F451032" w14:textId="77777777" w:rsidR="004C715A" w:rsidRDefault="004C715A" w:rsidP="005815F9">
      <w:r>
        <w:t>The document is aimed at a number of audience</w:t>
      </w:r>
      <w:r w:rsidR="001D262A">
        <w:t>s</w:t>
      </w:r>
      <w:r>
        <w:t>:</w:t>
      </w:r>
    </w:p>
    <w:p w14:paraId="678AFB92" w14:textId="77777777" w:rsidR="004C715A" w:rsidRDefault="004C715A" w:rsidP="000B2D66">
      <w:pPr>
        <w:pStyle w:val="ListParagraph"/>
        <w:numPr>
          <w:ilvl w:val="0"/>
          <w:numId w:val="16"/>
        </w:numPr>
      </w:pPr>
      <w:r>
        <w:t>Senior executives –to explain the rationale and cost benefit of modelling</w:t>
      </w:r>
      <w:r w:rsidR="00807D12">
        <w:t>,</w:t>
      </w:r>
      <w:r>
        <w:t xml:space="preserve"> </w:t>
      </w:r>
      <w:r w:rsidR="00807D12">
        <w:t xml:space="preserve"> in the context </w:t>
      </w:r>
      <w:r w:rsidR="002918D6">
        <w:t xml:space="preserve">of the development of a national information infrastructure - the Foundation Spatial Data Framework </w:t>
      </w:r>
      <w:r w:rsidR="002918D6" w:rsidRPr="00550420">
        <w:rPr>
          <w:highlight w:val="yellow"/>
        </w:rPr>
        <w:t xml:space="preserve">(sections </w:t>
      </w:r>
      <w:r w:rsidR="005B336C" w:rsidRPr="00550420">
        <w:rPr>
          <w:highlight w:val="yellow"/>
        </w:rPr>
        <w:t>1</w:t>
      </w:r>
      <w:r w:rsidR="00335AC1" w:rsidRPr="00550420">
        <w:rPr>
          <w:highlight w:val="yellow"/>
        </w:rPr>
        <w:t>,</w:t>
      </w:r>
      <w:r w:rsidR="005B336C" w:rsidRPr="00550420">
        <w:rPr>
          <w:highlight w:val="yellow"/>
        </w:rPr>
        <w:t xml:space="preserve"> 2</w:t>
      </w:r>
      <w:r w:rsidR="00335AC1" w:rsidRPr="00550420">
        <w:rPr>
          <w:highlight w:val="yellow"/>
        </w:rPr>
        <w:t xml:space="preserve"> and 5</w:t>
      </w:r>
      <w:r w:rsidR="002918D6" w:rsidRPr="00550420">
        <w:rPr>
          <w:highlight w:val="yellow"/>
        </w:rPr>
        <w:t>)</w:t>
      </w:r>
      <w:r w:rsidR="00335AC1" w:rsidRPr="00550420">
        <w:rPr>
          <w:highlight w:val="yellow"/>
        </w:rPr>
        <w:t>;</w:t>
      </w:r>
    </w:p>
    <w:p w14:paraId="59E1ECB9" w14:textId="77777777" w:rsidR="004C715A" w:rsidRDefault="004C715A" w:rsidP="000B2D66">
      <w:pPr>
        <w:pStyle w:val="ListParagraph"/>
        <w:numPr>
          <w:ilvl w:val="0"/>
          <w:numId w:val="16"/>
        </w:numPr>
      </w:pPr>
      <w:r>
        <w:t xml:space="preserve">For technical </w:t>
      </w:r>
      <w:r w:rsidR="002918D6">
        <w:t>manager</w:t>
      </w:r>
      <w:r w:rsidR="001D262A">
        <w:t>s</w:t>
      </w:r>
      <w:r w:rsidR="002918D6">
        <w:t xml:space="preserve"> </w:t>
      </w:r>
      <w:r>
        <w:t xml:space="preserve">– to articulate the </w:t>
      </w:r>
      <w:r w:rsidR="00323644">
        <w:t>v</w:t>
      </w:r>
      <w:r>
        <w:t xml:space="preserve">alue </w:t>
      </w:r>
      <w:r w:rsidR="00323644">
        <w:t xml:space="preserve">and process of </w:t>
      </w:r>
      <w:r>
        <w:t xml:space="preserve">modelling from both an enterprise (i.e. single organisation) and system of system i.e. </w:t>
      </w:r>
      <w:r w:rsidR="00AA502C">
        <w:t>the Foundation Spatial Data Framework (</w:t>
      </w:r>
      <w:r>
        <w:t>FSDF</w:t>
      </w:r>
      <w:r w:rsidR="00AA502C">
        <w:t>)</w:t>
      </w:r>
      <w:r>
        <w:t xml:space="preserve"> perspective</w:t>
      </w:r>
      <w:r w:rsidR="002918D6">
        <w:t xml:space="preserve"> </w:t>
      </w:r>
      <w:r>
        <w:t xml:space="preserve"> </w:t>
      </w:r>
      <w:r w:rsidR="002918D6" w:rsidRPr="00550420">
        <w:rPr>
          <w:highlight w:val="yellow"/>
        </w:rPr>
        <w:t>(</w:t>
      </w:r>
      <w:r w:rsidR="00335AC1" w:rsidRPr="00550420">
        <w:rPr>
          <w:highlight w:val="yellow"/>
        </w:rPr>
        <w:t>all sections</w:t>
      </w:r>
      <w:r w:rsidR="002918D6" w:rsidRPr="00550420">
        <w:rPr>
          <w:highlight w:val="yellow"/>
        </w:rPr>
        <w:t>)</w:t>
      </w:r>
      <w:r w:rsidR="00335AC1" w:rsidRPr="00550420">
        <w:rPr>
          <w:highlight w:val="yellow"/>
        </w:rPr>
        <w:t>;</w:t>
      </w:r>
    </w:p>
    <w:p w14:paraId="4B43697F" w14:textId="77777777" w:rsidR="004C715A" w:rsidRDefault="004C715A" w:rsidP="000B2D66">
      <w:pPr>
        <w:pStyle w:val="ListParagraph"/>
        <w:numPr>
          <w:ilvl w:val="0"/>
          <w:numId w:val="16"/>
        </w:numPr>
      </w:pPr>
      <w:r>
        <w:t xml:space="preserve">For </w:t>
      </w:r>
      <w:bookmarkStart w:id="9" w:name="modellers"/>
      <w:r>
        <w:t xml:space="preserve">modellers </w:t>
      </w:r>
      <w:bookmarkEnd w:id="9"/>
      <w:r>
        <w:t xml:space="preserve">- to situate modelling activity in a broader context enabling a clearer understanding of the a rationale for and role of modelling </w:t>
      </w:r>
      <w:r w:rsidR="00335AC1" w:rsidRPr="00550420">
        <w:rPr>
          <w:highlight w:val="yellow"/>
        </w:rPr>
        <w:t>(sections 3, 4 and 5);</w:t>
      </w:r>
      <w:r w:rsidR="00335AC1">
        <w:t xml:space="preserve"> and</w:t>
      </w:r>
    </w:p>
    <w:p w14:paraId="74330360" w14:textId="77777777" w:rsidR="005B336C" w:rsidRDefault="005B336C" w:rsidP="00335AC1">
      <w:pPr>
        <w:pStyle w:val="ListParagraph"/>
        <w:numPr>
          <w:ilvl w:val="0"/>
          <w:numId w:val="16"/>
        </w:numPr>
      </w:pPr>
      <w:r>
        <w:t>Database, data product and service implementers – to understand the role of modelling to support the design and implementation of products and services</w:t>
      </w:r>
      <w:r w:rsidR="00335AC1">
        <w:t xml:space="preserve"> </w:t>
      </w:r>
      <w:r w:rsidR="00335AC1" w:rsidRPr="00550420">
        <w:rPr>
          <w:highlight w:val="yellow"/>
        </w:rPr>
        <w:t>(sections 3, 4 and 5).</w:t>
      </w:r>
    </w:p>
    <w:p w14:paraId="64157CB3" w14:textId="77777777" w:rsidR="00452655" w:rsidRDefault="00452655" w:rsidP="00452655">
      <w:r>
        <w:t>This report is intended primarily for those engaged in the Foundation Spatial Data Framework (FSDF). However much of the content is relevant for the broader other spatial information community.</w:t>
      </w:r>
    </w:p>
    <w:p w14:paraId="275DBE90" w14:textId="77777777" w:rsidR="005815F9" w:rsidRPr="00550420" w:rsidRDefault="005815F9" w:rsidP="005815F9">
      <w:pPr>
        <w:pStyle w:val="Heading2"/>
        <w:rPr>
          <w:highlight w:val="yellow"/>
        </w:rPr>
      </w:pPr>
      <w:bookmarkStart w:id="10" w:name="_Toc403126461"/>
      <w:bookmarkStart w:id="11" w:name="_Toc410402463"/>
      <w:r w:rsidRPr="00550420">
        <w:rPr>
          <w:highlight w:val="yellow"/>
        </w:rPr>
        <w:t>Scope</w:t>
      </w:r>
      <w:bookmarkEnd w:id="10"/>
      <w:bookmarkEnd w:id="11"/>
    </w:p>
    <w:p w14:paraId="5264647E" w14:textId="77777777" w:rsidR="002918D6" w:rsidRDefault="004C715A" w:rsidP="000B2D66">
      <w:pPr>
        <w:pStyle w:val="ListParagraph"/>
        <w:numPr>
          <w:ilvl w:val="0"/>
          <w:numId w:val="19"/>
        </w:numPr>
      </w:pPr>
      <w:r>
        <w:t xml:space="preserve">The document is intended to provide </w:t>
      </w:r>
      <w:r w:rsidR="002918D6">
        <w:t xml:space="preserve">an overview of the proposed data specification framework. </w:t>
      </w:r>
    </w:p>
    <w:p w14:paraId="707008DE" w14:textId="77777777" w:rsidR="002918D6" w:rsidRDefault="002918D6" w:rsidP="000B2D66">
      <w:pPr>
        <w:pStyle w:val="ListParagraph"/>
        <w:numPr>
          <w:ilvl w:val="0"/>
          <w:numId w:val="19"/>
        </w:numPr>
      </w:pPr>
      <w:r>
        <w:t xml:space="preserve">It does not provide </w:t>
      </w:r>
      <w:r w:rsidR="001A4AAE">
        <w:t>the</w:t>
      </w:r>
      <w:r>
        <w:t xml:space="preserve"> comprehensive design</w:t>
      </w:r>
      <w:r w:rsidR="00550420">
        <w:t xml:space="preserve"> of the framework</w:t>
      </w:r>
    </w:p>
    <w:p w14:paraId="15111759" w14:textId="77777777" w:rsidR="00452655" w:rsidRDefault="002918D6" w:rsidP="00452655">
      <w:pPr>
        <w:pStyle w:val="ListParagraph"/>
        <w:numPr>
          <w:ilvl w:val="0"/>
          <w:numId w:val="19"/>
        </w:numPr>
      </w:pPr>
      <w:r>
        <w:t xml:space="preserve">It </w:t>
      </w:r>
      <w:r w:rsidR="001A4AAE">
        <w:t xml:space="preserve">describes </w:t>
      </w:r>
      <w:r>
        <w:t>the pieces of the framework that that are in place</w:t>
      </w:r>
      <w:r w:rsidR="001A4AAE">
        <w:t>,</w:t>
      </w:r>
      <w:r>
        <w:t xml:space="preserve"> and how these need to be built out and  better supported by governance arrangements</w:t>
      </w:r>
    </w:p>
    <w:p w14:paraId="4BB97DFC" w14:textId="77777777" w:rsidR="00452655" w:rsidRDefault="00452655" w:rsidP="00452655">
      <w:pPr>
        <w:pStyle w:val="ListParagraph"/>
        <w:numPr>
          <w:ilvl w:val="0"/>
          <w:numId w:val="19"/>
        </w:numPr>
      </w:pPr>
      <w:r>
        <w:t xml:space="preserve">Has a focus on the modelling aspects of data specification </w:t>
      </w:r>
    </w:p>
    <w:p w14:paraId="2622FF6B" w14:textId="77777777" w:rsidR="00732D84" w:rsidRDefault="002918D6" w:rsidP="00452655">
      <w:pPr>
        <w:pStyle w:val="ListParagraph"/>
        <w:numPr>
          <w:ilvl w:val="0"/>
          <w:numId w:val="19"/>
        </w:numPr>
      </w:pPr>
      <w:r>
        <w:t>M</w:t>
      </w:r>
      <w:r w:rsidR="004C715A">
        <w:t>ore details will need to be articulated as specification framework is implemented in more detail</w:t>
      </w:r>
      <w:r w:rsidR="00F87441">
        <w:t>.</w:t>
      </w:r>
      <w:r w:rsidR="004C715A">
        <w:t xml:space="preserve"> </w:t>
      </w:r>
    </w:p>
    <w:p w14:paraId="27AD81AA" w14:textId="77777777" w:rsidR="005815F9" w:rsidRDefault="002D01B3" w:rsidP="005815F9">
      <w:pPr>
        <w:pStyle w:val="Heading2"/>
      </w:pPr>
      <w:bookmarkStart w:id="12" w:name="_Toc410402464"/>
      <w:r>
        <w:t>The Foundation Spatial Data Framework</w:t>
      </w:r>
      <w:r w:rsidR="00366D90">
        <w:t xml:space="preserve"> (FSDF)</w:t>
      </w:r>
      <w:bookmarkEnd w:id="12"/>
    </w:p>
    <w:p w14:paraId="46542FC6" w14:textId="77777777" w:rsidR="007446D5" w:rsidRDefault="007446D5" w:rsidP="00392DFB">
      <w:pPr>
        <w:pStyle w:val="Heading3"/>
      </w:pPr>
      <w:r>
        <w:t>Overview</w:t>
      </w:r>
    </w:p>
    <w:p w14:paraId="26B990AE" w14:textId="77777777" w:rsidR="00F42B1B" w:rsidRDefault="00323644" w:rsidP="00F42B1B">
      <w:pPr>
        <w:jc w:val="both"/>
      </w:pPr>
      <w:r w:rsidRPr="00DF0670">
        <w:t>The Foundation Spatial Data Framework (FSDF)</w:t>
      </w:r>
      <w:r>
        <w:rPr>
          <w:rStyle w:val="FootnoteReference"/>
        </w:rPr>
        <w:footnoteReference w:id="1"/>
      </w:r>
      <w:r w:rsidRPr="00DF0670">
        <w:t xml:space="preserve"> </w:t>
      </w:r>
      <w:r w:rsidR="004763CA">
        <w:t xml:space="preserve">is an </w:t>
      </w:r>
      <w:r w:rsidR="00F42B1B">
        <w:t>Australia and New Zealand Land Information Council (</w:t>
      </w:r>
      <w:r>
        <w:t>ANZLIC</w:t>
      </w:r>
      <w:r w:rsidR="00F42B1B">
        <w:t>)</w:t>
      </w:r>
      <w:r>
        <w:t xml:space="preserve"> initiative that aims to </w:t>
      </w:r>
      <w:r w:rsidRPr="00DF0670">
        <w:t xml:space="preserve">deliver national coverage </w:t>
      </w:r>
      <w:r>
        <w:t xml:space="preserve">(for Australia and New Zealand) </w:t>
      </w:r>
      <w:r w:rsidRPr="00DF0670">
        <w:t>of the best available, most current, authoritative source of foundation spatial data</w:t>
      </w:r>
      <w:r w:rsidR="00557F13">
        <w:rPr>
          <w:rStyle w:val="FootnoteReference"/>
        </w:rPr>
        <w:footnoteReference w:id="2"/>
      </w:r>
      <w:r>
        <w:t xml:space="preserve">. </w:t>
      </w:r>
      <w:r w:rsidR="00361EA5">
        <w:t xml:space="preserve">Foundation spatial data provides the basic data infrastructure within which richer applications take place. </w:t>
      </w:r>
      <w:r w:rsidR="00F42B1B">
        <w:t xml:space="preserve">ANZLIC envisions that </w:t>
      </w:r>
      <w:r w:rsidR="00F42B1B" w:rsidRPr="003A7070">
        <w:t xml:space="preserve">foundation spatial data will become </w:t>
      </w:r>
      <w:r w:rsidR="00361EA5">
        <w:t xml:space="preserve">a </w:t>
      </w:r>
      <w:r w:rsidR="00F42B1B" w:rsidRPr="003A7070">
        <w:t xml:space="preserve">ubiquitous </w:t>
      </w:r>
      <w:r w:rsidR="00361EA5">
        <w:t xml:space="preserve">part of activities </w:t>
      </w:r>
      <w:r w:rsidR="00F42B1B">
        <w:t xml:space="preserve">across </w:t>
      </w:r>
      <w:r w:rsidR="00F42B1B" w:rsidRPr="003A7070">
        <w:t>all sectors of both the Australian and New Zealand economies</w:t>
      </w:r>
      <w:r w:rsidR="00F42B1B">
        <w:t xml:space="preserve">. </w:t>
      </w:r>
    </w:p>
    <w:p w14:paraId="37F01D35" w14:textId="77777777" w:rsidR="00557F13" w:rsidRDefault="00F42B1B" w:rsidP="00557F13">
      <w:pPr>
        <w:jc w:val="both"/>
      </w:pPr>
      <w:r w:rsidRPr="008C5AAF">
        <w:t>The FSDF</w:t>
      </w:r>
      <w:r w:rsidRPr="00B62895">
        <w:t xml:space="preserve"> </w:t>
      </w:r>
      <w:r w:rsidR="00DC759C">
        <w:t xml:space="preserve">has been conceived as a coherent national approach to enable the access to and evolution of national foundation spatial data. It </w:t>
      </w:r>
      <w:r w:rsidR="00D81470">
        <w:t xml:space="preserve">will </w:t>
      </w:r>
      <w:r w:rsidR="00DC759C">
        <w:t xml:space="preserve">provide </w:t>
      </w:r>
      <w:r w:rsidRPr="00E60D4E">
        <w:t xml:space="preserve">a common reference for the assembly and maintenance of </w:t>
      </w:r>
      <w:r w:rsidRPr="00E60D4E">
        <w:lastRenderedPageBreak/>
        <w:t xml:space="preserve">Australian and New Zealand foundation level spatial data in order to serve the widest possible variety of users. It </w:t>
      </w:r>
      <w:r w:rsidR="00D81470">
        <w:t>will</w:t>
      </w:r>
      <w:r w:rsidRPr="00E60D4E">
        <w:t xml:space="preserve"> deliver national coverage of the best available, most current, authoritative source of foundation spatial data which is standardised and quality controlled.</w:t>
      </w:r>
      <w:r w:rsidR="00557F13">
        <w:t xml:space="preserve"> FSDF represents a data centric approach to developing national </w:t>
      </w:r>
      <w:r w:rsidR="00557F13" w:rsidRPr="00D668B4">
        <w:t xml:space="preserve">Spatial </w:t>
      </w:r>
      <w:r w:rsidR="00557F13">
        <w:t xml:space="preserve">Data </w:t>
      </w:r>
      <w:r w:rsidR="00557F13" w:rsidRPr="00D668B4">
        <w:t>Infrastructure</w:t>
      </w:r>
      <w:r w:rsidR="00557F13">
        <w:t xml:space="preserve"> (SDI). </w:t>
      </w:r>
    </w:p>
    <w:p w14:paraId="119D445C" w14:textId="77777777" w:rsidR="00556DE7" w:rsidRDefault="00556DE7" w:rsidP="00557F13">
      <w:pPr>
        <w:jc w:val="both"/>
      </w:pPr>
      <w:r>
        <w:t xml:space="preserve">As noted by Drew Clark ANZLIC Chair, the key benefits to be realised  through implementation of the FSDF are “improving supply chains, realising efficiencies and reducing the duplication of effort in the Australian, state and territory governments” </w:t>
      </w:r>
      <w:r w:rsidR="00F61F95">
        <w:fldChar w:fldCharType="begin"/>
      </w:r>
      <w:r w:rsidR="006E0FEE">
        <w:instrText xml:space="preserve"> ADDIN EN.CITE &lt;EndNote&gt;&lt;Cite&gt;&lt;Author&gt;Council&lt;/Author&gt;&lt;Year&gt;2014&lt;/Year&gt;&lt;RecNum&gt;791&lt;/RecNum&gt;&lt;Pages&gt; p. 5&lt;/Pages&gt;&lt;DisplayText&gt;(ANZLIC—the Spatial Information Council 2014)&lt;/DisplayText&gt;&lt;record&gt;&lt;rec-number&gt;791&lt;/rec-number&gt;&lt;foreign-keys&gt;&lt;key app="EN" db-id="rrxt52zwuvxvewefez4vrwzk9v20evxzz2zf"&gt;791&lt;/key&gt;&lt;/foreign-keys&gt;&lt;ref-type name="Report"&gt;27&lt;/ref-type&gt;&lt;contributors&gt;&lt;authors&gt;&lt;author&gt; ANZLIC—the Spatial Information Council,&lt;/author&gt;&lt;/authors&gt;&lt;subsidiary-authors&gt;&lt;author&gt;The Commonwealth of Australia (Department of Communications) &lt;/author&gt;&lt;/subsidiary-authors&gt;&lt;/contributors&gt;&lt;titles&gt;&lt;title&gt;The Australian and New Zealand Foundation Spatial Data Framework -Making common foundation spatial data ubiquitous across Australia and New Zealand&amp;#xD;&lt;/title&gt;&lt;/titles&gt;&lt;edition&gt;2.0&lt;/edition&gt;&lt;dates&gt;&lt;year&gt;2014&lt;/year&gt;&lt;/dates&gt;&lt;pub-location&gt;Canberra&lt;/pub-location&gt;&lt;publisher&gt;The Commonwealth of Australia (Department of Communications) on behalf of  ANZLIC—the Spatial Information Council&lt;/publisher&gt;&lt;urls&gt;&lt;related-urls&gt;&lt;url&gt;http://www.anzlic.gov.au/__data/assets/word_doc/0018/47322/One_ANZ_Foundation_Spatial_Data_Framework_Booklet.doc&lt;/url&gt;&lt;/related-urls&gt;&lt;/urls&gt;&lt;/record&gt;&lt;/Cite&gt;&lt;/EndNote&gt;</w:instrText>
      </w:r>
      <w:r w:rsidR="00F61F95">
        <w:fldChar w:fldCharType="separate"/>
      </w:r>
      <w:r w:rsidR="0032010D">
        <w:rPr>
          <w:noProof/>
        </w:rPr>
        <w:t>(</w:t>
      </w:r>
      <w:hyperlink w:anchor="_ENREF_1" w:tooltip="ANZLIC—the Spatial Information Council, 2014 #791" w:history="1">
        <w:r w:rsidR="007B375B">
          <w:rPr>
            <w:noProof/>
          </w:rPr>
          <w:t>ANZLIC—the Spatial Information Council 2014</w:t>
        </w:r>
      </w:hyperlink>
      <w:r w:rsidR="0032010D">
        <w:rPr>
          <w:noProof/>
        </w:rPr>
        <w:t>)</w:t>
      </w:r>
      <w:r w:rsidR="00F61F95">
        <w:fldChar w:fldCharType="end"/>
      </w:r>
    </w:p>
    <w:p w14:paraId="5954498C" w14:textId="77777777" w:rsidR="007446D5" w:rsidRDefault="00F42B1B" w:rsidP="00557F13">
      <w:pPr>
        <w:jc w:val="both"/>
      </w:pPr>
      <w:r w:rsidRPr="007446D5">
        <w:t xml:space="preserve">The FSDF groups foundation spatial data </w:t>
      </w:r>
      <w:r w:rsidR="00557F13">
        <w:t xml:space="preserve">into the following </w:t>
      </w:r>
      <w:r w:rsidRPr="007446D5">
        <w:t>themes</w:t>
      </w:r>
      <w:r w:rsidR="00557F13">
        <w:t>:</w:t>
      </w:r>
      <w:r w:rsidR="00D21D2B" w:rsidRPr="007446D5">
        <w:t xml:space="preserve"> </w:t>
      </w:r>
    </w:p>
    <w:p w14:paraId="11966EAE" w14:textId="77777777" w:rsidR="007446D5" w:rsidRPr="007446D5" w:rsidRDefault="007446D5" w:rsidP="00557F13">
      <w:pPr>
        <w:pStyle w:val="ListParagraph"/>
        <w:numPr>
          <w:ilvl w:val="0"/>
          <w:numId w:val="17"/>
        </w:numPr>
        <w:spacing w:after="240" w:line="264" w:lineRule="auto"/>
        <w:jc w:val="both"/>
        <w:outlineLvl w:val="1"/>
      </w:pPr>
      <w:r w:rsidRPr="007446D5">
        <w:t>Geocoded Addressing</w:t>
      </w:r>
      <w:r w:rsidR="00557F13">
        <w:t>;</w:t>
      </w:r>
    </w:p>
    <w:p w14:paraId="5320D57D" w14:textId="77777777" w:rsidR="007446D5" w:rsidRPr="007446D5" w:rsidRDefault="007446D5" w:rsidP="00557F13">
      <w:pPr>
        <w:pStyle w:val="ListParagraph"/>
        <w:numPr>
          <w:ilvl w:val="0"/>
          <w:numId w:val="17"/>
        </w:numPr>
        <w:spacing w:after="240" w:line="264" w:lineRule="auto"/>
        <w:jc w:val="both"/>
        <w:outlineLvl w:val="1"/>
      </w:pPr>
      <w:r w:rsidRPr="007446D5">
        <w:t>Administrative Boundaries</w:t>
      </w:r>
      <w:r w:rsidR="00557F13">
        <w:t>;</w:t>
      </w:r>
    </w:p>
    <w:p w14:paraId="2DAAF2CE" w14:textId="77777777" w:rsidR="007446D5" w:rsidRPr="007446D5" w:rsidRDefault="007446D5" w:rsidP="00557F13">
      <w:pPr>
        <w:pStyle w:val="ListParagraph"/>
        <w:numPr>
          <w:ilvl w:val="0"/>
          <w:numId w:val="17"/>
        </w:numPr>
        <w:spacing w:after="240" w:line="264" w:lineRule="auto"/>
        <w:jc w:val="both"/>
        <w:outlineLvl w:val="1"/>
      </w:pPr>
      <w:r w:rsidRPr="007446D5">
        <w:t>Positioning</w:t>
      </w:r>
      <w:r w:rsidR="00557F13">
        <w:t>;</w:t>
      </w:r>
    </w:p>
    <w:p w14:paraId="12318CE0" w14:textId="77777777" w:rsidR="007446D5" w:rsidRPr="007446D5" w:rsidRDefault="007446D5" w:rsidP="00557F13">
      <w:pPr>
        <w:pStyle w:val="ListParagraph"/>
        <w:numPr>
          <w:ilvl w:val="0"/>
          <w:numId w:val="17"/>
        </w:numPr>
        <w:spacing w:after="240" w:line="264" w:lineRule="auto"/>
        <w:jc w:val="both"/>
        <w:outlineLvl w:val="1"/>
      </w:pPr>
      <w:r w:rsidRPr="007446D5">
        <w:t>Place Names</w:t>
      </w:r>
      <w:r w:rsidR="00557F13">
        <w:t>;</w:t>
      </w:r>
    </w:p>
    <w:p w14:paraId="11F61E28" w14:textId="77777777" w:rsidR="007446D5" w:rsidRPr="007446D5" w:rsidRDefault="007446D5" w:rsidP="000B2D66">
      <w:pPr>
        <w:pStyle w:val="ListParagraph"/>
        <w:numPr>
          <w:ilvl w:val="0"/>
          <w:numId w:val="17"/>
        </w:numPr>
        <w:spacing w:after="240" w:line="264" w:lineRule="auto"/>
        <w:outlineLvl w:val="1"/>
      </w:pPr>
      <w:r w:rsidRPr="007446D5">
        <w:t>Land Parcel and Property</w:t>
      </w:r>
      <w:r w:rsidR="00557F13">
        <w:t>;</w:t>
      </w:r>
    </w:p>
    <w:p w14:paraId="29EFA186" w14:textId="77777777" w:rsidR="007446D5" w:rsidRPr="007446D5" w:rsidRDefault="007446D5" w:rsidP="000B2D66">
      <w:pPr>
        <w:pStyle w:val="ListParagraph"/>
        <w:numPr>
          <w:ilvl w:val="0"/>
          <w:numId w:val="17"/>
        </w:numPr>
        <w:spacing w:after="240" w:line="264" w:lineRule="auto"/>
        <w:outlineLvl w:val="1"/>
      </w:pPr>
      <w:r w:rsidRPr="007446D5">
        <w:t>Imagery</w:t>
      </w:r>
      <w:r w:rsidR="00557F13">
        <w:t>;</w:t>
      </w:r>
    </w:p>
    <w:p w14:paraId="691465F9" w14:textId="77777777" w:rsidR="007446D5" w:rsidRPr="007446D5" w:rsidRDefault="007446D5" w:rsidP="000B2D66">
      <w:pPr>
        <w:pStyle w:val="ListParagraph"/>
        <w:numPr>
          <w:ilvl w:val="0"/>
          <w:numId w:val="17"/>
        </w:numPr>
        <w:spacing w:after="240" w:line="264" w:lineRule="auto"/>
        <w:outlineLvl w:val="1"/>
      </w:pPr>
      <w:r w:rsidRPr="007446D5">
        <w:t>Transport</w:t>
      </w:r>
      <w:r w:rsidR="00557F13">
        <w:t>;</w:t>
      </w:r>
    </w:p>
    <w:p w14:paraId="4E98E88F" w14:textId="77777777" w:rsidR="007446D5" w:rsidRPr="007446D5" w:rsidRDefault="007446D5" w:rsidP="000B2D66">
      <w:pPr>
        <w:pStyle w:val="ListParagraph"/>
        <w:numPr>
          <w:ilvl w:val="0"/>
          <w:numId w:val="17"/>
        </w:numPr>
        <w:spacing w:after="240" w:line="264" w:lineRule="auto"/>
        <w:outlineLvl w:val="1"/>
      </w:pPr>
      <w:r w:rsidRPr="007446D5">
        <w:t>Water</w:t>
      </w:r>
      <w:r w:rsidR="00557F13">
        <w:t>;</w:t>
      </w:r>
    </w:p>
    <w:p w14:paraId="5B1E8D64" w14:textId="77777777" w:rsidR="007446D5" w:rsidRPr="007446D5" w:rsidRDefault="007446D5" w:rsidP="000B2D66">
      <w:pPr>
        <w:pStyle w:val="ListParagraph"/>
        <w:numPr>
          <w:ilvl w:val="0"/>
          <w:numId w:val="17"/>
        </w:numPr>
        <w:spacing w:after="240" w:line="264" w:lineRule="auto"/>
        <w:outlineLvl w:val="1"/>
      </w:pPr>
      <w:r w:rsidRPr="007446D5">
        <w:t>Elevation and Depth</w:t>
      </w:r>
      <w:r w:rsidR="00557F13">
        <w:t>; and</w:t>
      </w:r>
    </w:p>
    <w:p w14:paraId="3E230E32" w14:textId="77777777" w:rsidR="007446D5" w:rsidRPr="007446D5" w:rsidRDefault="007446D5" w:rsidP="000B2D66">
      <w:pPr>
        <w:pStyle w:val="ListParagraph"/>
        <w:numPr>
          <w:ilvl w:val="0"/>
          <w:numId w:val="17"/>
        </w:numPr>
        <w:spacing w:after="240" w:line="264" w:lineRule="auto"/>
        <w:outlineLvl w:val="1"/>
      </w:pPr>
      <w:r w:rsidRPr="007446D5">
        <w:t>Land Cover</w:t>
      </w:r>
      <w:r w:rsidR="00557F13">
        <w:t>.</w:t>
      </w:r>
    </w:p>
    <w:p w14:paraId="61E457F9" w14:textId="77777777" w:rsidR="00782D25" w:rsidRDefault="000F07D3" w:rsidP="00782D25">
      <w:pPr>
        <w:spacing w:after="240" w:line="264" w:lineRule="auto"/>
        <w:outlineLvl w:val="1"/>
      </w:pPr>
      <w:r>
        <w:t xml:space="preserve">User consultations have </w:t>
      </w:r>
      <w:r w:rsidR="00246329">
        <w:t>identif</w:t>
      </w:r>
      <w:r>
        <w:t>ied</w:t>
      </w:r>
      <w:r w:rsidR="00246329">
        <w:t xml:space="preserve"> priority datasets </w:t>
      </w:r>
      <w:r w:rsidR="00782D25">
        <w:t>for each theme</w:t>
      </w:r>
      <w:r w:rsidR="004533E5">
        <w:t>,</w:t>
      </w:r>
      <w:r w:rsidR="00782D25">
        <w:t xml:space="preserve"> and completed theme profiles that provide a description of each theme and identified data sets, together with use cases for the data. </w:t>
      </w:r>
      <w:r w:rsidR="00246329">
        <w:t xml:space="preserve">In parallel </w:t>
      </w:r>
      <w:r w:rsidR="004533E5">
        <w:t xml:space="preserve">with the technical work, </w:t>
      </w:r>
      <w:r w:rsidR="00246329">
        <w:t xml:space="preserve">FSDF governance arrangements and a policy framework </w:t>
      </w:r>
      <w:r w:rsidR="00782D25">
        <w:t xml:space="preserve">have </w:t>
      </w:r>
      <w:r w:rsidR="00246329">
        <w:t xml:space="preserve">been developed. </w:t>
      </w:r>
      <w:r w:rsidR="00782D25">
        <w:t>Three year road maps have been developed for each theme,</w:t>
      </w:r>
      <w:r w:rsidR="004533E5">
        <w:t xml:space="preserve"> which</w:t>
      </w:r>
      <w:r w:rsidR="00782D25">
        <w:t xml:space="preserve"> </w:t>
      </w:r>
      <w:r w:rsidR="00782D25" w:rsidRPr="00022196">
        <w:t>identify future goals and plan</w:t>
      </w:r>
      <w:r w:rsidR="00782D25">
        <w:t>s</w:t>
      </w:r>
      <w:r w:rsidR="00782D25" w:rsidRPr="00022196">
        <w:t xml:space="preserve"> to resolve gaps</w:t>
      </w:r>
      <w:r w:rsidR="00782D25">
        <w:t>, evolve datasets</w:t>
      </w:r>
      <w:r w:rsidR="00782D25" w:rsidRPr="00022196">
        <w:t xml:space="preserve"> and delivery mechanisms.</w:t>
      </w:r>
      <w:r w:rsidR="00782D25">
        <w:t xml:space="preserve"> </w:t>
      </w:r>
      <w:r w:rsidR="00E43496">
        <w:t>Work plans are articulated around f</w:t>
      </w:r>
      <w:r w:rsidR="00782D25">
        <w:t xml:space="preserve">our areas of focus </w:t>
      </w:r>
      <w:r w:rsidR="00E43496">
        <w:t xml:space="preserve">as shown in </w:t>
      </w:r>
      <w:r w:rsidR="00F61F95">
        <w:fldChar w:fldCharType="begin"/>
      </w:r>
      <w:r w:rsidR="00392DFB">
        <w:instrText xml:space="preserve"> REF _Ref403135544 \h </w:instrText>
      </w:r>
      <w:r w:rsidR="00F61F95">
        <w:fldChar w:fldCharType="separate"/>
      </w:r>
      <w:r w:rsidR="003664DE">
        <w:t xml:space="preserve">Figure </w:t>
      </w:r>
      <w:r w:rsidR="003664DE">
        <w:rPr>
          <w:noProof/>
        </w:rPr>
        <w:t>1</w:t>
      </w:r>
      <w:r w:rsidR="00F61F95">
        <w:fldChar w:fldCharType="end"/>
      </w:r>
      <w:r w:rsidR="00392DFB">
        <w:t xml:space="preserve">. </w:t>
      </w:r>
      <w:r w:rsidR="00246329">
        <w:t xml:space="preserve">A </w:t>
      </w:r>
      <w:r w:rsidR="00782D25">
        <w:t>work plan for a ‘</w:t>
      </w:r>
      <w:r w:rsidR="00246329">
        <w:t>cross cutting theme</w:t>
      </w:r>
      <w:r w:rsidR="00782D25">
        <w:t>’</w:t>
      </w:r>
      <w:r w:rsidR="00246329">
        <w:t xml:space="preserve"> has </w:t>
      </w:r>
      <w:r w:rsidR="00782D25">
        <w:t xml:space="preserve">also </w:t>
      </w:r>
      <w:r w:rsidR="00246329">
        <w:t xml:space="preserve">been developed. </w:t>
      </w:r>
      <w:r w:rsidR="00392DFB">
        <w:t>T</w:t>
      </w:r>
      <w:r w:rsidR="00782D25">
        <w:t>his work</w:t>
      </w:r>
      <w:r w:rsidR="00392DFB">
        <w:t xml:space="preserve"> </w:t>
      </w:r>
      <w:r w:rsidR="00782D25">
        <w:t xml:space="preserve">plan addresses data </w:t>
      </w:r>
      <w:r w:rsidR="00246329">
        <w:t xml:space="preserve">specification </w:t>
      </w:r>
      <w:r w:rsidR="00782D25">
        <w:t xml:space="preserve">and harmonisation priorities. </w:t>
      </w:r>
    </w:p>
    <w:p w14:paraId="100FD40F" w14:textId="77777777" w:rsidR="00782D25" w:rsidRDefault="00782D25" w:rsidP="00122172">
      <w:pPr>
        <w:jc w:val="center"/>
      </w:pPr>
      <w:r>
        <w:rPr>
          <w:noProof/>
        </w:rPr>
        <w:drawing>
          <wp:inline distT="0" distB="0" distL="0" distR="0" wp14:anchorId="5BB0CA5B" wp14:editId="284FF47B">
            <wp:extent cx="2332860" cy="2375796"/>
            <wp:effectExtent l="19050" t="0" r="0" b="0"/>
            <wp:docPr id="15" name="Picture 3" descr="The figure shows that the evolution of the Foundation Spatial Data Framework datasets is to focus on four areas; data quality, supply chain improvements, data delivery improvements and an open at no-cost data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igure shows that the evolution of the Foundation Spatial Data Framework datasets is to focus on four areas; data quality, supply chain improvements, data delivery improvements and an open at no-cost data policy."/>
                    <pic:cNvPicPr>
                      <a:picLocks noChangeAspect="1" noChangeArrowheads="1"/>
                    </pic:cNvPicPr>
                  </pic:nvPicPr>
                  <pic:blipFill>
                    <a:blip r:embed="rId13"/>
                    <a:srcRect/>
                    <a:stretch>
                      <a:fillRect/>
                    </a:stretch>
                  </pic:blipFill>
                  <pic:spPr bwMode="auto">
                    <a:xfrm>
                      <a:off x="0" y="0"/>
                      <a:ext cx="2332362" cy="2375289"/>
                    </a:xfrm>
                    <a:prstGeom prst="rect">
                      <a:avLst/>
                    </a:prstGeom>
                    <a:noFill/>
                    <a:ln w="9525">
                      <a:noFill/>
                      <a:miter lim="800000"/>
                      <a:headEnd/>
                      <a:tailEnd/>
                    </a:ln>
                  </pic:spPr>
                </pic:pic>
              </a:graphicData>
            </a:graphic>
          </wp:inline>
        </w:drawing>
      </w:r>
    </w:p>
    <w:p w14:paraId="4A470CCE" w14:textId="77777777" w:rsidR="00E43496" w:rsidRDefault="00E43496" w:rsidP="00122172">
      <w:pPr>
        <w:pStyle w:val="Caption"/>
        <w:jc w:val="center"/>
      </w:pPr>
      <w:bookmarkStart w:id="13" w:name="_Ref403135544"/>
      <w:bookmarkStart w:id="14" w:name="_Toc410402492"/>
      <w:r>
        <w:t xml:space="preserve">Figure </w:t>
      </w:r>
      <w:fldSimple w:instr=" SEQ Figure \* ARABIC ">
        <w:r w:rsidR="003664DE">
          <w:rPr>
            <w:noProof/>
          </w:rPr>
          <w:t>1</w:t>
        </w:r>
      </w:fldSimple>
      <w:bookmarkEnd w:id="13"/>
      <w:r w:rsidRPr="00E43496">
        <w:rPr>
          <w:b w:val="0"/>
        </w:rPr>
        <w:t xml:space="preserve"> </w:t>
      </w:r>
      <w:r w:rsidRPr="006804F6">
        <w:t>Evolution of FSDF datasets: Areas of focus</w:t>
      </w:r>
      <w:r w:rsidR="00180CFE">
        <w:t xml:space="preserve"> </w:t>
      </w:r>
      <w:r>
        <w:t xml:space="preserve"> </w:t>
      </w:r>
      <w:r w:rsidR="00F61F95">
        <w:fldChar w:fldCharType="begin"/>
      </w:r>
      <w:r w:rsidR="0032010D">
        <w:instrText xml:space="preserve"> ADDIN EN.CITE &lt;EndNote&gt;&lt;Cite&gt;&lt;Author&gt;ANZLIC—the Spatial Information Council&lt;/Author&gt;&lt;Year&gt;2014&lt;/Year&gt;&lt;RecNum&gt;791&lt;/RecNum&gt;&lt;DisplayText&gt;(ANZLIC—the Spatial Information Council 2014)&lt;/DisplayText&gt;&lt;record&gt;&lt;rec-number&gt;791&lt;/rec-number&gt;&lt;foreign-keys&gt;&lt;key app="EN" db-id="rrxt52zwuvxvewefez4vrwzk9v20evxzz2zf"&gt;791&lt;/key&gt;&lt;/foreign-keys&gt;&lt;ref-type name="Report"&gt;27&lt;/ref-type&gt;&lt;contributors&gt;&lt;authors&gt;&lt;author&gt; ANZLIC—the Spatial Information Council,&lt;/author&gt;&lt;/authors&gt;&lt;subsidiary-authors&gt;&lt;author&gt;The Commonwealth of Australia (Department of Communications) &lt;/author&gt;&lt;/subsidiary-authors&gt;&lt;/contributors&gt;&lt;titles&gt;&lt;title&gt;The Australian and New Zealand Foundation Spatial Data Framework -Making common foundation spatial data ubiquitous across Australia and New Zealand&amp;#xD;&lt;/title&gt;&lt;/titles&gt;&lt;edition&gt;2.0&lt;/edition&gt;&lt;dates&gt;&lt;year&gt;2014&lt;/year&gt;&lt;/dates&gt;&lt;pub-location&gt;Canberra&lt;/pub-location&gt;&lt;publisher&gt;The Commonwealth of Australia (Department of Communications) on behalf of  ANZLIC—the Spatial Information Council&lt;/publisher&gt;&lt;urls&gt;&lt;related-urls&gt;&lt;url&gt;http://www.anzlic.gov.au/__data/assets/word_doc/0018/47322/One_ANZ_Foundation_Spatial_Data_Framework_Booklet.doc&lt;/url&gt;&lt;/related-urls&gt;&lt;/urls&gt;&lt;/record&gt;&lt;/Cite&gt;&lt;/EndNote&gt;</w:instrText>
      </w:r>
      <w:r w:rsidR="00F61F95">
        <w:fldChar w:fldCharType="separate"/>
      </w:r>
      <w:r>
        <w:rPr>
          <w:noProof/>
        </w:rPr>
        <w:t>(</w:t>
      </w:r>
      <w:hyperlink w:anchor="_ENREF_1" w:tooltip="ANZLIC—the Spatial Information Council, 2014 #791" w:history="1">
        <w:r w:rsidR="007B375B">
          <w:rPr>
            <w:noProof/>
          </w:rPr>
          <w:t>ANZLIC—the Spatial Information Council 2014</w:t>
        </w:r>
      </w:hyperlink>
      <w:r>
        <w:rPr>
          <w:noProof/>
        </w:rPr>
        <w:t>)</w:t>
      </w:r>
      <w:r w:rsidR="00F61F95">
        <w:fldChar w:fldCharType="end"/>
      </w:r>
      <w:r w:rsidRPr="006804F6">
        <w:t>.</w:t>
      </w:r>
      <w:bookmarkEnd w:id="14"/>
    </w:p>
    <w:p w14:paraId="22C30E02" w14:textId="77777777" w:rsidR="004A12F8" w:rsidRPr="00545FB7" w:rsidRDefault="004A12F8" w:rsidP="00545FB7">
      <w:pPr>
        <w:pStyle w:val="Heading3"/>
      </w:pPr>
      <w:r w:rsidRPr="00545FB7">
        <w:t xml:space="preserve">Key challenges </w:t>
      </w:r>
    </w:p>
    <w:p w14:paraId="2FFD2E08" w14:textId="77777777" w:rsidR="00545FB7" w:rsidRPr="00545FB7" w:rsidRDefault="004A12F8" w:rsidP="004A12F8">
      <w:r w:rsidRPr="00545FB7">
        <w:t>To achieve desire</w:t>
      </w:r>
      <w:r w:rsidR="00545FB7" w:rsidRPr="00545FB7">
        <w:t>d</w:t>
      </w:r>
      <w:r w:rsidRPr="00545FB7">
        <w:t xml:space="preserve"> outcomes, the FSDF initiative must address a range of </w:t>
      </w:r>
      <w:r w:rsidR="001B73B5">
        <w:t xml:space="preserve">interwoven </w:t>
      </w:r>
      <w:r w:rsidRPr="00545FB7">
        <w:t>technical and social challenges caused by the fragmented and heterogeneous production, management, supply and governance of geospatial data across multiple levels of government.</w:t>
      </w:r>
    </w:p>
    <w:p w14:paraId="1EDBB170" w14:textId="2EE877C5" w:rsidR="00AD5BD6" w:rsidRDefault="00D6647E" w:rsidP="004A12F8">
      <w:r>
        <w:rPr>
          <w:noProof/>
          <w:lang w:val="en-US" w:eastAsia="zh-TW"/>
        </w:rPr>
        <w:lastRenderedPageBreak/>
        <w:pict w14:anchorId="1E62C9FC">
          <v:rect id="_x0000_s1088" style="position:absolute;margin-left:332.1pt;margin-top:21.7pt;width:149.8pt;height:168.8pt;flip:x;z-index:251736064;mso-wrap-distance-top:7.2pt;mso-wrap-distance-bottom:7.2pt;mso-position-horizontal-relative:margin;mso-position-vertical-relative:margin;mso-width-relative:margin;v-text-anchor:middle" o:allowincell="f" filled="f" fillcolor="black [3213]" strokecolor="black [3213]" strokeweight="1.5pt">
            <v:shadow color="#1e22aa [3209]" opacity=".5" offset="-15pt,0" offset2="-18pt,12pt"/>
            <v:textbox style="mso-next-textbox:#_x0000_s1088" inset="21.6pt,21.6pt,21.6pt,21.6pt">
              <w:txbxContent>
                <w:p w14:paraId="3786E796" w14:textId="77777777" w:rsidR="00D6647E" w:rsidRDefault="00D6647E">
                  <w:pPr>
                    <w:rPr>
                      <w:color w:val="00A9CE" w:themeColor="accent1"/>
                      <w:sz w:val="20"/>
                      <w:szCs w:val="20"/>
                    </w:rPr>
                  </w:pPr>
                  <w:r>
                    <w:rPr>
                      <w:color w:val="00A9CE" w:themeColor="accent1"/>
                      <w:sz w:val="20"/>
                      <w:szCs w:val="20"/>
                    </w:rPr>
                    <w:t xml:space="preserve">Something about the Geofabric multiple linked representations as opposed to </w:t>
                  </w:r>
                  <w:proofErr w:type="spellStart"/>
                  <w:r>
                    <w:rPr>
                      <w:color w:val="00A9CE" w:themeColor="accent1"/>
                      <w:sz w:val="20"/>
                      <w:szCs w:val="20"/>
                    </w:rPr>
                    <w:t>AusHydro</w:t>
                  </w:r>
                  <w:proofErr w:type="spellEnd"/>
                  <w:r>
                    <w:rPr>
                      <w:color w:val="00A9CE" w:themeColor="accent1"/>
                      <w:sz w:val="20"/>
                      <w:szCs w:val="20"/>
                    </w:rPr>
                    <w:t xml:space="preserve"> that was </w:t>
                  </w:r>
                  <w:proofErr w:type="gramStart"/>
                  <w:r>
                    <w:rPr>
                      <w:color w:val="00A9CE" w:themeColor="accent1"/>
                      <w:sz w:val="20"/>
                      <w:szCs w:val="20"/>
                    </w:rPr>
                    <w:t>a</w:t>
                  </w:r>
                  <w:proofErr w:type="gramEnd"/>
                  <w:r>
                    <w:rPr>
                      <w:color w:val="00A9CE" w:themeColor="accent1"/>
                      <w:sz w:val="20"/>
                      <w:szCs w:val="20"/>
                    </w:rPr>
                    <w:t xml:space="preserve"> output </w:t>
                  </w:r>
                  <w:proofErr w:type="spellStart"/>
                  <w:r>
                    <w:rPr>
                      <w:color w:val="00A9CE" w:themeColor="accent1"/>
                      <w:sz w:val="20"/>
                      <w:szCs w:val="20"/>
                    </w:rPr>
                    <w:t>odf</w:t>
                  </w:r>
                  <w:proofErr w:type="spellEnd"/>
                  <w:r>
                    <w:rPr>
                      <w:color w:val="00A9CE" w:themeColor="accent1"/>
                      <w:sz w:val="20"/>
                      <w:szCs w:val="20"/>
                    </w:rPr>
                    <w:t xml:space="preserve"> topographic mapping process. . Contrasted with examples from gazetteer/ admin </w:t>
                  </w:r>
                  <w:proofErr w:type="spellStart"/>
                  <w:r>
                    <w:rPr>
                      <w:color w:val="00A9CE" w:themeColor="accent1"/>
                      <w:sz w:val="20"/>
                      <w:szCs w:val="20"/>
                    </w:rPr>
                    <w:t>bnd</w:t>
                  </w:r>
                  <w:proofErr w:type="spellEnd"/>
                  <w:r>
                    <w:rPr>
                      <w:color w:val="00A9CE" w:themeColor="accent1"/>
                      <w:sz w:val="20"/>
                      <w:szCs w:val="20"/>
                    </w:rPr>
                    <w:t xml:space="preserve"> space</w:t>
                  </w:r>
                </w:p>
                <w:p w14:paraId="4D6F3FEE" w14:textId="77777777" w:rsidR="00D6647E" w:rsidRDefault="00D6647E"/>
              </w:txbxContent>
            </v:textbox>
            <w10:wrap type="square" anchorx="margin" anchory="margin"/>
          </v:rect>
        </w:pict>
      </w:r>
      <w:r w:rsidR="00545FB7" w:rsidRPr="00545FB7">
        <w:t xml:space="preserve">The most critical challenge to be addressed across most of the FSDF </w:t>
      </w:r>
      <w:r w:rsidR="00374B1B">
        <w:t>T</w:t>
      </w:r>
      <w:r w:rsidR="00545FB7" w:rsidRPr="00545FB7">
        <w:t>hemes is the need to integrate a patchwork of data sources with different structures and semantics</w:t>
      </w:r>
      <w:r w:rsidR="005D341E">
        <w:t>, developed under different business contexts,</w:t>
      </w:r>
      <w:r w:rsidR="00545FB7" w:rsidRPr="00545FB7">
        <w:t xml:space="preserve"> into coherent suite of maintainable national products. This challenge is largely a function of a federated government structure</w:t>
      </w:r>
      <w:r w:rsidR="005D341E">
        <w:t>s</w:t>
      </w:r>
      <w:r w:rsidR="00545FB7" w:rsidRPr="00545FB7">
        <w:t xml:space="preserve"> in which spatial data production and delivery tak</w:t>
      </w:r>
      <w:r w:rsidR="001B73B5">
        <w:t>es</w:t>
      </w:r>
      <w:r w:rsidR="00545FB7" w:rsidRPr="00545FB7">
        <w:t xml:space="preserve"> place across all levels of government</w:t>
      </w:r>
      <w:r w:rsidR="00A30625">
        <w:t>,</w:t>
      </w:r>
      <w:r w:rsidR="00A30625" w:rsidRPr="00A30625">
        <w:t xml:space="preserve"> </w:t>
      </w:r>
      <w:r w:rsidR="00A30625">
        <w:t>and foundation data products are often merely a by-product of protocols related to local regulatory or business activities</w:t>
      </w:r>
      <w:r w:rsidR="00545FB7" w:rsidRPr="00545FB7">
        <w:t xml:space="preserve">. INSPIRE is addressing </w:t>
      </w:r>
      <w:r w:rsidR="00A30625">
        <w:t>a similar</w:t>
      </w:r>
      <w:r w:rsidR="00545FB7" w:rsidRPr="00545FB7">
        <w:t xml:space="preserve"> challenge in Europe, that of integrating Member States’ data to create seamless EU spatial data coverage. </w:t>
      </w:r>
    </w:p>
    <w:p w14:paraId="6D32E8EE" w14:textId="77777777" w:rsidR="004A12F8" w:rsidRPr="00545FB7" w:rsidRDefault="00545FB7" w:rsidP="004A12F8">
      <w:r w:rsidRPr="00545FB7">
        <w:t>Important dimensions of this challenge are</w:t>
      </w:r>
      <w:r w:rsidR="004A12F8" w:rsidRPr="00545FB7">
        <w:t>:</w:t>
      </w:r>
    </w:p>
    <w:p w14:paraId="551EEB18" w14:textId="58617C40" w:rsidR="004A12F8" w:rsidRPr="00545FB7" w:rsidRDefault="00955065" w:rsidP="00284D93">
      <w:pPr>
        <w:pStyle w:val="ListParagraph"/>
        <w:numPr>
          <w:ilvl w:val="0"/>
          <w:numId w:val="18"/>
        </w:numPr>
      </w:pPr>
      <w:r w:rsidRPr="00284D93">
        <w:rPr>
          <w:b/>
        </w:rPr>
        <w:t xml:space="preserve">Enabling policy settings </w:t>
      </w:r>
      <w:r>
        <w:t xml:space="preserve">- </w:t>
      </w:r>
      <w:r w:rsidR="004A12F8" w:rsidRPr="00545FB7">
        <w:t>addressing the hete</w:t>
      </w:r>
      <w:r w:rsidR="00B16073">
        <w:t xml:space="preserve">rogeneous </w:t>
      </w:r>
      <w:r w:rsidR="004A12F8" w:rsidRPr="00545FB7">
        <w:t>and sometimes incompatible legislation, policies, licencing, governance and  access arrangements to achieve open and no-cost data outcomes</w:t>
      </w:r>
    </w:p>
    <w:p w14:paraId="1E2DE2A5" w14:textId="77777777" w:rsidR="004A12F8" w:rsidRPr="00545FB7" w:rsidRDefault="00955065" w:rsidP="000B2D66">
      <w:pPr>
        <w:pStyle w:val="ListParagraph"/>
        <w:numPr>
          <w:ilvl w:val="0"/>
          <w:numId w:val="18"/>
        </w:numPr>
      </w:pPr>
      <w:r w:rsidRPr="00955065">
        <w:rPr>
          <w:b/>
        </w:rPr>
        <w:t>Optimising supply chains</w:t>
      </w:r>
      <w:r>
        <w:t xml:space="preserve"> - </w:t>
      </w:r>
      <w:r w:rsidR="004A12F8" w:rsidRPr="00545FB7">
        <w:t xml:space="preserve">reconciling heterogeneous information management and delivery frameworks across levels of governments in Australia and New Zealand  to </w:t>
      </w:r>
      <w:r>
        <w:t xml:space="preserve">increase </w:t>
      </w:r>
      <w:r w:rsidR="004A12F8" w:rsidRPr="00545FB7">
        <w:t xml:space="preserve">efficiency and </w:t>
      </w:r>
      <w:r>
        <w:t xml:space="preserve">address </w:t>
      </w:r>
      <w:r w:rsidR="004A12F8" w:rsidRPr="00545FB7">
        <w:t xml:space="preserve">data quality issues at various stages of the information supply chain </w:t>
      </w:r>
    </w:p>
    <w:p w14:paraId="615C8F22" w14:textId="77777777" w:rsidR="00732D84" w:rsidRDefault="00AD5BD6">
      <w:pPr>
        <w:pStyle w:val="ListParagraph"/>
        <w:numPr>
          <w:ilvl w:val="0"/>
          <w:numId w:val="18"/>
        </w:numPr>
      </w:pPr>
      <w:r w:rsidRPr="00C61B85">
        <w:rPr>
          <w:b/>
        </w:rPr>
        <w:t xml:space="preserve">Demand driven products </w:t>
      </w:r>
      <w:r w:rsidDel="00A30625">
        <w:t>-</w:t>
      </w:r>
      <w:r>
        <w:t xml:space="preserve"> If foundation data is to serve a wider range of functions, </w:t>
      </w:r>
      <w:r w:rsidDel="00A30625">
        <w:t xml:space="preserve">design of </w:t>
      </w:r>
      <w:r>
        <w:t>products must be demand driven to explicitly meet end user needs</w:t>
      </w:r>
      <w:r w:rsidR="00C61B85">
        <w:t>.</w:t>
      </w:r>
    </w:p>
    <w:p w14:paraId="36EBF839" w14:textId="77777777" w:rsidR="00955065" w:rsidRDefault="00955065" w:rsidP="00AD5BD6">
      <w:r w:rsidRPr="00AD5BD6">
        <w:t>Many of these challenge</w:t>
      </w:r>
      <w:r w:rsidR="00C74CAC">
        <w:t>s</w:t>
      </w:r>
      <w:r>
        <w:t xml:space="preserve"> are socio</w:t>
      </w:r>
      <w:r w:rsidR="00DA2552">
        <w:t>-tech</w:t>
      </w:r>
      <w:r>
        <w:t>ni</w:t>
      </w:r>
      <w:r w:rsidR="00DA2552">
        <w:t>c</w:t>
      </w:r>
      <w:r>
        <w:t xml:space="preserve">al in nature and require changes to work practices, collaboration arrangements, </w:t>
      </w:r>
      <w:r w:rsidR="00A6245A">
        <w:t xml:space="preserve">and </w:t>
      </w:r>
      <w:r w:rsidR="00DA2552">
        <w:t xml:space="preserve">organisational culture to support the adoption of technical solutions. </w:t>
      </w:r>
    </w:p>
    <w:p w14:paraId="159E79A0" w14:textId="77777777" w:rsidR="00E43496" w:rsidRDefault="00262DA3" w:rsidP="00955065">
      <w:pPr>
        <w:pStyle w:val="Heading2"/>
      </w:pPr>
      <w:bookmarkStart w:id="15" w:name="_Toc410402465"/>
      <w:commentRangeStart w:id="16"/>
      <w:r>
        <w:t xml:space="preserve">Geospatial data </w:t>
      </w:r>
      <w:r w:rsidR="00553BB1">
        <w:t xml:space="preserve">interoperability </w:t>
      </w:r>
      <w:commentRangeEnd w:id="16"/>
      <w:r w:rsidR="00550420">
        <w:rPr>
          <w:rStyle w:val="CommentReference"/>
          <w:rFonts w:eastAsia="Calibri"/>
          <w:bCs w:val="0"/>
          <w:color w:val="000000"/>
        </w:rPr>
        <w:commentReference w:id="16"/>
      </w:r>
      <w:bookmarkEnd w:id="15"/>
    </w:p>
    <w:p w14:paraId="7BACBD92" w14:textId="77777777" w:rsidR="00196161" w:rsidRPr="00550420" w:rsidRDefault="00196161" w:rsidP="00196161">
      <w:pPr>
        <w:jc w:val="both"/>
      </w:pPr>
      <w:r w:rsidRPr="00550420">
        <w:t xml:space="preserve">For most applications, users need to be able to integrate </w:t>
      </w:r>
      <w:r w:rsidR="00284D93" w:rsidRPr="00550420">
        <w:t xml:space="preserve">spatial </w:t>
      </w:r>
      <w:r w:rsidRPr="00550420">
        <w:t xml:space="preserve">data from multiple sources. For example, several disparate sources of data relating to the same object </w:t>
      </w:r>
      <w:r w:rsidR="00550420" w:rsidRPr="00550420">
        <w:t xml:space="preserve">such as </w:t>
      </w:r>
      <w:r w:rsidRPr="00550420">
        <w:t xml:space="preserve">two road data sets that cover two </w:t>
      </w:r>
      <w:r w:rsidR="00550420" w:rsidRPr="00550420">
        <w:t xml:space="preserve">adjacent </w:t>
      </w:r>
      <w:r w:rsidRPr="00550420">
        <w:t xml:space="preserve">areas, </w:t>
      </w:r>
      <w:r w:rsidR="00284D93" w:rsidRPr="00550420">
        <w:t xml:space="preserve">or </w:t>
      </w:r>
      <w:r w:rsidRPr="00550420">
        <w:t xml:space="preserve">disparate data sets that characterise different phenomena e.g. hydrology and land cover. </w:t>
      </w:r>
      <w:r w:rsidR="00284D93" w:rsidRPr="00550420">
        <w:t xml:space="preserve"> </w:t>
      </w:r>
      <w:r w:rsidRPr="00550420">
        <w:t xml:space="preserve">However as spatial data </w:t>
      </w:r>
      <w:r w:rsidR="00550420" w:rsidRPr="00550420">
        <w:t xml:space="preserve">is </w:t>
      </w:r>
      <w:r w:rsidRPr="00550420">
        <w:t>produced for different purposes at different scales, using different methods at different times, by different organisations using different systems</w:t>
      </w:r>
      <w:r w:rsidR="00550420" w:rsidRPr="00550420">
        <w:t>, delivered in different formats</w:t>
      </w:r>
      <w:r w:rsidRPr="00550420">
        <w:t xml:space="preserve">, data integration and use is problematic. </w:t>
      </w:r>
    </w:p>
    <w:p w14:paraId="2CF19110" w14:textId="77777777" w:rsidR="00196161" w:rsidRDefault="00196161" w:rsidP="00196161">
      <w:pPr>
        <w:jc w:val="both"/>
      </w:pPr>
      <w:r>
        <w:t xml:space="preserve">To facilitate users </w:t>
      </w:r>
      <w:r w:rsidR="00284D93">
        <w:t xml:space="preserve">to </w:t>
      </w:r>
      <w:r>
        <w:t xml:space="preserve">access and use spatial data we aim to make </w:t>
      </w:r>
      <w:r w:rsidR="00284D93">
        <w:t xml:space="preserve">it </w:t>
      </w:r>
      <w:r>
        <w:t xml:space="preserve">interoperable. Interoperability is ‘the ability to transfer and use information in a uniform and efficient manner across multiple organisations and information technology systems’ </w:t>
      </w:r>
      <w:r w:rsidR="00F61F95">
        <w:fldChar w:fldCharType="begin"/>
      </w:r>
      <w:r>
        <w:instrText xml:space="preserve"> ADDIN EN.CITE &lt;EndNote&gt;&lt;Cite&gt;&lt;Author&gt;Australian Government Information Management Office (AGIMO)&lt;/Author&gt;&lt;Year&gt;2006&lt;/Year&gt;&lt;RecNum&gt;764&lt;/RecNum&gt;&lt;Suffix&gt; p. 3&lt;/Suffix&gt;&lt;DisplayText&gt;(Australian Government Information Management Office (AGIMO) 2006 p. 3)&lt;/DisplayText&gt;&lt;record&gt;&lt;rec-number&gt;764&lt;/rec-number&gt;&lt;foreign-keys&gt;&lt;key app="EN" db-id="rrxt52zwuvxvewefez4vrwzk9v20evxzz2zf"&gt;764&lt;/key&gt;&lt;/foreign-keys&gt;&lt;ref-type name="Report"&gt;27&lt;/ref-type&gt;&lt;contributors&gt;&lt;authors&gt;&lt;author&gt;Australian Government Information Management Office (AGIMO),&lt;/author&gt;&lt;/authors&gt;&lt;/contributors&gt;&lt;titles&gt;&lt;title&gt;Australian Government Information Interoperability Framework&lt;/title&gt;&lt;/titles&gt;&lt;dates&gt;&lt;year&gt;2006&lt;/year&gt;&lt;/dates&gt;&lt;urls&gt;&lt;related-urls&gt;&lt;url&gt;http://www.finance.gov.au/files/2012/04/Information_Interoperability_Framework.pdf&lt;/url&gt;&lt;/related-urls&gt;&lt;/urls&gt;&lt;/record&gt;&lt;/Cite&gt;&lt;/EndNote&gt;</w:instrText>
      </w:r>
      <w:r w:rsidR="00F61F95">
        <w:fldChar w:fldCharType="separate"/>
      </w:r>
      <w:r>
        <w:rPr>
          <w:noProof/>
        </w:rPr>
        <w:t>(</w:t>
      </w:r>
      <w:hyperlink w:anchor="_ENREF_2" w:tooltip="Australian Government Information Management Office (AGIMO), 2006 #764" w:history="1">
        <w:r w:rsidR="007B375B">
          <w:rPr>
            <w:noProof/>
          </w:rPr>
          <w:t>Australian Government Information Management Office (AGIMO) 2006 p. 3</w:t>
        </w:r>
      </w:hyperlink>
      <w:r>
        <w:rPr>
          <w:noProof/>
        </w:rPr>
        <w:t>)</w:t>
      </w:r>
      <w:r w:rsidR="00F61F95">
        <w:fldChar w:fldCharType="end"/>
      </w:r>
      <w:r>
        <w:t xml:space="preserve">. </w:t>
      </w:r>
    </w:p>
    <w:p w14:paraId="4A56D294" w14:textId="77777777" w:rsidR="00196161" w:rsidRDefault="00196161" w:rsidP="00196161">
      <w:pPr>
        <w:jc w:val="both"/>
      </w:pPr>
      <w:r>
        <w:t xml:space="preserve">The quest for interoperability has been characterised as a series of layers each of which addresses a set of concerns to achieve deeper interoperability. These encompass the use of communication protocols (such as http) to achieve technical interoperability, the use of common data formats the use of common models to achieve syntactic interoperability and the use of models and controlled vocabularies to achieve semantic interoperability. </w:t>
      </w:r>
    </w:p>
    <w:p w14:paraId="7FD94157" w14:textId="77777777" w:rsidR="00196161" w:rsidRDefault="00732D84" w:rsidP="00196161">
      <w:pPr>
        <w:jc w:val="both"/>
      </w:pPr>
      <w:r>
        <w:rPr>
          <w:noProof/>
        </w:rPr>
        <w:lastRenderedPageBreak/>
        <w:drawing>
          <wp:inline distT="0" distB="0" distL="0" distR="0" wp14:anchorId="4EEB7DF8" wp14:editId="3B4C807D">
            <wp:extent cx="2420546" cy="1816418"/>
            <wp:effectExtent l="19050" t="0" r="0" b="0"/>
            <wp:docPr id="5" name="Picture 4" descr="Levels of Conceptual Interoperability (published in Tolk A, Diallo SY, Turnitsa CD, Winters LS (2006) &quot;Composable M&amp;S Web Services for Net-centric Applications,&quot; Journal for Defense Modeling &amp; Simulation (JDMS), Volume 3 Number 1, pp. 27-44, January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s of Conceptual Interoperability (published in Tolk A, Diallo SY, Turnitsa CD, Winters LS (2006) &quot;Composable M&amp;S Web Services for Net-centric Applications,&quot; Journal for Defense Modeling &amp; Simulation (JDMS), Volume 3 Number 1, pp. 27-44, January 2006)"/>
                    <pic:cNvPicPr>
                      <a:picLocks noChangeAspect="1" noChangeArrowheads="1"/>
                    </pic:cNvPicPr>
                  </pic:nvPicPr>
                  <pic:blipFill>
                    <a:blip r:embed="rId16"/>
                    <a:srcRect/>
                    <a:stretch>
                      <a:fillRect/>
                    </a:stretch>
                  </pic:blipFill>
                  <pic:spPr bwMode="auto">
                    <a:xfrm>
                      <a:off x="0" y="0"/>
                      <a:ext cx="2419014" cy="1815269"/>
                    </a:xfrm>
                    <a:prstGeom prst="rect">
                      <a:avLst/>
                    </a:prstGeom>
                    <a:noFill/>
                    <a:ln w="9525">
                      <a:noFill/>
                      <a:miter lim="800000"/>
                      <a:headEnd/>
                      <a:tailEnd/>
                    </a:ln>
                  </pic:spPr>
                </pic:pic>
              </a:graphicData>
            </a:graphic>
          </wp:inline>
        </w:drawing>
      </w:r>
      <w:r w:rsidR="00F61F95">
        <w:fldChar w:fldCharType="begin"/>
      </w:r>
      <w:r w:rsidR="006E0FEE">
        <w:instrText xml:space="preserve"> ADDIN EN.CITE &lt;EndNote&gt;&lt;Cite&gt;&lt;Author&gt;OGC&lt;/Author&gt;&lt;Year&gt;2014&lt;/Year&gt;&lt;RecNum&gt;811&lt;/RecNum&gt;&lt;DisplayText&gt;(OGC 2014)&lt;/DisplayText&gt;&lt;record&gt;&lt;rec-number&gt;811&lt;/rec-number&gt;&lt;foreign-keys&gt;&lt;key app="EN" db-id="rrxt52zwuvxvewefez4vrwzk9v20evxzz2zf"&gt;811&lt;/key&gt;&lt;/foreign-keys&gt;&lt;ref-type name="Report"&gt;27&lt;/ref-type&gt;&lt;contributors&gt;&lt;authors&gt;&lt;author&gt;OGC, ISO TC211, IHO,&lt;/author&gt;&lt;/authors&gt;&lt;/contributors&gt;&lt;titles&gt;&lt;title&gt;A Guide to the Role of Standards in Geospatial Information Management &lt;/title&gt;&lt;/titles&gt;&lt;dates&gt;&lt;year&gt;2014&lt;/year&gt;&lt;/dates&gt;&lt;pub-location&gt;New York&lt;/pub-location&gt;&lt;urls&gt;&lt;related-urls&gt;&lt;url&gt;http://ggim.un.org/docs/meetings/GGIM4/E-C20-2014-8_Essential%20Standards%20Guide%20for%20UNGGIM.pdf&lt;/url&gt;&lt;/related-urls&gt;&lt;/urls&gt;&lt;/record&gt;&lt;/Cite&gt;&lt;/EndNote&gt;</w:instrText>
      </w:r>
      <w:r w:rsidR="00F61F95">
        <w:fldChar w:fldCharType="separate"/>
      </w:r>
      <w:r w:rsidR="006E0FEE">
        <w:rPr>
          <w:noProof/>
        </w:rPr>
        <w:t>(</w:t>
      </w:r>
      <w:hyperlink w:anchor="_ENREF_9" w:tooltip="OGC, 2014 #811" w:history="1">
        <w:r w:rsidR="007B375B">
          <w:rPr>
            <w:noProof/>
          </w:rPr>
          <w:t>OGC 2014</w:t>
        </w:r>
      </w:hyperlink>
      <w:r w:rsidR="006E0FEE">
        <w:rPr>
          <w:noProof/>
        </w:rPr>
        <w:t>)</w:t>
      </w:r>
      <w:r w:rsidR="00F61F95">
        <w:fldChar w:fldCharType="end"/>
      </w:r>
    </w:p>
    <w:p w14:paraId="4CACB50B" w14:textId="77777777" w:rsidR="00196161" w:rsidRPr="00892DEC" w:rsidRDefault="00196161" w:rsidP="00196161">
      <w:pPr>
        <w:keepNext/>
        <w:jc w:val="both"/>
      </w:pPr>
      <w:r>
        <w:t xml:space="preserve"> </w:t>
      </w:r>
    </w:p>
    <w:p w14:paraId="18AA4C60" w14:textId="77777777" w:rsidR="00196161" w:rsidRDefault="00196161" w:rsidP="00196161">
      <w:pPr>
        <w:pStyle w:val="Caption"/>
        <w:jc w:val="both"/>
      </w:pPr>
      <w:bookmarkStart w:id="17" w:name="_Toc410119743"/>
      <w:bookmarkStart w:id="18" w:name="_Toc410402493"/>
      <w:r>
        <w:t xml:space="preserve">Figure </w:t>
      </w:r>
      <w:r w:rsidR="00F61F95">
        <w:fldChar w:fldCharType="begin"/>
      </w:r>
      <w:r>
        <w:instrText xml:space="preserve"> SEQ Figure \* ARABIC </w:instrText>
      </w:r>
      <w:r w:rsidR="00F61F95">
        <w:fldChar w:fldCharType="separate"/>
      </w:r>
      <w:r w:rsidR="003664DE">
        <w:rPr>
          <w:noProof/>
        </w:rPr>
        <w:t>2</w:t>
      </w:r>
      <w:r w:rsidR="00F61F95">
        <w:fldChar w:fldCharType="end"/>
      </w:r>
      <w:r w:rsidRPr="002D05B6">
        <w:t xml:space="preserve"> </w:t>
      </w:r>
      <w:r>
        <w:t xml:space="preserve"> </w:t>
      </w:r>
      <w:r w:rsidRPr="00355C65">
        <w:t>Levels of conceptual interoperability</w:t>
      </w:r>
      <w:bookmarkEnd w:id="17"/>
      <w:bookmarkEnd w:id="18"/>
    </w:p>
    <w:p w14:paraId="5840CF7F" w14:textId="77777777" w:rsidR="00196161" w:rsidRDefault="00196161" w:rsidP="00196161">
      <w:pPr>
        <w:jc w:val="both"/>
      </w:pPr>
      <w:r>
        <w:t xml:space="preserve"> (</w:t>
      </w:r>
      <w:r>
        <w:rPr>
          <w:rFonts w:ascii="Arial" w:hAnsi="Arial" w:cs="Arial"/>
          <w:color w:val="333333"/>
          <w:sz w:val="18"/>
          <w:szCs w:val="18"/>
          <w:shd w:val="clear" w:color="auto" w:fill="FFFFFF"/>
        </w:rPr>
        <w:t xml:space="preserve">Levels of Conceptual Interoperability (published in </w:t>
      </w:r>
      <w:proofErr w:type="spellStart"/>
      <w:r>
        <w:rPr>
          <w:rFonts w:ascii="Arial" w:hAnsi="Arial" w:cs="Arial"/>
          <w:color w:val="333333"/>
          <w:sz w:val="18"/>
          <w:szCs w:val="18"/>
          <w:shd w:val="clear" w:color="auto" w:fill="FFFFFF"/>
        </w:rPr>
        <w:t>Tolk</w:t>
      </w:r>
      <w:proofErr w:type="spellEnd"/>
      <w:r>
        <w:rPr>
          <w:rFonts w:ascii="Arial" w:hAnsi="Arial" w:cs="Arial"/>
          <w:color w:val="333333"/>
          <w:sz w:val="18"/>
          <w:szCs w:val="18"/>
          <w:shd w:val="clear" w:color="auto" w:fill="FFFFFF"/>
        </w:rPr>
        <w:t xml:space="preserve"> A, Diallo SY, </w:t>
      </w:r>
      <w:proofErr w:type="spellStart"/>
      <w:r>
        <w:rPr>
          <w:rFonts w:ascii="Arial" w:hAnsi="Arial" w:cs="Arial"/>
          <w:color w:val="333333"/>
          <w:sz w:val="18"/>
          <w:szCs w:val="18"/>
          <w:shd w:val="clear" w:color="auto" w:fill="FFFFFF"/>
        </w:rPr>
        <w:t>Turnitsa</w:t>
      </w:r>
      <w:proofErr w:type="spellEnd"/>
      <w:r>
        <w:rPr>
          <w:rFonts w:ascii="Arial" w:hAnsi="Arial" w:cs="Arial"/>
          <w:color w:val="333333"/>
          <w:sz w:val="18"/>
          <w:szCs w:val="18"/>
          <w:shd w:val="clear" w:color="auto" w:fill="FFFFFF"/>
        </w:rPr>
        <w:t xml:space="preserve"> CD, Winters LS (2006) "</w:t>
      </w:r>
      <w:proofErr w:type="spellStart"/>
      <w:r>
        <w:rPr>
          <w:rFonts w:ascii="Arial" w:hAnsi="Arial" w:cs="Arial"/>
          <w:color w:val="333333"/>
          <w:sz w:val="18"/>
          <w:szCs w:val="18"/>
          <w:shd w:val="clear" w:color="auto" w:fill="FFFFFF"/>
        </w:rPr>
        <w:t>Composable</w:t>
      </w:r>
      <w:proofErr w:type="spellEnd"/>
      <w:r>
        <w:rPr>
          <w:rFonts w:ascii="Arial" w:hAnsi="Arial" w:cs="Arial"/>
          <w:color w:val="333333"/>
          <w:sz w:val="18"/>
          <w:szCs w:val="18"/>
          <w:shd w:val="clear" w:color="auto" w:fill="FFFFFF"/>
        </w:rPr>
        <w:t xml:space="preserve"> M&amp;S Web Services for Net-centric Applications," Journal for </w:t>
      </w:r>
      <w:proofErr w:type="spellStart"/>
      <w:r>
        <w:rPr>
          <w:rFonts w:ascii="Arial" w:hAnsi="Arial" w:cs="Arial"/>
          <w:color w:val="333333"/>
          <w:sz w:val="18"/>
          <w:szCs w:val="18"/>
          <w:shd w:val="clear" w:color="auto" w:fill="FFFFFF"/>
        </w:rPr>
        <w:t>Defense</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Modeling</w:t>
      </w:r>
      <w:proofErr w:type="spellEnd"/>
      <w:r>
        <w:rPr>
          <w:rFonts w:ascii="Arial" w:hAnsi="Arial" w:cs="Arial"/>
          <w:color w:val="333333"/>
          <w:sz w:val="18"/>
          <w:szCs w:val="18"/>
          <w:shd w:val="clear" w:color="auto" w:fill="FFFFFF"/>
        </w:rPr>
        <w:t xml:space="preserve"> &amp; Simulation (JDMS), Volume 3 Number 1, pp. 27-44, January 2006) </w:t>
      </w:r>
      <w:hyperlink r:id="rId17" w:tooltip="Creative Commons" w:history="1">
        <w:r>
          <w:rPr>
            <w:rStyle w:val="Hyperlink"/>
            <w:rFonts w:ascii="Arial" w:hAnsi="Arial" w:cs="Arial"/>
            <w:i/>
            <w:iCs/>
            <w:color w:val="0B0080"/>
            <w:sz w:val="17"/>
            <w:szCs w:val="17"/>
            <w:shd w:val="clear" w:color="auto" w:fill="F7F8FF"/>
          </w:rPr>
          <w:t>Creative Commons</w:t>
        </w:r>
      </w:hyperlink>
      <w:r>
        <w:rPr>
          <w:rStyle w:val="apple-converted-space"/>
          <w:rFonts w:ascii="Arial" w:hAnsi="Arial" w:cs="Arial"/>
          <w:i/>
          <w:iCs/>
          <w:color w:val="252525"/>
          <w:sz w:val="17"/>
          <w:szCs w:val="17"/>
          <w:shd w:val="clear" w:color="auto" w:fill="F7F8FF"/>
        </w:rPr>
        <w:t> </w:t>
      </w:r>
      <w:hyperlink r:id="rId18" w:history="1">
        <w:r>
          <w:rPr>
            <w:rStyle w:val="Hyperlink"/>
            <w:rFonts w:ascii="Arial" w:hAnsi="Arial" w:cs="Arial"/>
            <w:i/>
            <w:iCs/>
            <w:color w:val="663366"/>
            <w:sz w:val="17"/>
            <w:szCs w:val="17"/>
            <w:shd w:val="clear" w:color="auto" w:fill="F7F8FF"/>
          </w:rPr>
          <w:t>Attribution-</w:t>
        </w:r>
        <w:proofErr w:type="spellStart"/>
        <w:r>
          <w:rPr>
            <w:rStyle w:val="Hyperlink"/>
            <w:rFonts w:ascii="Arial" w:hAnsi="Arial" w:cs="Arial"/>
            <w:i/>
            <w:iCs/>
            <w:color w:val="663366"/>
            <w:sz w:val="17"/>
            <w:szCs w:val="17"/>
            <w:shd w:val="clear" w:color="auto" w:fill="F7F8FF"/>
          </w:rPr>
          <w:t>ShareAlike</w:t>
        </w:r>
        <w:proofErr w:type="spellEnd"/>
        <w:r>
          <w:rPr>
            <w:rStyle w:val="Hyperlink"/>
            <w:rFonts w:ascii="Arial" w:hAnsi="Arial" w:cs="Arial"/>
            <w:i/>
            <w:iCs/>
            <w:color w:val="663366"/>
            <w:sz w:val="17"/>
            <w:szCs w:val="17"/>
            <w:shd w:val="clear" w:color="auto" w:fill="F7F8FF"/>
          </w:rPr>
          <w:t xml:space="preserve"> 3.0</w:t>
        </w:r>
      </w:hyperlink>
    </w:p>
    <w:p w14:paraId="4965260F" w14:textId="77777777" w:rsidR="00196161" w:rsidRDefault="00196161" w:rsidP="00196161">
      <w:pPr>
        <w:jc w:val="both"/>
      </w:pPr>
    </w:p>
    <w:p w14:paraId="4871EF01" w14:textId="77777777" w:rsidR="00196161" w:rsidRPr="00550420" w:rsidRDefault="00196161" w:rsidP="00196161">
      <w:pPr>
        <w:pStyle w:val="Heading3"/>
      </w:pPr>
      <w:commentRangeStart w:id="19"/>
      <w:r w:rsidRPr="00550420">
        <w:t>Data format</w:t>
      </w:r>
      <w:commentRangeEnd w:id="19"/>
      <w:r w:rsidR="00550420" w:rsidRPr="00550420">
        <w:rPr>
          <w:rStyle w:val="CommentReference"/>
          <w:rFonts w:eastAsia="Calibri"/>
          <w:b w:val="0"/>
          <w:bCs w:val="0"/>
          <w:caps w:val="0"/>
          <w:color w:val="000000"/>
        </w:rPr>
        <w:commentReference w:id="19"/>
      </w:r>
    </w:p>
    <w:p w14:paraId="55EAE63C" w14:textId="77777777" w:rsidR="00196161" w:rsidRDefault="00196161" w:rsidP="00196161">
      <w:pPr>
        <w:jc w:val="both"/>
      </w:pPr>
      <w:r>
        <w:t xml:space="preserve">A wide variety of Geographic Information Systems (GIS) and associated technologies are used to produce manage deliver and work with geospatial data. These systems use a range of proprietary data formats. Moving data between systems, and integrating data from different systems to a common format, requires translation between data formats. Much of the software provides in-built translation tools, although some information cannot survive transformation (e.g. topology will be lost when transforming to a format that does not support topology).  </w:t>
      </w:r>
    </w:p>
    <w:p w14:paraId="2F8F62B7" w14:textId="77777777" w:rsidR="00196161" w:rsidRDefault="00196161" w:rsidP="00196161">
      <w:pPr>
        <w:jc w:val="both"/>
        <w:rPr>
          <w:highlight w:val="yellow"/>
        </w:rPr>
      </w:pPr>
      <w:r>
        <w:t xml:space="preserve">Standard formats have emerged such as Geography </w:t>
      </w:r>
      <w:proofErr w:type="spellStart"/>
      <w:r>
        <w:t>Markup</w:t>
      </w:r>
      <w:proofErr w:type="spellEnd"/>
      <w:r>
        <w:t xml:space="preserve"> Language (GML) </w:t>
      </w:r>
      <w:r w:rsidR="00F61F95">
        <w:fldChar w:fldCharType="begin"/>
      </w:r>
      <w:r>
        <w:instrText xml:space="preserve"> ADDIN EN.CITE &lt;EndNote&gt;&lt;Cite&gt;&lt;Author&gt;ISO&lt;/Author&gt;&lt;Year&gt;2007&lt;/Year&gt;&lt;RecNum&gt;224&lt;/RecNum&gt;&lt;DisplayText&gt;(ISO 2007)&lt;/DisplayText&gt;&lt;record&gt;&lt;rec-number&gt;224&lt;/rec-number&gt;&lt;foreign-keys&gt;&lt;key app="EN" db-id="rrxt52zwuvxvewefez4vrwzk9v20evxzz2zf"&gt;224&lt;/key&gt;&lt;/foreign-keys&gt;&lt;ref-type name="Generic"&gt;13&lt;/ref-type&gt;&lt;contributors&gt;&lt;authors&gt;&lt;author&gt;ISO&lt;/author&gt;&lt;/authors&gt;&lt;/contributors&gt;&lt;titles&gt;&lt;title&gt;ISO 19136:2007, Geographic information --  Geography Markup Language (GML)&lt;/title&gt;&lt;/titles&gt;&lt;dates&gt;&lt;year&gt;2007&lt;/year&gt;&lt;/dates&gt;&lt;publisher&gt;International Organization for Standardization (ISO)&lt;/publisher&gt;&lt;urls&gt;&lt;/urls&gt;&lt;/record&gt;&lt;/Cite&gt;&lt;/EndNote&gt;</w:instrText>
      </w:r>
      <w:r w:rsidR="00F61F95">
        <w:fldChar w:fldCharType="separate"/>
      </w:r>
      <w:r>
        <w:rPr>
          <w:noProof/>
        </w:rPr>
        <w:t>(</w:t>
      </w:r>
      <w:hyperlink w:anchor="_ENREF_5" w:tooltip="ISO, 2007 #224" w:history="1">
        <w:r w:rsidR="007B375B">
          <w:rPr>
            <w:noProof/>
          </w:rPr>
          <w:t>ISO 2007</w:t>
        </w:r>
      </w:hyperlink>
      <w:r>
        <w:rPr>
          <w:noProof/>
        </w:rPr>
        <w:t>)</w:t>
      </w:r>
      <w:r w:rsidR="00F61F95">
        <w:fldChar w:fldCharType="end"/>
      </w:r>
      <w:r>
        <w:t xml:space="preserve"> that can be used as the basis for transmission of data and enable providers to more reliably translate from proprietary formats to a common delivery format. </w:t>
      </w:r>
      <w:commentRangeStart w:id="20"/>
      <w:r>
        <w:t>However…..</w:t>
      </w:r>
      <w:commentRangeEnd w:id="20"/>
      <w:r>
        <w:rPr>
          <w:rStyle w:val="CommentReference"/>
        </w:rPr>
        <w:commentReference w:id="20"/>
      </w:r>
    </w:p>
    <w:p w14:paraId="2ACAD4EF" w14:textId="77777777" w:rsidR="00196161" w:rsidRPr="00550420" w:rsidRDefault="00196161" w:rsidP="00196161">
      <w:pPr>
        <w:pStyle w:val="Heading3"/>
      </w:pPr>
      <w:r w:rsidRPr="00550420">
        <w:t xml:space="preserve">Data structure and semantics </w:t>
      </w:r>
    </w:p>
    <w:p w14:paraId="42578F1E" w14:textId="77777777" w:rsidR="00196161" w:rsidRDefault="00196161" w:rsidP="00196161">
      <w:pPr>
        <w:jc w:val="both"/>
      </w:pPr>
      <w:r>
        <w:t xml:space="preserve">For users that need to integrate and use multiple sources of data relating to the same spatial object, having the data sets in the same format is not sufficient. Users need to be able to interpret and query data in a consistent manner and thus data needs to be integrated into a common structure with common semantics. The need to aggregate and integrate multiple data sets is a common requirement and is in fact the key challenge that the FSDF is addressing. </w:t>
      </w:r>
    </w:p>
    <w:p w14:paraId="341A57E0" w14:textId="77777777" w:rsidR="00C53EA0" w:rsidRDefault="00262DA3" w:rsidP="00262DA3">
      <w:pPr>
        <w:jc w:val="both"/>
      </w:pPr>
      <w:r w:rsidRPr="00510288">
        <w:t xml:space="preserve">Geospatial data </w:t>
      </w:r>
      <w:r>
        <w:t>is an abstraction of reality</w:t>
      </w:r>
      <w:r w:rsidR="00B02232">
        <w:t>,</w:t>
      </w:r>
      <w:r>
        <w:t xml:space="preserve"> </w:t>
      </w:r>
      <w:r w:rsidR="00B55E79">
        <w:t xml:space="preserve">being (digital) </w:t>
      </w:r>
      <w:r w:rsidR="00F61F95" w:rsidRPr="00F61F95">
        <w:rPr>
          <w:i/>
        </w:rPr>
        <w:t>representations</w:t>
      </w:r>
      <w:r>
        <w:t xml:space="preserve"> of features in the world. </w:t>
      </w:r>
      <w:r w:rsidR="009F4031">
        <w:t>R</w:t>
      </w:r>
      <w:r>
        <w:t xml:space="preserve">epresentations are created for </w:t>
      </w:r>
      <w:r w:rsidR="00B55E79">
        <w:t xml:space="preserve">various </w:t>
      </w:r>
      <w:r>
        <w:t xml:space="preserve">purposes, </w:t>
      </w:r>
      <w:r w:rsidR="009F4031">
        <w:t xml:space="preserve">with </w:t>
      </w:r>
      <w:r>
        <w:t xml:space="preserve">different views of the same object, </w:t>
      </w:r>
      <w:r w:rsidR="009F4031">
        <w:t xml:space="preserve">with different properties or aspects of the feature described, and </w:t>
      </w:r>
      <w:r>
        <w:t xml:space="preserve">often at different scales. </w:t>
      </w:r>
      <w:r w:rsidR="001214BC">
        <w:t>For example</w:t>
      </w:r>
      <w:r w:rsidR="00C61B85">
        <w:t>,</w:t>
      </w:r>
      <w:r w:rsidR="001214BC">
        <w:t xml:space="preserve"> </w:t>
      </w:r>
      <w:r w:rsidR="00C61B85">
        <w:t xml:space="preserve">a local government area </w:t>
      </w:r>
      <w:r w:rsidR="00027FF2">
        <w:t xml:space="preserve">feature </w:t>
      </w:r>
      <w:r w:rsidR="00C61B85">
        <w:t>represented in a gazetteer (</w:t>
      </w:r>
      <w:r w:rsidR="001214BC">
        <w:t>place names</w:t>
      </w:r>
      <w:r w:rsidR="00C61B85">
        <w:t>)</w:t>
      </w:r>
      <w:r w:rsidR="001214BC">
        <w:t xml:space="preserve"> </w:t>
      </w:r>
      <w:r w:rsidR="009F4031">
        <w:t xml:space="preserve">data </w:t>
      </w:r>
      <w:r w:rsidR="00C61B85">
        <w:t xml:space="preserve">set will </w:t>
      </w:r>
      <w:r w:rsidR="009F4031">
        <w:t xml:space="preserve">contain different information </w:t>
      </w:r>
      <w:r w:rsidR="00B55E79">
        <w:t>compared with</w:t>
      </w:r>
      <w:r w:rsidR="001214BC">
        <w:t xml:space="preserve"> </w:t>
      </w:r>
      <w:r w:rsidR="00027FF2">
        <w:t xml:space="preserve">the feature represented in an </w:t>
      </w:r>
      <w:r w:rsidR="001214BC">
        <w:t>administrative boundar</w:t>
      </w:r>
      <w:r w:rsidR="00027FF2">
        <w:t xml:space="preserve">y </w:t>
      </w:r>
      <w:r w:rsidR="009F4031">
        <w:t>data</w:t>
      </w:r>
      <w:r w:rsidR="00027FF2">
        <w:t xml:space="preserve"> set. Similarly, a </w:t>
      </w:r>
      <w:r w:rsidR="00111138">
        <w:t>topography</w:t>
      </w:r>
      <w:r w:rsidR="001214BC">
        <w:t xml:space="preserve"> </w:t>
      </w:r>
      <w:r w:rsidR="00027FF2">
        <w:t xml:space="preserve">and </w:t>
      </w:r>
      <w:r w:rsidR="001214BC">
        <w:t>hydrolog</w:t>
      </w:r>
      <w:r w:rsidR="00111138">
        <w:t>y</w:t>
      </w:r>
      <w:r w:rsidR="00027FF2">
        <w:t xml:space="preserve"> data sets will contain different information about the same rivers</w:t>
      </w:r>
      <w:r w:rsidR="001214BC">
        <w:t>.</w:t>
      </w:r>
      <w:r w:rsidR="004C5756">
        <w:t xml:space="preserve"> </w:t>
      </w:r>
      <w:r w:rsidR="009F4031">
        <w:t>E</w:t>
      </w:r>
      <w:r w:rsidR="001214BC">
        <w:t>ach representation of the same object</w:t>
      </w:r>
      <w:r w:rsidR="009F4031">
        <w:t>,</w:t>
      </w:r>
      <w:r w:rsidR="001214BC">
        <w:t xml:space="preserve"> </w:t>
      </w:r>
      <w:r w:rsidR="00111138">
        <w:t>even in the same system</w:t>
      </w:r>
      <w:r w:rsidR="009F4031">
        <w:t>,</w:t>
      </w:r>
      <w:r w:rsidR="00111138">
        <w:t xml:space="preserve"> </w:t>
      </w:r>
      <w:r w:rsidR="001214BC">
        <w:t>is likely to have a different identifier</w:t>
      </w:r>
      <w:r w:rsidR="00111138">
        <w:t>, which</w:t>
      </w:r>
      <w:r w:rsidR="001214BC">
        <w:t xml:space="preserve"> creates problems when attempting to link information</w:t>
      </w:r>
      <w:r w:rsidR="009F4031">
        <w:t xml:space="preserve"> from different themes</w:t>
      </w:r>
      <w:r w:rsidR="001214BC">
        <w:t xml:space="preserve"> to geographic locations. </w:t>
      </w:r>
      <w:r w:rsidR="009F4031">
        <w:t>Furthermore</w:t>
      </w:r>
      <w:r w:rsidR="00BD629C">
        <w:t>, even in</w:t>
      </w:r>
      <w:r w:rsidR="009F4031">
        <w:t xml:space="preserve"> data prepared for</w:t>
      </w:r>
      <w:r w:rsidR="00BD629C">
        <w:t xml:space="preserve"> </w:t>
      </w:r>
      <w:r w:rsidR="009F4031">
        <w:t>applications of similar scope</w:t>
      </w:r>
      <w:r w:rsidR="00BD629C">
        <w:t xml:space="preserve"> where the same view is </w:t>
      </w:r>
      <w:r w:rsidR="009F4031">
        <w:t>required</w:t>
      </w:r>
      <w:r w:rsidR="004C5756">
        <w:t xml:space="preserve">, the </w:t>
      </w:r>
      <w:r w:rsidR="00535383">
        <w:t>way in which the data is structured</w:t>
      </w:r>
      <w:r w:rsidR="00BD629C">
        <w:t xml:space="preserve"> and the </w:t>
      </w:r>
      <w:r w:rsidR="001214BC">
        <w:t xml:space="preserve">attributes and classification schemes used to characterise spatial object </w:t>
      </w:r>
      <w:r w:rsidR="009F4031">
        <w:t>are typically</w:t>
      </w:r>
      <w:r w:rsidR="00BD629C">
        <w:t xml:space="preserve"> implemented in different ways</w:t>
      </w:r>
      <w:r w:rsidR="00EF0E79">
        <w:t xml:space="preserve"> in different organisations</w:t>
      </w:r>
      <w:r w:rsidR="001214BC">
        <w:t xml:space="preserve">. </w:t>
      </w:r>
      <w:r w:rsidR="00535383">
        <w:t>The variation</w:t>
      </w:r>
      <w:r w:rsidR="009F4031">
        <w:t>s</w:t>
      </w:r>
      <w:r w:rsidR="00535383">
        <w:t xml:space="preserve"> are due to design choices made by the database/data product designers, based on </w:t>
      </w:r>
      <w:r w:rsidR="00027FF2">
        <w:t xml:space="preserve">interpretation of user needs, </w:t>
      </w:r>
      <w:r w:rsidR="00535383">
        <w:t xml:space="preserve">best practice, personal preference and the technology platforms being used. </w:t>
      </w:r>
      <w:r w:rsidR="002A4127">
        <w:t xml:space="preserve">Finally, data from different </w:t>
      </w:r>
      <w:r w:rsidR="002A4127">
        <w:lastRenderedPageBreak/>
        <w:t xml:space="preserve">themes that is supposed to fit together (e.g. administrative boundaries aligned with hydrology) frequently does not, because of different </w:t>
      </w:r>
      <w:r w:rsidR="002A573E">
        <w:t xml:space="preserve">geometry scales, </w:t>
      </w:r>
      <w:r w:rsidR="002A4127">
        <w:t>generalisations</w:t>
      </w:r>
      <w:r w:rsidR="002A573E">
        <w:t>,</w:t>
      </w:r>
      <w:r w:rsidR="002A4127">
        <w:t xml:space="preserve"> other assumptions in the data preparation process</w:t>
      </w:r>
      <w:r w:rsidR="002A573E">
        <w:t>, or simply that datasets originally derived from each other drift apart with time if there is no active synchronisation plan</w:t>
      </w:r>
      <w:r w:rsidR="002A4127">
        <w:t>.</w:t>
      </w:r>
    </w:p>
    <w:p w14:paraId="71AA0E61" w14:textId="77777777" w:rsidR="006944B9" w:rsidRDefault="002A573E" w:rsidP="00262DA3">
      <w:pPr>
        <w:jc w:val="both"/>
      </w:pPr>
      <w:r>
        <w:t>All of t</w:t>
      </w:r>
      <w:r w:rsidR="004C5756">
        <w:t xml:space="preserve">his variability </w:t>
      </w:r>
      <w:r w:rsidR="00EF0E79">
        <w:t>imposes a cost</w:t>
      </w:r>
      <w:r w:rsidR="004C5756">
        <w:t xml:space="preserve"> for end users </w:t>
      </w:r>
      <w:r w:rsidR="006944B9">
        <w:t xml:space="preserve">wishing to integrate and use </w:t>
      </w:r>
      <w:r w:rsidR="00EF0E79">
        <w:t>multiple</w:t>
      </w:r>
      <w:r w:rsidR="004C5756">
        <w:t xml:space="preserve"> </w:t>
      </w:r>
      <w:r w:rsidR="006944B9">
        <w:t>datasets</w:t>
      </w:r>
      <w:r w:rsidR="00A945B8" w:rsidRPr="00A945B8">
        <w:t xml:space="preserve"> </w:t>
      </w:r>
      <w:r w:rsidR="00A945B8">
        <w:t>representing the same spatial object</w:t>
      </w:r>
      <w:r w:rsidR="006944B9">
        <w:t>. Although data can be brought into the same environment using a common data format, the data</w:t>
      </w:r>
      <w:r w:rsidR="00A945B8">
        <w:t xml:space="preserve">sets </w:t>
      </w:r>
      <w:r w:rsidR="006944B9">
        <w:t xml:space="preserve">cannot be </w:t>
      </w:r>
      <w:r w:rsidR="00A945B8">
        <w:t>queried or processed together without further interp</w:t>
      </w:r>
      <w:r w:rsidR="006944B9">
        <w:t>retation, and transformation</w:t>
      </w:r>
      <w:r w:rsidR="00A945B8">
        <w:t xml:space="preserve"> to develop </w:t>
      </w:r>
      <w:r w:rsidR="006944B9">
        <w:t>concepts and classification</w:t>
      </w:r>
      <w:r w:rsidR="00A945B8">
        <w:t>s that are compatib</w:t>
      </w:r>
      <w:r w:rsidR="006944B9">
        <w:t>le</w:t>
      </w:r>
      <w:r w:rsidR="00A945B8">
        <w:t>.</w:t>
      </w:r>
      <w:r w:rsidR="006944B9">
        <w:t xml:space="preserve"> </w:t>
      </w:r>
    </w:p>
    <w:p w14:paraId="23F68F8F" w14:textId="77777777" w:rsidR="00196161" w:rsidRDefault="00196161" w:rsidP="00196161">
      <w:pPr>
        <w:jc w:val="both"/>
      </w:pPr>
      <w:r>
        <w:t xml:space="preserve">Furthermore the duplication of concepts relating to the same phenomena is confusing for end users and creates significant issues </w:t>
      </w:r>
    </w:p>
    <w:p w14:paraId="44EE1F37" w14:textId="77777777" w:rsidR="002F17DB" w:rsidRDefault="002F17DB" w:rsidP="00196161">
      <w:pPr>
        <w:jc w:val="both"/>
      </w:pPr>
    </w:p>
    <w:p w14:paraId="7E3058A5" w14:textId="77777777" w:rsidR="00732D84" w:rsidRDefault="002F17DB">
      <w:pPr>
        <w:pStyle w:val="Heading3"/>
      </w:pPr>
      <w:commentRangeStart w:id="21"/>
      <w:r>
        <w:t>The role of standards</w:t>
      </w:r>
      <w:commentRangeEnd w:id="21"/>
      <w:r w:rsidR="00250847">
        <w:rPr>
          <w:rStyle w:val="CommentReference"/>
          <w:rFonts w:eastAsia="Calibri"/>
          <w:b w:val="0"/>
          <w:bCs w:val="0"/>
          <w:caps w:val="0"/>
          <w:color w:val="000000"/>
        </w:rPr>
        <w:commentReference w:id="21"/>
      </w:r>
    </w:p>
    <w:p w14:paraId="1FC59FB7" w14:textId="77777777" w:rsidR="00D13B60" w:rsidRPr="00D13B60" w:rsidRDefault="00D13B60" w:rsidP="00D13B60">
      <w:pPr>
        <w:jc w:val="both"/>
        <w:rPr>
          <w:color w:val="auto"/>
        </w:rPr>
      </w:pPr>
      <w:bookmarkStart w:id="22" w:name="_Toc410382535"/>
      <w:bookmarkStart w:id="23" w:name="_Toc410382628"/>
      <w:r w:rsidRPr="00D13B60">
        <w:rPr>
          <w:color w:val="auto"/>
        </w:rPr>
        <w:t xml:space="preserve">A standard is ‘a documented agreement between providers and consumers, established by consensus, that provides rules, guidelines, or characteristics ensuring materials, products, and services are fit for purpose’.  </w:t>
      </w:r>
      <w:r w:rsidRPr="00D13B60">
        <w:rPr>
          <w:color w:val="auto"/>
        </w:rPr>
        <w:fldChar w:fldCharType="begin"/>
      </w:r>
      <w:r w:rsidRPr="00D13B60">
        <w:rPr>
          <w:color w:val="auto"/>
        </w:rPr>
        <w:instrText xml:space="preserve"> ADDIN EN.CITE &lt;EndNote&gt;&lt;Cite&gt;&lt;Author&gt;OGC&lt;/Author&gt;&lt;Year&gt;2014&lt;/Year&gt;&lt;RecNum&gt;811&lt;/RecNum&gt;&lt;Suffix&gt; p. 5&lt;/Suffix&gt;&lt;DisplayText&gt;(OGC 2014 p. 5)&lt;/DisplayText&gt;&lt;record&gt;&lt;rec-number&gt;811&lt;/rec-number&gt;&lt;foreign-keys&gt;&lt;key app="EN" db-id="rrxt52zwuvxvewefez4vrwzk9v20evxzz2zf"&gt;811&lt;/key&gt;&lt;/foreign-keys&gt;&lt;ref-type name="Report"&gt;27&lt;/ref-type&gt;&lt;contributors&gt;&lt;authors&gt;&lt;author&gt;OGC, ISO TC211, IHO,&lt;/author&gt;&lt;/authors&gt;&lt;/contributors&gt;&lt;titles&gt;&lt;title&gt;A Guide to the Role of Standards in Geospatial Information Management &lt;/title&gt;&lt;/titles&gt;&lt;dates&gt;&lt;year&gt;2014&lt;/year&gt;&lt;/dates&gt;&lt;pub-location&gt;New York&lt;/pub-location&gt;&lt;urls&gt;&lt;related-urls&gt;&lt;url&gt;http://ggim.un.org/docs/meetings/GGIM4/E-C20-2014-8_Essential%20Standards%20Guide%20for%20UNGGIM.pdf&lt;/url&gt;&lt;/related-urls&gt;&lt;/urls&gt;&lt;/record&gt;&lt;/Cite&gt;&lt;/EndNote&gt;</w:instrText>
      </w:r>
      <w:r w:rsidRPr="00D13B60">
        <w:rPr>
          <w:color w:val="auto"/>
        </w:rPr>
        <w:fldChar w:fldCharType="separate"/>
      </w:r>
      <w:r w:rsidRPr="00D13B60">
        <w:rPr>
          <w:noProof/>
          <w:color w:val="auto"/>
        </w:rPr>
        <w:t>(</w:t>
      </w:r>
      <w:hyperlink w:anchor="_ENREF_9" w:tooltip="OGC, 2014 #811" w:history="1">
        <w:r w:rsidR="007B375B" w:rsidRPr="00D13B60">
          <w:rPr>
            <w:noProof/>
            <w:color w:val="auto"/>
          </w:rPr>
          <w:t>OGC 2014 p. 5</w:t>
        </w:r>
      </w:hyperlink>
      <w:r w:rsidRPr="00D13B60">
        <w:rPr>
          <w:noProof/>
          <w:color w:val="auto"/>
        </w:rPr>
        <w:t>)</w:t>
      </w:r>
      <w:r w:rsidRPr="00D13B60">
        <w:rPr>
          <w:color w:val="auto"/>
        </w:rPr>
        <w:fldChar w:fldCharType="end"/>
      </w:r>
      <w:r w:rsidRPr="00D13B60">
        <w:rPr>
          <w:color w:val="auto"/>
        </w:rPr>
        <w:t xml:space="preserve">. </w:t>
      </w:r>
    </w:p>
    <w:p w14:paraId="7B8CE700" w14:textId="77777777" w:rsidR="00D13B60" w:rsidRPr="00D13B60" w:rsidRDefault="00D13B60" w:rsidP="00D13B60">
      <w:pPr>
        <w:jc w:val="both"/>
        <w:rPr>
          <w:color w:val="auto"/>
        </w:rPr>
      </w:pPr>
      <w:r w:rsidRPr="00D13B60">
        <w:rPr>
          <w:color w:val="auto"/>
        </w:rPr>
        <w:t>Standards play a key role in achieving interoperability at a number of levels from standardised communication protocols such as http to standard formats such</w:t>
      </w:r>
      <w:r>
        <w:rPr>
          <w:color w:val="auto"/>
        </w:rPr>
        <w:t xml:space="preserve"> </w:t>
      </w:r>
      <w:r w:rsidRPr="00D13B60">
        <w:rPr>
          <w:color w:val="auto"/>
        </w:rPr>
        <w:t xml:space="preserve">as </w:t>
      </w:r>
      <w:r>
        <w:rPr>
          <w:color w:val="auto"/>
        </w:rPr>
        <w:t xml:space="preserve">Geography </w:t>
      </w:r>
      <w:proofErr w:type="spellStart"/>
      <w:r>
        <w:rPr>
          <w:color w:val="auto"/>
        </w:rPr>
        <w:t>Markup</w:t>
      </w:r>
      <w:proofErr w:type="spellEnd"/>
      <w:r>
        <w:rPr>
          <w:color w:val="auto"/>
        </w:rPr>
        <w:t xml:space="preserve"> </w:t>
      </w:r>
      <w:proofErr w:type="gramStart"/>
      <w:r>
        <w:rPr>
          <w:color w:val="auto"/>
        </w:rPr>
        <w:t xml:space="preserve">Language </w:t>
      </w:r>
      <w:r w:rsidRPr="00D13B60">
        <w:rPr>
          <w:color w:val="auto"/>
        </w:rPr>
        <w:t xml:space="preserve"> </w:t>
      </w:r>
      <w:r>
        <w:rPr>
          <w:color w:val="auto"/>
        </w:rPr>
        <w:t>(</w:t>
      </w:r>
      <w:proofErr w:type="gramEnd"/>
      <w:r w:rsidRPr="00D13B60">
        <w:rPr>
          <w:color w:val="auto"/>
        </w:rPr>
        <w:t>GML</w:t>
      </w:r>
      <w:r>
        <w:rPr>
          <w:color w:val="auto"/>
        </w:rPr>
        <w:t xml:space="preserve">), and </w:t>
      </w:r>
      <w:r w:rsidRPr="00D13B60">
        <w:rPr>
          <w:color w:val="auto"/>
        </w:rPr>
        <w:t xml:space="preserve">through standardised community application schema such as </w:t>
      </w:r>
      <w:commentRangeStart w:id="24"/>
      <w:proofErr w:type="spellStart"/>
      <w:r>
        <w:rPr>
          <w:color w:val="auto"/>
        </w:rPr>
        <w:t>GeosciML</w:t>
      </w:r>
      <w:proofErr w:type="spellEnd"/>
      <w:r>
        <w:rPr>
          <w:color w:val="auto"/>
        </w:rPr>
        <w:t xml:space="preserve"> </w:t>
      </w:r>
      <w:commentRangeEnd w:id="24"/>
      <w:r>
        <w:rPr>
          <w:rStyle w:val="CommentReference"/>
        </w:rPr>
        <w:commentReference w:id="24"/>
      </w:r>
      <w:r w:rsidRPr="00D13B60">
        <w:rPr>
          <w:color w:val="auto"/>
        </w:rPr>
        <w:t>and semantics such as</w:t>
      </w:r>
      <w:r>
        <w:rPr>
          <w:color w:val="auto"/>
        </w:rPr>
        <w:t xml:space="preserve"> AGIFT </w:t>
      </w:r>
      <w:commentRangeStart w:id="25"/>
      <w:r>
        <w:rPr>
          <w:color w:val="auto"/>
        </w:rPr>
        <w:t>GCMD</w:t>
      </w:r>
      <w:commentRangeEnd w:id="25"/>
      <w:r>
        <w:rPr>
          <w:rStyle w:val="CommentReference"/>
        </w:rPr>
        <w:commentReference w:id="25"/>
      </w:r>
      <w:r>
        <w:rPr>
          <w:color w:val="auto"/>
        </w:rPr>
        <w:t xml:space="preserve">.  </w:t>
      </w:r>
      <w:r w:rsidRPr="00D13B60">
        <w:rPr>
          <w:color w:val="auto"/>
        </w:rPr>
        <w:t xml:space="preserve">The adoption of standards is driven </w:t>
      </w:r>
      <w:r>
        <w:rPr>
          <w:color w:val="auto"/>
        </w:rPr>
        <w:t xml:space="preserve">an organisation’s </w:t>
      </w:r>
      <w:proofErr w:type="gramStart"/>
      <w:r>
        <w:rPr>
          <w:color w:val="auto"/>
        </w:rPr>
        <w:t xml:space="preserve">desire </w:t>
      </w:r>
      <w:r w:rsidRPr="00D13B60">
        <w:rPr>
          <w:color w:val="auto"/>
        </w:rPr>
        <w:t xml:space="preserve"> to</w:t>
      </w:r>
      <w:proofErr w:type="gramEnd"/>
      <w:r w:rsidRPr="00D13B60">
        <w:rPr>
          <w:color w:val="auto"/>
        </w:rPr>
        <w:t xml:space="preserve"> share integrate and use geospatial data</w:t>
      </w:r>
      <w:r>
        <w:rPr>
          <w:color w:val="auto"/>
        </w:rPr>
        <w:t xml:space="preserve"> with a broader community.</w:t>
      </w:r>
    </w:p>
    <w:p w14:paraId="6786DBB1" w14:textId="77777777" w:rsidR="00D13B60" w:rsidRPr="00D13B60" w:rsidRDefault="00D13B60" w:rsidP="00D13B60">
      <w:pPr>
        <w:jc w:val="both"/>
        <w:rPr>
          <w:color w:val="auto"/>
        </w:rPr>
      </w:pPr>
      <w:r w:rsidRPr="00D13B60">
        <w:rPr>
          <w:color w:val="auto"/>
        </w:rPr>
        <w:t xml:space="preserve">Two </w:t>
      </w:r>
      <w:r>
        <w:rPr>
          <w:color w:val="auto"/>
        </w:rPr>
        <w:t xml:space="preserve">sets of standards </w:t>
      </w:r>
      <w:r w:rsidRPr="00D13B60">
        <w:rPr>
          <w:color w:val="auto"/>
        </w:rPr>
        <w:t xml:space="preserve">play </w:t>
      </w:r>
      <w:r>
        <w:rPr>
          <w:color w:val="auto"/>
        </w:rPr>
        <w:t xml:space="preserve">an </w:t>
      </w:r>
      <w:r w:rsidRPr="00D13B60">
        <w:rPr>
          <w:color w:val="auto"/>
        </w:rPr>
        <w:t xml:space="preserve">important role </w:t>
      </w:r>
      <w:r>
        <w:rPr>
          <w:color w:val="auto"/>
        </w:rPr>
        <w:t>achieving interoperability of geospatial information namely</w:t>
      </w:r>
      <w:proofErr w:type="gramStart"/>
      <w:r>
        <w:rPr>
          <w:color w:val="auto"/>
        </w:rPr>
        <w:t>,  ISO</w:t>
      </w:r>
      <w:proofErr w:type="gramEnd"/>
      <w:r>
        <w:rPr>
          <w:color w:val="auto"/>
        </w:rPr>
        <w:t xml:space="preserve"> T</w:t>
      </w:r>
      <w:r w:rsidRPr="00D13B60">
        <w:rPr>
          <w:color w:val="auto"/>
        </w:rPr>
        <w:t xml:space="preserve">C211 and </w:t>
      </w:r>
      <w:r>
        <w:rPr>
          <w:color w:val="auto"/>
        </w:rPr>
        <w:t xml:space="preserve">the Open </w:t>
      </w:r>
      <w:r w:rsidR="00540D94">
        <w:rPr>
          <w:color w:val="auto"/>
        </w:rPr>
        <w:t>Geos</w:t>
      </w:r>
      <w:r>
        <w:rPr>
          <w:color w:val="auto"/>
        </w:rPr>
        <w:t>p</w:t>
      </w:r>
      <w:r w:rsidR="00540D94">
        <w:rPr>
          <w:color w:val="auto"/>
        </w:rPr>
        <w:t>a</w:t>
      </w:r>
      <w:r>
        <w:rPr>
          <w:color w:val="auto"/>
        </w:rPr>
        <w:t>tial Consortium (</w:t>
      </w:r>
      <w:r w:rsidRPr="00D13B60">
        <w:rPr>
          <w:color w:val="auto"/>
        </w:rPr>
        <w:t>OGC</w:t>
      </w:r>
      <w:r>
        <w:rPr>
          <w:color w:val="auto"/>
        </w:rPr>
        <w:t>)</w:t>
      </w:r>
      <w:r w:rsidRPr="00D13B60">
        <w:rPr>
          <w:color w:val="auto"/>
        </w:rPr>
        <w:t xml:space="preserve"> </w:t>
      </w:r>
    </w:p>
    <w:p w14:paraId="3BA6F655" w14:textId="77777777" w:rsidR="00250847" w:rsidRDefault="00D13B60" w:rsidP="00D13B60">
      <w:pPr>
        <w:jc w:val="both"/>
        <w:rPr>
          <w:color w:val="auto"/>
        </w:rPr>
      </w:pPr>
      <w:r w:rsidRPr="00D13B60">
        <w:rPr>
          <w:color w:val="auto"/>
        </w:rPr>
        <w:t>Firstly, the ISO</w:t>
      </w:r>
      <w:r>
        <w:rPr>
          <w:color w:val="auto"/>
        </w:rPr>
        <w:t xml:space="preserve"> TC211 191xx</w:t>
      </w:r>
      <w:r w:rsidRPr="00D13B60">
        <w:rPr>
          <w:color w:val="auto"/>
        </w:rPr>
        <w:t xml:space="preserve"> series of International Standards provides a standardised conceptual modelling framework for geospatial information. This suite of standards provides a set of constructs that define how aspects of spatial information should be modelled. </w:t>
      </w:r>
      <w:r>
        <w:rPr>
          <w:color w:val="auto"/>
        </w:rPr>
        <w:t xml:space="preserve"> </w:t>
      </w:r>
      <w:r w:rsidRPr="00D13B60">
        <w:rPr>
          <w:color w:val="auto"/>
        </w:rPr>
        <w:t xml:space="preserve">For </w:t>
      </w:r>
      <w:r w:rsidR="00250847">
        <w:rPr>
          <w:color w:val="auto"/>
        </w:rPr>
        <w:t xml:space="preserve">example, ISO 19107 – Geographic Information – Spatial schema specifies how to describe the </w:t>
      </w:r>
      <w:r w:rsidR="00250847" w:rsidRPr="00250847">
        <w:rPr>
          <w:color w:val="auto"/>
        </w:rPr>
        <w:t>spatial characteristics of geographic features</w:t>
      </w:r>
      <w:r w:rsidR="00250847">
        <w:rPr>
          <w:rFonts w:ascii="Arial" w:hAnsi="Arial" w:cs="Arial"/>
          <w:color w:val="545454"/>
          <w:shd w:val="clear" w:color="auto" w:fill="FFFFFF"/>
        </w:rPr>
        <w:t xml:space="preserve">. </w:t>
      </w:r>
      <w:r w:rsidR="00250847">
        <w:rPr>
          <w:color w:val="auto"/>
        </w:rPr>
        <w:t xml:space="preserve"> Together these standards provide</w:t>
      </w:r>
      <w:r w:rsidRPr="00D13B60">
        <w:rPr>
          <w:color w:val="auto"/>
        </w:rPr>
        <w:t xml:space="preserve"> a framework within which </w:t>
      </w:r>
      <w:r w:rsidR="00250847">
        <w:rPr>
          <w:color w:val="auto"/>
        </w:rPr>
        <w:t xml:space="preserve">information models can be </w:t>
      </w:r>
      <w:r w:rsidRPr="00D13B60">
        <w:rPr>
          <w:color w:val="auto"/>
        </w:rPr>
        <w:t xml:space="preserve">developed </w:t>
      </w:r>
      <w:r w:rsidR="00250847">
        <w:rPr>
          <w:color w:val="auto"/>
        </w:rPr>
        <w:t xml:space="preserve">in different domains </w:t>
      </w:r>
      <w:r w:rsidRPr="00D13B60">
        <w:rPr>
          <w:color w:val="auto"/>
        </w:rPr>
        <w:t>in a consistent manner</w:t>
      </w:r>
      <w:r w:rsidR="00250847">
        <w:rPr>
          <w:color w:val="auto"/>
        </w:rPr>
        <w:t xml:space="preserve">. This in </w:t>
      </w:r>
      <w:r w:rsidRPr="00D13B60">
        <w:rPr>
          <w:color w:val="auto"/>
        </w:rPr>
        <w:t xml:space="preserve">ensure that </w:t>
      </w:r>
      <w:r w:rsidR="00250847">
        <w:rPr>
          <w:color w:val="auto"/>
        </w:rPr>
        <w:t xml:space="preserve">structural or syntactic </w:t>
      </w:r>
      <w:r w:rsidRPr="00D13B60">
        <w:rPr>
          <w:color w:val="auto"/>
        </w:rPr>
        <w:t xml:space="preserve">interoperability can be achieved between domains. </w:t>
      </w:r>
      <w:r w:rsidR="00250847">
        <w:rPr>
          <w:color w:val="auto"/>
        </w:rPr>
        <w:t>For example the INSPIRE data s</w:t>
      </w:r>
      <w:r w:rsidRPr="00D13B60">
        <w:rPr>
          <w:color w:val="auto"/>
        </w:rPr>
        <w:t>p</w:t>
      </w:r>
      <w:r w:rsidR="00250847">
        <w:rPr>
          <w:color w:val="auto"/>
        </w:rPr>
        <w:t>e</w:t>
      </w:r>
      <w:r w:rsidRPr="00D13B60">
        <w:rPr>
          <w:color w:val="auto"/>
        </w:rPr>
        <w:t>c</w:t>
      </w:r>
      <w:r w:rsidR="00250847">
        <w:rPr>
          <w:color w:val="auto"/>
        </w:rPr>
        <w:t>ifications</w:t>
      </w:r>
      <w:r w:rsidRPr="00D13B60">
        <w:rPr>
          <w:rStyle w:val="FootnoteReference"/>
          <w:color w:val="auto"/>
        </w:rPr>
        <w:footnoteReference w:id="3"/>
      </w:r>
      <w:r w:rsidR="00250847">
        <w:rPr>
          <w:color w:val="auto"/>
        </w:rPr>
        <w:t xml:space="preserve"> a</w:t>
      </w:r>
      <w:r w:rsidRPr="00D13B60">
        <w:rPr>
          <w:color w:val="auto"/>
        </w:rPr>
        <w:t xml:space="preserve">re developed </w:t>
      </w:r>
      <w:r w:rsidR="00250847">
        <w:rPr>
          <w:color w:val="auto"/>
        </w:rPr>
        <w:t xml:space="preserve">using </w:t>
      </w:r>
      <w:proofErr w:type="gramStart"/>
      <w:r w:rsidR="00250847">
        <w:rPr>
          <w:color w:val="auto"/>
        </w:rPr>
        <w:t xml:space="preserve">the </w:t>
      </w:r>
      <w:r w:rsidRPr="00D13B60">
        <w:rPr>
          <w:color w:val="auto"/>
        </w:rPr>
        <w:t>these</w:t>
      </w:r>
      <w:proofErr w:type="gramEnd"/>
      <w:r w:rsidRPr="00D13B60">
        <w:rPr>
          <w:color w:val="auto"/>
        </w:rPr>
        <w:t xml:space="preserve"> standards </w:t>
      </w:r>
      <w:r w:rsidR="00250847">
        <w:rPr>
          <w:color w:val="auto"/>
        </w:rPr>
        <w:t xml:space="preserve">as a framework. Domain content standards can themselves be </w:t>
      </w:r>
      <w:r w:rsidRPr="00D13B60">
        <w:rPr>
          <w:color w:val="auto"/>
        </w:rPr>
        <w:t xml:space="preserve">promulgated as standards for a </w:t>
      </w:r>
      <w:r w:rsidR="00250847">
        <w:rPr>
          <w:color w:val="auto"/>
        </w:rPr>
        <w:t xml:space="preserve">specific </w:t>
      </w:r>
      <w:r w:rsidRPr="00D13B60">
        <w:rPr>
          <w:color w:val="auto"/>
        </w:rPr>
        <w:t>community</w:t>
      </w:r>
      <w:r w:rsidR="00250847">
        <w:rPr>
          <w:color w:val="auto"/>
        </w:rPr>
        <w:t xml:space="preserve">. This will be the case for the model developed under the remit of the </w:t>
      </w:r>
      <w:r w:rsidRPr="00D13B60">
        <w:rPr>
          <w:color w:val="auto"/>
        </w:rPr>
        <w:t xml:space="preserve">FSDF </w:t>
      </w:r>
      <w:r w:rsidR="00250847">
        <w:rPr>
          <w:color w:val="auto"/>
        </w:rPr>
        <w:t xml:space="preserve">as they </w:t>
      </w:r>
      <w:proofErr w:type="spellStart"/>
      <w:proofErr w:type="gramStart"/>
      <w:r w:rsidR="00250847">
        <w:rPr>
          <w:color w:val="auto"/>
        </w:rPr>
        <w:t>willa</w:t>
      </w:r>
      <w:proofErr w:type="spellEnd"/>
      <w:proofErr w:type="gramEnd"/>
      <w:r w:rsidR="00250847">
        <w:rPr>
          <w:color w:val="auto"/>
        </w:rPr>
        <w:t xml:space="preserve"> </w:t>
      </w:r>
      <w:proofErr w:type="spellStart"/>
      <w:r w:rsidR="00250847">
        <w:rPr>
          <w:color w:val="auto"/>
        </w:rPr>
        <w:t>ct</w:t>
      </w:r>
      <w:proofErr w:type="spellEnd"/>
      <w:r w:rsidR="00250847">
        <w:rPr>
          <w:color w:val="auto"/>
        </w:rPr>
        <w:t xml:space="preserve"> as standards for data product development and data exchange. </w:t>
      </w:r>
    </w:p>
    <w:p w14:paraId="0F44FD57" w14:textId="77777777" w:rsidR="003432BE" w:rsidRDefault="003432BE" w:rsidP="003432BE">
      <w:pPr>
        <w:jc w:val="both"/>
        <w:rPr>
          <w:color w:val="auto"/>
        </w:rPr>
      </w:pPr>
      <w:commentRangeStart w:id="26"/>
      <w:r>
        <w:rPr>
          <w:color w:val="auto"/>
        </w:rPr>
        <w:t xml:space="preserve">Content versus tech standards </w:t>
      </w:r>
    </w:p>
    <w:p w14:paraId="64B799A4" w14:textId="77777777" w:rsidR="003432BE" w:rsidRDefault="003432BE" w:rsidP="003432BE">
      <w:pPr>
        <w:jc w:val="both"/>
        <w:rPr>
          <w:color w:val="auto"/>
        </w:rPr>
      </w:pPr>
      <w:r>
        <w:rPr>
          <w:color w:val="auto"/>
        </w:rPr>
        <w:t xml:space="preserve">Standards harmonisation </w:t>
      </w:r>
    </w:p>
    <w:p w14:paraId="728E1AC4" w14:textId="77777777" w:rsidR="003432BE" w:rsidRDefault="003432BE" w:rsidP="006E533B">
      <w:pPr>
        <w:pStyle w:val="ListParagraph"/>
        <w:numPr>
          <w:ilvl w:val="0"/>
          <w:numId w:val="49"/>
        </w:numPr>
        <w:jc w:val="both"/>
        <w:rPr>
          <w:color w:val="auto"/>
        </w:rPr>
      </w:pPr>
      <w:r w:rsidRPr="003432BE">
        <w:rPr>
          <w:color w:val="auto"/>
        </w:rPr>
        <w:t xml:space="preserve">cross domain context </w:t>
      </w:r>
    </w:p>
    <w:p w14:paraId="50A5CA83" w14:textId="77777777" w:rsidR="003432BE" w:rsidRPr="003432BE" w:rsidRDefault="003432BE" w:rsidP="006E533B">
      <w:pPr>
        <w:pStyle w:val="ListParagraph"/>
        <w:numPr>
          <w:ilvl w:val="0"/>
          <w:numId w:val="49"/>
        </w:numPr>
        <w:jc w:val="both"/>
        <w:rPr>
          <w:color w:val="auto"/>
        </w:rPr>
      </w:pPr>
      <w:r w:rsidRPr="003432BE">
        <w:rPr>
          <w:color w:val="auto"/>
        </w:rPr>
        <w:t>current data versus future needs</w:t>
      </w:r>
      <w:commentRangeEnd w:id="26"/>
      <w:r>
        <w:rPr>
          <w:rStyle w:val="CommentReference"/>
        </w:rPr>
        <w:commentReference w:id="26"/>
      </w:r>
      <w:r w:rsidRPr="003432BE">
        <w:rPr>
          <w:color w:val="auto"/>
        </w:rPr>
        <w:t xml:space="preserve"> </w:t>
      </w:r>
    </w:p>
    <w:p w14:paraId="0356E06E" w14:textId="77777777" w:rsidR="00DF2319" w:rsidRDefault="00196161" w:rsidP="00540D94">
      <w:pPr>
        <w:pStyle w:val="Heading2"/>
      </w:pPr>
      <w:r>
        <w:rPr>
          <w:rStyle w:val="CommentReference"/>
        </w:rPr>
        <w:commentReference w:id="27"/>
      </w:r>
      <w:bookmarkStart w:id="28" w:name="_Toc410382536"/>
      <w:bookmarkStart w:id="29" w:name="_Toc410382629"/>
      <w:bookmarkStart w:id="30" w:name="_Toc410382537"/>
      <w:bookmarkStart w:id="31" w:name="_Toc410382630"/>
      <w:bookmarkStart w:id="32" w:name="_Toc410382538"/>
      <w:bookmarkStart w:id="33" w:name="_Toc410382631"/>
      <w:bookmarkStart w:id="34" w:name="_Toc410382539"/>
      <w:bookmarkStart w:id="35" w:name="_Toc410382632"/>
      <w:bookmarkStart w:id="36" w:name="_Toc410382541"/>
      <w:bookmarkStart w:id="37" w:name="_Toc410382634"/>
      <w:bookmarkStart w:id="38" w:name="_Toc410382542"/>
      <w:bookmarkStart w:id="39" w:name="_Toc410382635"/>
      <w:bookmarkStart w:id="40" w:name="_Toc410382543"/>
      <w:bookmarkStart w:id="41" w:name="_Toc410382636"/>
      <w:bookmarkStart w:id="42" w:name="_Toc410382544"/>
      <w:bookmarkStart w:id="43" w:name="_Toc410382637"/>
      <w:bookmarkStart w:id="44" w:name="_Toc410382545"/>
      <w:bookmarkStart w:id="45" w:name="_Toc410382638"/>
      <w:bookmarkStart w:id="46" w:name="_Toc410382546"/>
      <w:bookmarkStart w:id="47" w:name="_Toc410382639"/>
      <w:bookmarkStart w:id="48" w:name="_Toc410382551"/>
      <w:bookmarkStart w:id="49" w:name="_Toc410382644"/>
      <w:bookmarkStart w:id="50" w:name="_Toc410382554"/>
      <w:bookmarkStart w:id="51" w:name="_Toc410382647"/>
      <w:bookmarkStart w:id="52" w:name="_Toc410382555"/>
      <w:bookmarkStart w:id="53" w:name="_Toc410382648"/>
      <w:bookmarkStart w:id="54" w:name="_Toc410382556"/>
      <w:bookmarkStart w:id="55" w:name="_Toc410382649"/>
      <w:bookmarkStart w:id="56" w:name="_Toc410402466"/>
      <w:bookmarkEnd w:id="22"/>
      <w:bookmarkEnd w:id="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00DF2319">
        <w:t>The role of information modelling</w:t>
      </w:r>
      <w:r w:rsidR="002F17DB">
        <w:t xml:space="preserve"> in </w:t>
      </w:r>
      <w:r w:rsidR="00550420">
        <w:t>geo</w:t>
      </w:r>
      <w:r w:rsidR="002F17DB">
        <w:t>spatial data production</w:t>
      </w:r>
      <w:bookmarkEnd w:id="56"/>
      <w:r w:rsidR="002F17DB">
        <w:t xml:space="preserve"> </w:t>
      </w:r>
    </w:p>
    <w:p w14:paraId="36EC9176" w14:textId="77777777" w:rsidR="00306DD9" w:rsidRDefault="004F59F3" w:rsidP="00306DD9">
      <w:r>
        <w:t xml:space="preserve">Information modelling is a key </w:t>
      </w:r>
      <w:r w:rsidR="00D95D8C">
        <w:t xml:space="preserve">element </w:t>
      </w:r>
      <w:r>
        <w:t xml:space="preserve">of the data specification process. </w:t>
      </w:r>
      <w:r w:rsidR="00306DD9">
        <w:t xml:space="preserve">Formal modelling provides some significant advantages when developing </w:t>
      </w:r>
      <w:r w:rsidR="00196161">
        <w:t xml:space="preserve">inter-related spatial data products. </w:t>
      </w:r>
    </w:p>
    <w:p w14:paraId="2C9529DE" w14:textId="77777777" w:rsidR="006F2DEE" w:rsidRDefault="00323644" w:rsidP="002C4265">
      <w:pPr>
        <w:jc w:val="both"/>
      </w:pPr>
      <w:r>
        <w:lastRenderedPageBreak/>
        <w:t xml:space="preserve">FSDF is </w:t>
      </w:r>
      <w:r w:rsidR="004F59F3">
        <w:t xml:space="preserve">developing </w:t>
      </w:r>
      <w:r w:rsidR="00545FB7">
        <w:t xml:space="preserve">information </w:t>
      </w:r>
      <w:r>
        <w:t>models</w:t>
      </w:r>
      <w:r w:rsidR="00471663">
        <w:t>, expressed in Unified Mod</w:t>
      </w:r>
      <w:r w:rsidR="002C25C4">
        <w:t>e</w:t>
      </w:r>
      <w:r w:rsidR="00471663">
        <w:t xml:space="preserve">lling Language (UML) </w:t>
      </w:r>
      <w:r>
        <w:t xml:space="preserve">for </w:t>
      </w:r>
      <w:r w:rsidR="00471663">
        <w:t xml:space="preserve">the </w:t>
      </w:r>
      <w:r>
        <w:t xml:space="preserve">foundation spatial data </w:t>
      </w:r>
      <w:r w:rsidR="00D95D8C">
        <w:t xml:space="preserve">themes, </w:t>
      </w:r>
      <w:r>
        <w:t xml:space="preserve">that will enable the production and maintenance of suites of interoperable, standards based </w:t>
      </w:r>
      <w:r w:rsidR="006F2DEE">
        <w:t>foundation spatial datasets</w:t>
      </w:r>
      <w:r>
        <w:t xml:space="preserve">. </w:t>
      </w:r>
      <w:r w:rsidR="00D95D8C">
        <w:t xml:space="preserve">This approach follows global best practice developed in the European INSPIRE initiative. The goal of </w:t>
      </w:r>
      <w:r w:rsidR="006F2DEE">
        <w:t xml:space="preserve">INSPIRE </w:t>
      </w:r>
      <w:r w:rsidR="00D95D8C">
        <w:t xml:space="preserve">is </w:t>
      </w:r>
      <w:r w:rsidR="006F2DEE">
        <w:t xml:space="preserve">to </w:t>
      </w:r>
      <w:r w:rsidR="00D95D8C">
        <w:t xml:space="preserve">facilitate </w:t>
      </w:r>
      <w:r w:rsidR="006F2DEE">
        <w:t>exchange of geospatial data between EU Member States</w:t>
      </w:r>
      <w:r w:rsidR="00D95D8C">
        <w:t xml:space="preserve"> by defining</w:t>
      </w:r>
      <w:r w:rsidR="006F2DEE">
        <w:t xml:space="preserve"> </w:t>
      </w:r>
      <w:r w:rsidR="00D95D8C">
        <w:t xml:space="preserve">data </w:t>
      </w:r>
      <w:r w:rsidR="006F2DEE">
        <w:t>exchange standards. The</w:t>
      </w:r>
      <w:r w:rsidR="00032DDB">
        <w:t xml:space="preserve"> exchange standards</w:t>
      </w:r>
      <w:r w:rsidR="006F2DEE">
        <w:t xml:space="preserve"> </w:t>
      </w:r>
      <w:r w:rsidR="00D95D8C">
        <w:t>a</w:t>
      </w:r>
      <w:r w:rsidR="006F2DEE">
        <w:t xml:space="preserve">re </w:t>
      </w:r>
      <w:r w:rsidR="00D95D8C">
        <w:t>based on agreed</w:t>
      </w:r>
      <w:r w:rsidR="00641894">
        <w:t xml:space="preserve"> </w:t>
      </w:r>
      <w:r w:rsidR="006F2DEE">
        <w:t>information models</w:t>
      </w:r>
      <w:r w:rsidR="00032DDB">
        <w:t>,</w:t>
      </w:r>
      <w:r w:rsidR="006F2DEE">
        <w:t xml:space="preserve"> together with technology standards for data discovery visualisation and access.</w:t>
      </w:r>
      <w:r w:rsidR="002C4265">
        <w:t xml:space="preserve"> </w:t>
      </w:r>
      <w:r w:rsidR="00306DD9">
        <w:t xml:space="preserve">The </w:t>
      </w:r>
      <w:r w:rsidR="00306DD9" w:rsidRPr="00D668B4">
        <w:t>develop</w:t>
      </w:r>
      <w:r w:rsidR="00306DD9">
        <w:t xml:space="preserve">ment and evolution of the </w:t>
      </w:r>
      <w:r w:rsidR="00306DD9" w:rsidRPr="00D668B4">
        <w:t xml:space="preserve">ten </w:t>
      </w:r>
      <w:r w:rsidR="00905A06">
        <w:t xml:space="preserve">FSDF </w:t>
      </w:r>
      <w:r w:rsidR="00306DD9" w:rsidRPr="00D668B4">
        <w:t xml:space="preserve">themes </w:t>
      </w:r>
      <w:r w:rsidR="00306DD9">
        <w:t xml:space="preserve">is supported by </w:t>
      </w:r>
      <w:r w:rsidR="002C4265">
        <w:t>INSPIRE</w:t>
      </w:r>
      <w:r w:rsidR="00306DD9">
        <w:t>-based</w:t>
      </w:r>
      <w:r w:rsidR="002C4265">
        <w:t xml:space="preserve"> modelling approaches, </w:t>
      </w:r>
      <w:r w:rsidR="00477F2A" w:rsidRPr="00D668B4">
        <w:t xml:space="preserve">together with CSIRO modelling tools, methods and experience gained through the development of </w:t>
      </w:r>
      <w:r w:rsidR="006F2DEE">
        <w:t>significant national and global data standards</w:t>
      </w:r>
      <w:r w:rsidR="006F2DEE">
        <w:rPr>
          <w:rStyle w:val="FootnoteReference"/>
        </w:rPr>
        <w:footnoteReference w:id="4"/>
      </w:r>
      <w:r w:rsidR="006F2DEE" w:rsidRPr="00D668B4">
        <w:t>.</w:t>
      </w:r>
      <w:r w:rsidR="006F2DEE">
        <w:t xml:space="preserve"> </w:t>
      </w:r>
    </w:p>
    <w:p w14:paraId="717406DB" w14:textId="77777777" w:rsidR="00226451" w:rsidRDefault="00226451" w:rsidP="00226451">
      <w:pPr>
        <w:jc w:val="both"/>
      </w:pPr>
      <w:r>
        <w:t>Data specification provides an opportunity to</w:t>
      </w:r>
      <w:r w:rsidR="00C35BAF">
        <w:t xml:space="preserve"> achieve</w:t>
      </w:r>
      <w:r>
        <w:t xml:space="preserve">: </w:t>
      </w:r>
    </w:p>
    <w:p w14:paraId="0B37FE44" w14:textId="77777777" w:rsidR="00732D84" w:rsidRDefault="00226451" w:rsidP="006E533B">
      <w:pPr>
        <w:pStyle w:val="ListParagraph"/>
        <w:numPr>
          <w:ilvl w:val="0"/>
          <w:numId w:val="37"/>
        </w:numPr>
        <w:jc w:val="both"/>
      </w:pPr>
      <w:r>
        <w:t>Interoperability – achieve interoperability by specifying the things that need to be same across the whole of the FSDF as well as within each theme</w:t>
      </w:r>
      <w:r w:rsidR="00C35BAF">
        <w:t>;</w:t>
      </w:r>
      <w:r>
        <w:t xml:space="preserve"> </w:t>
      </w:r>
    </w:p>
    <w:p w14:paraId="7E22302B" w14:textId="77777777" w:rsidR="00732D84" w:rsidRDefault="0033113B" w:rsidP="006E533B">
      <w:pPr>
        <w:pStyle w:val="ListParagraph"/>
        <w:numPr>
          <w:ilvl w:val="0"/>
          <w:numId w:val="37"/>
        </w:numPr>
        <w:jc w:val="both"/>
      </w:pPr>
      <w:r>
        <w:t>Harmonisation - i</w:t>
      </w:r>
      <w:r w:rsidR="00226451">
        <w:t>mprove coherence between data sets within and across themes</w:t>
      </w:r>
      <w:r w:rsidR="00C35BAF">
        <w:t>;</w:t>
      </w:r>
      <w:r w:rsidR="00226451">
        <w:t xml:space="preserve"> </w:t>
      </w:r>
    </w:p>
    <w:p w14:paraId="009EEE0A" w14:textId="77777777" w:rsidR="00732D84" w:rsidRDefault="0033113B" w:rsidP="006E533B">
      <w:pPr>
        <w:pStyle w:val="ListParagraph"/>
        <w:numPr>
          <w:ilvl w:val="0"/>
          <w:numId w:val="37"/>
        </w:numPr>
        <w:jc w:val="both"/>
      </w:pPr>
      <w:r>
        <w:t xml:space="preserve">User demand driven </w:t>
      </w:r>
      <w:r w:rsidR="00226451">
        <w:t xml:space="preserve">- </w:t>
      </w:r>
      <w:r w:rsidR="006B075B">
        <w:t xml:space="preserve">update existing products to better meet </w:t>
      </w:r>
      <w:r>
        <w:t xml:space="preserve">articulated </w:t>
      </w:r>
      <w:r w:rsidR="006B075B">
        <w:t xml:space="preserve">end </w:t>
      </w:r>
      <w:proofErr w:type="spellStart"/>
      <w:r w:rsidR="006B075B">
        <w:t>users</w:t>
      </w:r>
      <w:proofErr w:type="spellEnd"/>
      <w:r w:rsidR="006B075B">
        <w:t xml:space="preserve"> needs in the context of emerging technology paradigms</w:t>
      </w:r>
      <w:r w:rsidR="00C35BAF">
        <w:t>; and</w:t>
      </w:r>
    </w:p>
    <w:p w14:paraId="6C1EB864" w14:textId="77777777" w:rsidR="00732D84" w:rsidRDefault="0033113B" w:rsidP="006E533B">
      <w:pPr>
        <w:pStyle w:val="ListParagraph"/>
        <w:numPr>
          <w:ilvl w:val="0"/>
          <w:numId w:val="37"/>
        </w:numPr>
        <w:jc w:val="both"/>
      </w:pPr>
      <w:r>
        <w:t>Efficiency– improve supply chains and address c</w:t>
      </w:r>
      <w:r w:rsidR="006B075B">
        <w:t xml:space="preserve">ommon </w:t>
      </w:r>
      <w:r>
        <w:t xml:space="preserve">challenges collectively </w:t>
      </w:r>
      <w:r w:rsidR="006B075B">
        <w:t>these problems are ubiquitous across FSDF and so the solutions</w:t>
      </w:r>
      <w:r w:rsidR="00C35BAF">
        <w:t>.</w:t>
      </w:r>
      <w:r w:rsidR="006B075B">
        <w:t xml:space="preserve"> </w:t>
      </w:r>
    </w:p>
    <w:p w14:paraId="7194CE76" w14:textId="77777777" w:rsidR="003432BE" w:rsidRDefault="003432BE" w:rsidP="003432BE"/>
    <w:p w14:paraId="74C16D17" w14:textId="77777777" w:rsidR="003432BE" w:rsidRDefault="003432BE" w:rsidP="003432BE">
      <w:r w:rsidRPr="00F87441">
        <w:rPr>
          <w:noProof/>
        </w:rPr>
        <w:drawing>
          <wp:inline distT="0" distB="0" distL="0" distR="0" wp14:anchorId="00EA1CBF" wp14:editId="305D7CFE">
            <wp:extent cx="5943600" cy="3098800"/>
            <wp:effectExtent l="19050" t="0" r="0" b="0"/>
            <wp:docPr id="1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0749" cy="4551605"/>
                      <a:chOff x="251520" y="1196752"/>
                      <a:chExt cx="8730749" cy="4551605"/>
                    </a:xfrm>
                  </a:grpSpPr>
                  <a:grpSp>
                    <a:nvGrpSpPr>
                      <a:cNvPr id="27" name="Group 26"/>
                      <a:cNvGrpSpPr/>
                    </a:nvGrpSpPr>
                    <a:grpSpPr>
                      <a:xfrm>
                        <a:off x="251520" y="1196752"/>
                        <a:ext cx="8730749" cy="4551605"/>
                        <a:chOff x="251520" y="1196752"/>
                        <a:chExt cx="8730749" cy="4551605"/>
                      </a:xfrm>
                    </a:grpSpPr>
                    <a:sp>
                      <a:nvSpPr>
                        <a:cNvPr id="15" name="Folded Corner 14"/>
                        <a:cNvSpPr/>
                      </a:nvSpPr>
                      <a:spPr>
                        <a:xfrm>
                          <a:off x="4932040" y="3789040"/>
                          <a:ext cx="1440160" cy="1656184"/>
                        </a:xfrm>
                        <a:prstGeom prst="foldedCorner">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AU" sz="1200" dirty="0" smtClean="0"/>
                          </a:p>
                          <a:p>
                            <a:pPr algn="ctr"/>
                            <a:r>
                              <a:rPr lang="en-AU" sz="1200" b="1" dirty="0" smtClean="0"/>
                              <a:t>Data Product Specification</a:t>
                            </a:r>
                            <a:endParaRPr lang="en-AU" sz="1200" b="1" dirty="0"/>
                          </a:p>
                        </a:txBody>
                        <a:useSpRect/>
                      </a:txSp>
                      <a:style>
                        <a:lnRef idx="1">
                          <a:schemeClr val="accent2"/>
                        </a:lnRef>
                        <a:fillRef idx="2">
                          <a:schemeClr val="accent2"/>
                        </a:fillRef>
                        <a:effectRef idx="1">
                          <a:schemeClr val="accent2"/>
                        </a:effectRef>
                        <a:fontRef idx="minor">
                          <a:schemeClr val="dk1"/>
                        </a:fontRef>
                      </a:style>
                    </a:sp>
                    <a:grpSp>
                      <a:nvGrpSpPr>
                        <a:cNvPr id="4" name="Group 32"/>
                        <a:cNvGrpSpPr/>
                      </a:nvGrpSpPr>
                      <a:grpSpPr>
                        <a:xfrm>
                          <a:off x="251520" y="1196752"/>
                          <a:ext cx="3054619" cy="2376264"/>
                          <a:chOff x="251520" y="1196752"/>
                          <a:chExt cx="3054619" cy="2376264"/>
                        </a:xfrm>
                      </a:grpSpPr>
                      <a:sp>
                        <a:nvSpPr>
                          <a:cNvPr id="9" name="TextBox 8"/>
                          <a:cNvSpPr txBox="1"/>
                        </a:nvSpPr>
                        <a:spPr>
                          <a:xfrm>
                            <a:off x="323528" y="1196752"/>
                            <a:ext cx="294317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2400" b="1" dirty="0" smtClean="0"/>
                                <a:t>Supply (current state)</a:t>
                              </a:r>
                              <a:endParaRPr lang="en-AU" sz="2400" b="1" dirty="0"/>
                            </a:p>
                          </a:txBody>
                          <a:useSpRect/>
                        </a:txSp>
                      </a:sp>
                      <a:sp>
                        <a:nvSpPr>
                          <a:cNvPr id="10" name="Flowchart: Magnetic Disk 9"/>
                          <a:cNvSpPr/>
                        </a:nvSpPr>
                        <a:spPr>
                          <a:xfrm>
                            <a:off x="251520" y="2708920"/>
                            <a:ext cx="360040" cy="576064"/>
                          </a:xfrm>
                          <a:prstGeom prst="flowChartMagneticDisk">
                            <a:avLst/>
                          </a:prstGeom>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1"/>
                          </a:lnRef>
                          <a:fillRef idx="3">
                            <a:schemeClr val="accent1"/>
                          </a:fillRef>
                          <a:effectRef idx="3">
                            <a:schemeClr val="accent1"/>
                          </a:effectRef>
                          <a:fontRef idx="minor">
                            <a:schemeClr val="lt1"/>
                          </a:fontRef>
                        </a:style>
                      </a:sp>
                      <a:sp>
                        <a:nvSpPr>
                          <a:cNvPr id="11" name="TextBox 10"/>
                          <a:cNvSpPr txBox="1"/>
                        </a:nvSpPr>
                        <a:spPr>
                          <a:xfrm>
                            <a:off x="323528" y="1700808"/>
                            <a:ext cx="298261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What data sets are available? </a:t>
                              </a:r>
                              <a:endParaRPr lang="en-AU" dirty="0"/>
                            </a:p>
                          </a:txBody>
                          <a:useSpRect/>
                        </a:txSp>
                      </a:sp>
                      <a:sp>
                        <a:nvSpPr>
                          <a:cNvPr id="16" name="Flowchart: Magnetic Disk 15"/>
                          <a:cNvSpPr/>
                        </a:nvSpPr>
                        <a:spPr>
                          <a:xfrm>
                            <a:off x="467544" y="2564904"/>
                            <a:ext cx="360040" cy="576064"/>
                          </a:xfrm>
                          <a:prstGeom prst="flowChartMagneticDisk">
                            <a:avLst/>
                          </a:prstGeom>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1"/>
                          </a:lnRef>
                          <a:fillRef idx="3">
                            <a:schemeClr val="accent1"/>
                          </a:fillRef>
                          <a:effectRef idx="3">
                            <a:schemeClr val="accent1"/>
                          </a:effectRef>
                          <a:fontRef idx="minor">
                            <a:schemeClr val="lt1"/>
                          </a:fontRef>
                        </a:style>
                      </a:sp>
                      <a:sp>
                        <a:nvSpPr>
                          <a:cNvPr id="17" name="Flowchart: Magnetic Disk 16"/>
                          <a:cNvSpPr/>
                        </a:nvSpPr>
                        <a:spPr>
                          <a:xfrm>
                            <a:off x="611560" y="2852936"/>
                            <a:ext cx="360040" cy="576064"/>
                          </a:xfrm>
                          <a:prstGeom prst="flowChartMagneticDisk">
                            <a:avLst/>
                          </a:prstGeom>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1"/>
                          </a:lnRef>
                          <a:fillRef idx="3">
                            <a:schemeClr val="accent1"/>
                          </a:fillRef>
                          <a:effectRef idx="3">
                            <a:schemeClr val="accent1"/>
                          </a:effectRef>
                          <a:fontRef idx="minor">
                            <a:schemeClr val="lt1"/>
                          </a:fontRef>
                        </a:style>
                      </a:sp>
                      <a:sp>
                        <a:nvSpPr>
                          <a:cNvPr id="18" name="Can 17"/>
                          <a:cNvSpPr/>
                        </a:nvSpPr>
                        <a:spPr>
                          <a:xfrm>
                            <a:off x="1331640" y="2492896"/>
                            <a:ext cx="1008112" cy="108012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2"/>
                          </a:lnRef>
                          <a:fillRef idx="3">
                            <a:schemeClr val="accent2"/>
                          </a:fillRef>
                          <a:effectRef idx="3">
                            <a:schemeClr val="accent2"/>
                          </a:effectRef>
                          <a:fontRef idx="minor">
                            <a:schemeClr val="lt1"/>
                          </a:fontRef>
                        </a:style>
                      </a:sp>
                      <a:sp>
                        <a:nvSpPr>
                          <a:cNvPr id="19" name="TextBox 18"/>
                          <a:cNvSpPr txBox="1"/>
                        </a:nvSpPr>
                        <a:spPr>
                          <a:xfrm>
                            <a:off x="467544" y="2132856"/>
                            <a:ext cx="50687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b="1" dirty="0" smtClean="0"/>
                                <a:t>S/T</a:t>
                              </a:r>
                              <a:endParaRPr lang="en-AU" b="1" dirty="0"/>
                            </a:p>
                          </a:txBody>
                          <a:useSpRect/>
                        </a:txSp>
                      </a:sp>
                      <a:sp>
                        <a:nvSpPr>
                          <a:cNvPr id="20" name="TextBox 19"/>
                          <a:cNvSpPr txBox="1"/>
                        </a:nvSpPr>
                        <a:spPr>
                          <a:xfrm>
                            <a:off x="1259632" y="2132856"/>
                            <a:ext cx="12715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b="1" dirty="0" smtClean="0"/>
                                <a:t>Aggregated</a:t>
                              </a:r>
                              <a:endParaRPr lang="en-AU" b="1" dirty="0"/>
                            </a:p>
                          </a:txBody>
                          <a:useSpRect/>
                        </a:txSp>
                      </a:sp>
                      <a:sp>
                        <a:nvSpPr>
                          <a:cNvPr id="23" name="Flowchart: Magnetic Disk 22"/>
                          <a:cNvSpPr/>
                        </a:nvSpPr>
                        <a:spPr>
                          <a:xfrm>
                            <a:off x="395536" y="2996952"/>
                            <a:ext cx="360040" cy="576064"/>
                          </a:xfrm>
                          <a:prstGeom prst="flowChartMagneticDisk">
                            <a:avLst/>
                          </a:prstGeom>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1"/>
                          </a:lnRef>
                          <a:fillRef idx="3">
                            <a:schemeClr val="accent1"/>
                          </a:fillRef>
                          <a:effectRef idx="3">
                            <a:schemeClr val="accent1"/>
                          </a:effectRef>
                          <a:fontRef idx="minor">
                            <a:schemeClr val="lt1"/>
                          </a:fontRef>
                        </a:style>
                      </a:sp>
                    </a:grpSp>
                    <a:sp>
                      <a:nvSpPr>
                        <a:cNvPr id="25" name="Rectangle 24"/>
                        <a:cNvSpPr/>
                      </a:nvSpPr>
                      <a:spPr>
                        <a:xfrm>
                          <a:off x="3059832" y="2492896"/>
                          <a:ext cx="2088232" cy="1440159"/>
                        </a:xfrm>
                        <a:prstGeom prst="rect">
                          <a:avLst/>
                        </a:prstGeom>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AU" sz="1600" b="1" dirty="0" smtClean="0">
                                <a:solidFill>
                                  <a:schemeClr val="accent2"/>
                                </a:solidFill>
                              </a:rPr>
                              <a:t>Conceptual Model</a:t>
                            </a:r>
                          </a:p>
                          <a:p>
                            <a:pPr>
                              <a:buFontTx/>
                              <a:buChar char="-"/>
                            </a:pPr>
                            <a:r>
                              <a:rPr lang="en-AU" sz="1600" dirty="0" smtClean="0">
                                <a:solidFill>
                                  <a:schemeClr val="accent2"/>
                                </a:solidFill>
                              </a:rPr>
                              <a:t> Concepts  </a:t>
                            </a:r>
                          </a:p>
                          <a:p>
                            <a:pPr>
                              <a:buFontTx/>
                              <a:buChar char="-"/>
                            </a:pPr>
                            <a:r>
                              <a:rPr lang="en-AU" sz="1600" dirty="0" smtClean="0">
                                <a:solidFill>
                                  <a:schemeClr val="accent2"/>
                                </a:solidFill>
                              </a:rPr>
                              <a:t> Relationships </a:t>
                            </a:r>
                          </a:p>
                          <a:p>
                            <a:pPr>
                              <a:buFontTx/>
                              <a:buChar char="-"/>
                            </a:pPr>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29" name="TextBox 28"/>
                        <a:cNvSpPr txBox="1"/>
                      </a:nvSpPr>
                      <a:spPr>
                        <a:xfrm>
                          <a:off x="3302305" y="3717032"/>
                          <a:ext cx="1420774" cy="203132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dirty="0" smtClean="0"/>
                              <a:t>INSPIRE</a:t>
                            </a:r>
                          </a:p>
                          <a:p>
                            <a:pPr algn="ctr"/>
                            <a:r>
                              <a:rPr lang="en-AU" dirty="0" smtClean="0"/>
                              <a:t>+</a:t>
                            </a:r>
                          </a:p>
                          <a:p>
                            <a:pPr algn="ctr"/>
                            <a:r>
                              <a:rPr lang="en-AU" dirty="0" smtClean="0"/>
                              <a:t>Use cases</a:t>
                            </a:r>
                          </a:p>
                          <a:p>
                            <a:pPr algn="ctr"/>
                            <a:r>
                              <a:rPr lang="en-AU" dirty="0" smtClean="0"/>
                              <a:t>+</a:t>
                            </a:r>
                          </a:p>
                          <a:p>
                            <a:pPr algn="ctr"/>
                            <a:r>
                              <a:rPr lang="en-AU" dirty="0" smtClean="0"/>
                              <a:t>Existing data</a:t>
                            </a:r>
                            <a:endParaRPr lang="en-AU" dirty="0" smtClean="0"/>
                          </a:p>
                          <a:p>
                            <a:pPr algn="ctr"/>
                            <a:r>
                              <a:rPr lang="en-AU" dirty="0" smtClean="0"/>
                              <a:t>+</a:t>
                            </a:r>
                          </a:p>
                          <a:p>
                            <a:pPr algn="ctr"/>
                            <a:r>
                              <a:rPr lang="en-AU" dirty="0" smtClean="0"/>
                              <a:t>Future needs</a:t>
                            </a:r>
                          </a:p>
                        </a:txBody>
                        <a:useSpRect/>
                      </a:txSp>
                    </a:sp>
                    <a:grpSp>
                      <a:nvGrpSpPr>
                        <a:cNvPr id="7" name="Group 33"/>
                        <a:cNvGrpSpPr/>
                      </a:nvGrpSpPr>
                      <a:grpSpPr>
                        <a:xfrm>
                          <a:off x="6084168" y="1196752"/>
                          <a:ext cx="2898101" cy="2664296"/>
                          <a:chOff x="6084168" y="1196752"/>
                          <a:chExt cx="2898101" cy="2664296"/>
                        </a:xfrm>
                      </a:grpSpPr>
                      <a:sp>
                        <a:nvSpPr>
                          <a:cNvPr id="2" name="Oval 6"/>
                          <a:cNvSpPr/>
                        </a:nvSpPr>
                        <a:spPr>
                          <a:xfrm>
                            <a:off x="7164288" y="2348880"/>
                            <a:ext cx="1368152" cy="72008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400" dirty="0" smtClean="0"/>
                                <a:t>Link statistical data</a:t>
                              </a:r>
                              <a:endParaRPr lang="en-AU" sz="1400" dirty="0"/>
                            </a:p>
                          </a:txBody>
                          <a:useSpRect/>
                        </a:txSp>
                        <a:style>
                          <a:lnRef idx="0">
                            <a:schemeClr val="accent6"/>
                          </a:lnRef>
                          <a:fillRef idx="3">
                            <a:schemeClr val="accent6"/>
                          </a:fillRef>
                          <a:effectRef idx="3">
                            <a:schemeClr val="accent6"/>
                          </a:effectRef>
                          <a:fontRef idx="minor">
                            <a:schemeClr val="lt1"/>
                          </a:fontRef>
                        </a:style>
                      </a:sp>
                      <a:sp>
                        <a:nvSpPr>
                          <a:cNvPr id="8" name="TextBox 7"/>
                          <a:cNvSpPr txBox="1"/>
                        </a:nvSpPr>
                        <a:spPr>
                          <a:xfrm>
                            <a:off x="6876256" y="1196752"/>
                            <a:ext cx="126669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2400" b="1" dirty="0" smtClean="0"/>
                                <a:t>Demand</a:t>
                              </a:r>
                              <a:endParaRPr lang="en-AU" dirty="0"/>
                            </a:p>
                          </a:txBody>
                          <a:useSpRect/>
                        </a:txSp>
                      </a:sp>
                      <a:sp>
                        <a:nvSpPr>
                          <a:cNvPr id="13" name="TextBox 12"/>
                          <a:cNvSpPr txBox="1"/>
                        </a:nvSpPr>
                        <a:spPr>
                          <a:xfrm>
                            <a:off x="6084168" y="1702549"/>
                            <a:ext cx="28981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What products are required?</a:t>
                              </a:r>
                            </a:p>
                          </a:txBody>
                          <a:useSpRect/>
                        </a:txSp>
                      </a:sp>
                      <a:sp>
                        <a:nvSpPr>
                          <a:cNvPr id="30" name="Oval 29"/>
                          <a:cNvSpPr/>
                        </a:nvSpPr>
                        <a:spPr>
                          <a:xfrm>
                            <a:off x="6084168" y="2420888"/>
                            <a:ext cx="1368152" cy="72008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400" dirty="0" smtClean="0"/>
                                <a:t>Boundary cookie cutter</a:t>
                              </a:r>
                              <a:endParaRPr lang="en-AU" sz="1400" dirty="0"/>
                            </a:p>
                          </a:txBody>
                          <a:useSpRect/>
                        </a:txSp>
                        <a:style>
                          <a:lnRef idx="0">
                            <a:schemeClr val="accent6"/>
                          </a:lnRef>
                          <a:fillRef idx="3">
                            <a:schemeClr val="accent6"/>
                          </a:fillRef>
                          <a:effectRef idx="3">
                            <a:schemeClr val="accent6"/>
                          </a:effectRef>
                          <a:fontRef idx="minor">
                            <a:schemeClr val="lt1"/>
                          </a:fontRef>
                        </a:style>
                      </a:sp>
                      <a:sp>
                        <a:nvSpPr>
                          <a:cNvPr id="24" name="Oval 23"/>
                          <a:cNvSpPr/>
                        </a:nvSpPr>
                        <a:spPr>
                          <a:xfrm>
                            <a:off x="6588224" y="2996952"/>
                            <a:ext cx="1944216" cy="86409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400" dirty="0" smtClean="0"/>
                                <a:t>Traverse spatial hierarchy across S/T boundary</a:t>
                              </a:r>
                              <a:endParaRPr lang="en-AU" sz="1400" dirty="0"/>
                            </a:p>
                          </a:txBody>
                          <a:useSpRect/>
                        </a:txSp>
                        <a:style>
                          <a:lnRef idx="0">
                            <a:schemeClr val="accent6"/>
                          </a:lnRef>
                          <a:fillRef idx="3">
                            <a:schemeClr val="accent6"/>
                          </a:fillRef>
                          <a:effectRef idx="3">
                            <a:schemeClr val="accent6"/>
                          </a:effectRef>
                          <a:fontRef idx="minor">
                            <a:schemeClr val="lt1"/>
                          </a:fontRef>
                        </a:style>
                      </a:sp>
                    </a:grpSp>
                    <a:sp>
                      <a:nvSpPr>
                        <a:cNvPr id="31" name="Rectangle 30"/>
                        <a:cNvSpPr/>
                      </a:nvSpPr>
                      <a:spPr>
                        <a:xfrm>
                          <a:off x="5076056" y="4653136"/>
                          <a:ext cx="1080120" cy="792088"/>
                        </a:xfrm>
                        <a:prstGeom prst="rect">
                          <a:avLst/>
                        </a:prstGeom>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600" b="1" dirty="0" smtClean="0">
                                <a:solidFill>
                                  <a:schemeClr val="accent2"/>
                                </a:solidFill>
                              </a:rPr>
                              <a:t>Product model </a:t>
                            </a: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32" name="Rectangle 31"/>
                        <a:cNvSpPr/>
                      </a:nvSpPr>
                      <a:spPr>
                        <a:xfrm>
                          <a:off x="6494068" y="3923764"/>
                          <a:ext cx="2470420"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What can be done now?</a:t>
                            </a:r>
                            <a:endParaRPr lang="en-AU" dirty="0"/>
                          </a:p>
                        </a:txBody>
                        <a:useSpRect/>
                      </a:txSp>
                    </a:sp>
                    <a:cxnSp>
                      <a:nvCxnSpPr>
                        <a:cNvPr id="37" name="Straight Arrow Connector 36"/>
                        <a:cNvCxnSpPr/>
                      </a:nvCxnSpPr>
                      <a:spPr>
                        <a:xfrm>
                          <a:off x="3995936" y="3573016"/>
                          <a:ext cx="1224136" cy="12961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14:paraId="3B82FEAC" w14:textId="77777777" w:rsidR="003432BE" w:rsidRDefault="003432BE" w:rsidP="003432BE">
      <w:pPr>
        <w:pStyle w:val="Caption"/>
        <w:jc w:val="center"/>
      </w:pPr>
      <w:bookmarkStart w:id="57" w:name="_Toc410402494"/>
      <w:r>
        <w:t xml:space="preserve">Figure </w:t>
      </w:r>
      <w:fldSimple w:instr=" SEQ Figure \* ARABIC ">
        <w:r w:rsidR="003664DE">
          <w:rPr>
            <w:noProof/>
          </w:rPr>
          <w:t>3</w:t>
        </w:r>
      </w:fldSimple>
      <w:r>
        <w:t xml:space="preserve">  The role of modelling to reconcile supply and demand, current and future state</w:t>
      </w:r>
      <w:bookmarkEnd w:id="57"/>
    </w:p>
    <w:p w14:paraId="2B70D4F1" w14:textId="77777777" w:rsidR="004F59F3" w:rsidRDefault="004F59F3" w:rsidP="004F59F3">
      <w:pPr>
        <w:pStyle w:val="Heading3"/>
      </w:pPr>
      <w:r>
        <w:t>Information modelling and data modelling</w:t>
      </w:r>
    </w:p>
    <w:p w14:paraId="22A5EDD4" w14:textId="77777777" w:rsidR="004F59F3" w:rsidRDefault="004F59F3" w:rsidP="003432BE">
      <w:pPr>
        <w:jc w:val="both"/>
      </w:pPr>
      <w:r>
        <w:t xml:space="preserve">Information modelling refers to the process used to represent concepts and relationships for a particular ‘domain of discourse’.  Formal information models (i.e. those which are expressed using a formally defined modelling language) </w:t>
      </w:r>
      <w:r w:rsidR="002146C5">
        <w:t xml:space="preserve">such as UML (Unified Modelling Language) </w:t>
      </w:r>
      <w:r>
        <w:t>are used to define agreed concepts and relationships. For example</w:t>
      </w:r>
      <w:r w:rsidR="00C22DED">
        <w:t>, we can</w:t>
      </w:r>
      <w:r>
        <w:t xml:space="preserve"> specify that a road has </w:t>
      </w:r>
      <w:r w:rsidR="00C22DED">
        <w:t>a centre-line, a pavement geometry, a classification that may vary along its length,</w:t>
      </w:r>
      <w:r>
        <w:t xml:space="preserve"> and</w:t>
      </w:r>
      <w:r w:rsidR="00C22DED">
        <w:t xml:space="preserve"> is</w:t>
      </w:r>
      <w:r>
        <w:t xml:space="preserve"> connected to other roads at junction</w:t>
      </w:r>
      <w:r w:rsidR="00C22DED">
        <w:t>s</w:t>
      </w:r>
      <w:r>
        <w:t xml:space="preserve">. </w:t>
      </w:r>
    </w:p>
    <w:p w14:paraId="52A1B468" w14:textId="77777777" w:rsidR="003432BE" w:rsidRPr="00540D94" w:rsidRDefault="003432BE" w:rsidP="003432BE">
      <w:pPr>
        <w:jc w:val="both"/>
        <w:rPr>
          <w:color w:val="auto"/>
        </w:rPr>
      </w:pPr>
      <w:commentRangeStart w:id="58"/>
      <w:r w:rsidRPr="00540D94">
        <w:rPr>
          <w:color w:val="auto"/>
        </w:rPr>
        <w:lastRenderedPageBreak/>
        <w:t>Expressing standards in UML</w:t>
      </w:r>
      <w:r>
        <w:rPr>
          <w:color w:val="auto"/>
        </w:rPr>
        <w:t xml:space="preserve"> – separation of concerns and - </w:t>
      </w:r>
      <w:r w:rsidRPr="00540D94">
        <w:rPr>
          <w:color w:val="auto"/>
        </w:rPr>
        <w:t xml:space="preserve">between business needs and technology implementations. </w:t>
      </w:r>
      <w:commentRangeEnd w:id="58"/>
      <w:r>
        <w:rPr>
          <w:rStyle w:val="CommentReference"/>
        </w:rPr>
        <w:commentReference w:id="58"/>
      </w:r>
    </w:p>
    <w:p w14:paraId="2092E42F" w14:textId="77777777" w:rsidR="004F59F3" w:rsidRDefault="00F61F95" w:rsidP="003432BE">
      <w:pPr>
        <w:jc w:val="both"/>
      </w:pPr>
      <w:commentRangeStart w:id="59"/>
      <w:r w:rsidRPr="00F61F95">
        <w:rPr>
          <w:highlight w:val="yellow"/>
        </w:rPr>
        <w:t>Data modelling is a form of information modelling which is concerned with design the physical structures of databases. For the purposes of this document the term information modelling includes data modelling. Information modelling should be conducted before data modelling so that structure and semantics can be agreed in technology neutral way. These agreed constructs can the</w:t>
      </w:r>
      <w:r w:rsidR="00540D94">
        <w:rPr>
          <w:highlight w:val="yellow"/>
        </w:rPr>
        <w:t>n</w:t>
      </w:r>
      <w:r w:rsidRPr="00F61F95">
        <w:rPr>
          <w:highlight w:val="yellow"/>
        </w:rPr>
        <w:t xml:space="preserve"> be implemented in technology specific ways in multiple flavours of data model </w:t>
      </w:r>
      <w:r w:rsidR="00540D94">
        <w:rPr>
          <w:highlight w:val="yellow"/>
        </w:rPr>
        <w:t xml:space="preserve">e.g. for </w:t>
      </w:r>
      <w:proofErr w:type="spellStart"/>
      <w:r w:rsidRPr="00F61F95">
        <w:rPr>
          <w:highlight w:val="yellow"/>
        </w:rPr>
        <w:t>for</w:t>
      </w:r>
      <w:proofErr w:type="spellEnd"/>
      <w:r w:rsidRPr="00F61F95">
        <w:rPr>
          <w:highlight w:val="yellow"/>
        </w:rPr>
        <w:t xml:space="preserve"> Oracle </w:t>
      </w:r>
      <w:r w:rsidR="00540D94">
        <w:rPr>
          <w:highlight w:val="yellow"/>
        </w:rPr>
        <w:t xml:space="preserve">or </w:t>
      </w:r>
      <w:r w:rsidRPr="00F61F95">
        <w:rPr>
          <w:highlight w:val="yellow"/>
        </w:rPr>
        <w:t>SQL</w:t>
      </w:r>
      <w:r w:rsidR="00540D94">
        <w:rPr>
          <w:highlight w:val="yellow"/>
        </w:rPr>
        <w:t>.</w:t>
      </w:r>
      <w:r w:rsidRPr="00F61F95">
        <w:rPr>
          <w:highlight w:val="yellow"/>
        </w:rPr>
        <w:t xml:space="preserve"> </w:t>
      </w:r>
      <w:commentRangeEnd w:id="59"/>
      <w:r w:rsidR="00540D94">
        <w:rPr>
          <w:rStyle w:val="CommentReference"/>
        </w:rPr>
        <w:commentReference w:id="59"/>
      </w:r>
    </w:p>
    <w:p w14:paraId="3E488FDA" w14:textId="77777777" w:rsidR="004F59F3" w:rsidRDefault="00905A06" w:rsidP="003432BE">
      <w:pPr>
        <w:jc w:val="both"/>
      </w:pPr>
      <w:r>
        <w:t xml:space="preserve">Ontologies are a kind of information model, though there are distinctively different assumptions and use-cases compared with more conventional data models. Information and data models are typically concerned with database design, and supporting assessment of completeness and validity, while ontologies are more focussed on enabling inference of additional information by considering the assertions in the data together with the axioms in the ontology. </w:t>
      </w:r>
    </w:p>
    <w:p w14:paraId="00C3818E" w14:textId="77777777" w:rsidR="00732D84" w:rsidRDefault="002F17DB">
      <w:pPr>
        <w:pStyle w:val="Heading2"/>
        <w:rPr>
          <w:highlight w:val="yellow"/>
        </w:rPr>
      </w:pPr>
      <w:bookmarkStart w:id="60" w:name="_Toc410402467"/>
      <w:commentRangeStart w:id="61"/>
      <w:r>
        <w:rPr>
          <w:highlight w:val="yellow"/>
        </w:rPr>
        <w:t xml:space="preserve">Towards a National Spatial information Infrastructure  </w:t>
      </w:r>
      <w:commentRangeEnd w:id="61"/>
      <w:r>
        <w:rPr>
          <w:rStyle w:val="CommentReference"/>
          <w:rFonts w:eastAsia="Calibri"/>
          <w:b/>
          <w:bCs w:val="0"/>
          <w:caps/>
          <w:color w:val="000000"/>
        </w:rPr>
        <w:commentReference w:id="61"/>
      </w:r>
      <w:bookmarkEnd w:id="60"/>
    </w:p>
    <w:p w14:paraId="674DD284" w14:textId="77777777" w:rsidR="002146C5" w:rsidRDefault="002146C5" w:rsidP="006E533B">
      <w:pPr>
        <w:pStyle w:val="ListParagraph"/>
        <w:numPr>
          <w:ilvl w:val="0"/>
          <w:numId w:val="50"/>
        </w:numPr>
        <w:jc w:val="both"/>
      </w:pPr>
      <w:r>
        <w:t xml:space="preserve">SDI are web based data sharing </w:t>
      </w:r>
      <w:r w:rsidR="003432BE">
        <w:t xml:space="preserve">initiatives </w:t>
      </w:r>
      <w:r>
        <w:t xml:space="preserve">enabling large scale </w:t>
      </w:r>
      <w:proofErr w:type="spellStart"/>
      <w:r>
        <w:t>shgarig</w:t>
      </w:r>
      <w:proofErr w:type="spellEnd"/>
      <w:r>
        <w:t xml:space="preserve"> </w:t>
      </w:r>
      <w:proofErr w:type="spellStart"/>
      <w:r>
        <w:t>oand</w:t>
      </w:r>
      <w:proofErr w:type="spellEnd"/>
      <w:r>
        <w:t xml:space="preserve"> access of spatial data on the web. </w:t>
      </w:r>
    </w:p>
    <w:p w14:paraId="2F91F90F" w14:textId="77777777" w:rsidR="002F17DB" w:rsidRDefault="00BD3900" w:rsidP="006E533B">
      <w:pPr>
        <w:pStyle w:val="ListParagraph"/>
        <w:numPr>
          <w:ilvl w:val="0"/>
          <w:numId w:val="50"/>
        </w:numPr>
        <w:jc w:val="both"/>
      </w:pPr>
      <w:r>
        <w:t>FSDF is data centric approach to developing national SDI</w:t>
      </w:r>
    </w:p>
    <w:p w14:paraId="0E0C70FF" w14:textId="77777777" w:rsidR="00BD3900" w:rsidRDefault="00BD3900" w:rsidP="006E533B">
      <w:pPr>
        <w:pStyle w:val="ListParagraph"/>
        <w:numPr>
          <w:ilvl w:val="0"/>
          <w:numId w:val="50"/>
        </w:numPr>
        <w:jc w:val="both"/>
      </w:pPr>
      <w:bookmarkStart w:id="62" w:name="_Toc403126470"/>
      <w:r>
        <w:t>Significant efforts in the past and present at a variety of scales. For example…..</w:t>
      </w:r>
    </w:p>
    <w:p w14:paraId="0E579120" w14:textId="77777777" w:rsidR="00BD3900" w:rsidRDefault="00BD3900" w:rsidP="006E533B">
      <w:pPr>
        <w:pStyle w:val="ListParagraph"/>
        <w:numPr>
          <w:ilvl w:val="0"/>
          <w:numId w:val="50"/>
        </w:numPr>
        <w:jc w:val="both"/>
      </w:pPr>
      <w:r>
        <w:t xml:space="preserve">FSDF information modelling aims to leverage these </w:t>
      </w:r>
      <w:proofErr w:type="gramStart"/>
      <w:r>
        <w:t>efforts .</w:t>
      </w:r>
      <w:proofErr w:type="gramEnd"/>
      <w:r>
        <w:t xml:space="preserve"> It aims to provide coherent well design data delivered as a key element of a national Spatial Data infrastructure.  </w:t>
      </w:r>
    </w:p>
    <w:p w14:paraId="50672BBA" w14:textId="77777777" w:rsidR="007D0B94" w:rsidRDefault="007D0B94" w:rsidP="007D0B94">
      <w:pPr>
        <w:pStyle w:val="Heading1"/>
      </w:pPr>
      <w:bookmarkStart w:id="63" w:name="_Toc410402468"/>
      <w:r>
        <w:lastRenderedPageBreak/>
        <w:t>Context</w:t>
      </w:r>
      <w:r w:rsidR="00533220">
        <w:t xml:space="preserve"> and the </w:t>
      </w:r>
      <w:r w:rsidR="00471CFC">
        <w:t xml:space="preserve">need for </w:t>
      </w:r>
      <w:r w:rsidR="00533220">
        <w:t>data specification</w:t>
      </w:r>
      <w:r w:rsidR="00B136C5">
        <w:t>s</w:t>
      </w:r>
      <w:bookmarkEnd w:id="63"/>
    </w:p>
    <w:p w14:paraId="210553C4" w14:textId="77777777" w:rsidR="007D0B94" w:rsidRDefault="007D0B94" w:rsidP="007D0B94">
      <w:pPr>
        <w:pStyle w:val="Heading2"/>
      </w:pPr>
      <w:bookmarkStart w:id="64" w:name="_Toc410402469"/>
      <w:commentRangeStart w:id="65"/>
      <w:r>
        <w:t>Overview</w:t>
      </w:r>
      <w:commentRangeEnd w:id="65"/>
      <w:r w:rsidR="00BD3900">
        <w:rPr>
          <w:rStyle w:val="CommentReference"/>
          <w:rFonts w:eastAsia="Calibri"/>
          <w:bCs w:val="0"/>
          <w:color w:val="000000"/>
        </w:rPr>
        <w:commentReference w:id="65"/>
      </w:r>
      <w:bookmarkEnd w:id="64"/>
    </w:p>
    <w:p w14:paraId="646B4DD5" w14:textId="77777777" w:rsidR="00F50FBF" w:rsidRDefault="00F50FBF" w:rsidP="006E533B">
      <w:pPr>
        <w:pStyle w:val="ListParagraph"/>
        <w:numPr>
          <w:ilvl w:val="0"/>
          <w:numId w:val="51"/>
        </w:numPr>
      </w:pPr>
      <w:r>
        <w:t xml:space="preserve">This section provides a description of supply chains in Australia and how models and data </w:t>
      </w:r>
      <w:proofErr w:type="spellStart"/>
      <w:r>
        <w:t>sepcs</w:t>
      </w:r>
      <w:proofErr w:type="spellEnd"/>
      <w:r>
        <w:t xml:space="preserve"> are used in supply chains </w:t>
      </w:r>
    </w:p>
    <w:p w14:paraId="0395D719" w14:textId="77777777" w:rsidR="00F50FBF" w:rsidRDefault="00F50FBF" w:rsidP="006E533B">
      <w:pPr>
        <w:pStyle w:val="ListParagraph"/>
        <w:numPr>
          <w:ilvl w:val="0"/>
          <w:numId w:val="51"/>
        </w:numPr>
      </w:pPr>
      <w:proofErr w:type="gramStart"/>
      <w:r>
        <w:t>main</w:t>
      </w:r>
      <w:proofErr w:type="gramEnd"/>
      <w:r>
        <w:t xml:space="preserve"> issue is reconciling different models and semantics used by authoritative data providers within Australian Governments - at Commonwealth, State and </w:t>
      </w:r>
      <w:proofErr w:type="spellStart"/>
      <w:r>
        <w:t>Territoriy</w:t>
      </w:r>
      <w:proofErr w:type="spellEnd"/>
      <w:r>
        <w:t xml:space="preserve"> and local government levels. </w:t>
      </w:r>
      <w:bookmarkStart w:id="66" w:name="_Toc410382561"/>
      <w:bookmarkStart w:id="67" w:name="_Toc410382654"/>
      <w:bookmarkEnd w:id="66"/>
      <w:bookmarkEnd w:id="67"/>
    </w:p>
    <w:p w14:paraId="26699115" w14:textId="77777777" w:rsidR="005815F9" w:rsidRDefault="005815F9" w:rsidP="00F50FBF">
      <w:pPr>
        <w:pStyle w:val="Heading2"/>
      </w:pPr>
      <w:bookmarkStart w:id="68" w:name="_Toc410402470"/>
      <w:r>
        <w:t xml:space="preserve">Geospatial </w:t>
      </w:r>
      <w:r w:rsidR="00700185">
        <w:t xml:space="preserve">data </w:t>
      </w:r>
      <w:r w:rsidR="004027F4">
        <w:t>production and delivery patterns</w:t>
      </w:r>
      <w:bookmarkEnd w:id="68"/>
      <w:r w:rsidR="004027F4">
        <w:t xml:space="preserve"> </w:t>
      </w:r>
      <w:bookmarkEnd w:id="62"/>
    </w:p>
    <w:p w14:paraId="3AEF928B" w14:textId="77777777" w:rsidR="00732D84" w:rsidRDefault="00773A6D">
      <w:r>
        <w:t>T</w:t>
      </w:r>
      <w:r w:rsidR="004027F4">
        <w:t>o understand the role of information model</w:t>
      </w:r>
      <w:r>
        <w:t>s we must</w:t>
      </w:r>
      <w:r w:rsidR="004027F4">
        <w:t xml:space="preserve"> place </w:t>
      </w:r>
      <w:r>
        <w:t>them</w:t>
      </w:r>
      <w:r w:rsidR="004027F4">
        <w:t xml:space="preserve"> in the context of the geospatial information supply chains. </w:t>
      </w:r>
      <w:r>
        <w:t>A number of</w:t>
      </w:r>
      <w:r w:rsidR="008C73BB">
        <w:t xml:space="preserve"> key patterns can be identified. </w:t>
      </w:r>
      <w:r w:rsidR="00471CFC" w:rsidRPr="008C73BB">
        <w:t>These are</w:t>
      </w:r>
      <w:r w:rsidR="00216628" w:rsidRPr="008C73BB">
        <w:t>:</w:t>
      </w:r>
    </w:p>
    <w:p w14:paraId="13D5B604" w14:textId="77777777" w:rsidR="00732D84" w:rsidRDefault="00700185" w:rsidP="006E533B">
      <w:pPr>
        <w:pStyle w:val="ListParagraph"/>
        <w:numPr>
          <w:ilvl w:val="0"/>
          <w:numId w:val="52"/>
        </w:numPr>
      </w:pPr>
      <w:r>
        <w:t xml:space="preserve">Anarchic </w:t>
      </w:r>
      <w:r w:rsidR="00B136C5">
        <w:t>/ Point-to-point</w:t>
      </w:r>
      <w:r w:rsidR="00BD3900">
        <w:t>;</w:t>
      </w:r>
    </w:p>
    <w:p w14:paraId="08B470ED" w14:textId="77777777" w:rsidR="00732D84" w:rsidRDefault="00146F52" w:rsidP="006E533B">
      <w:pPr>
        <w:pStyle w:val="ListParagraph"/>
        <w:numPr>
          <w:ilvl w:val="0"/>
          <w:numId w:val="52"/>
        </w:numPr>
      </w:pPr>
      <w:r>
        <w:t>Centralised supply</w:t>
      </w:r>
      <w:r w:rsidR="00BD3900">
        <w:t>;</w:t>
      </w:r>
    </w:p>
    <w:p w14:paraId="0D5CF3CA" w14:textId="77777777" w:rsidR="00732D84" w:rsidRDefault="00146F52" w:rsidP="006E533B">
      <w:pPr>
        <w:pStyle w:val="ListParagraph"/>
        <w:numPr>
          <w:ilvl w:val="0"/>
          <w:numId w:val="52"/>
        </w:numPr>
      </w:pPr>
      <w:r>
        <w:t>Aggregated</w:t>
      </w:r>
      <w:r w:rsidR="00BD3900">
        <w:t>;</w:t>
      </w:r>
    </w:p>
    <w:p w14:paraId="42014EFF" w14:textId="77777777" w:rsidR="00732D84" w:rsidRDefault="00146F52" w:rsidP="006E533B">
      <w:pPr>
        <w:pStyle w:val="ListParagraph"/>
        <w:numPr>
          <w:ilvl w:val="0"/>
          <w:numId w:val="52"/>
        </w:numPr>
      </w:pPr>
      <w:r>
        <w:t>Brokered</w:t>
      </w:r>
      <w:r w:rsidR="00BD3900">
        <w:t>; and</w:t>
      </w:r>
    </w:p>
    <w:p w14:paraId="47405278" w14:textId="77777777" w:rsidR="00732D84" w:rsidRDefault="004027F4" w:rsidP="006E533B">
      <w:pPr>
        <w:pStyle w:val="ListParagraph"/>
        <w:numPr>
          <w:ilvl w:val="0"/>
          <w:numId w:val="52"/>
        </w:numPr>
      </w:pPr>
      <w:r>
        <w:t>Federated</w:t>
      </w:r>
      <w:r w:rsidR="00BD3900">
        <w:t>.</w:t>
      </w:r>
    </w:p>
    <w:p w14:paraId="09A8AA87" w14:textId="77777777" w:rsidR="00773A6D" w:rsidRDefault="0092437B" w:rsidP="00F00FD5">
      <w:r>
        <w:t xml:space="preserve">These patterns are distinguished primarily by the location and timing of the transformation of data from the storage format and structure to the product schema, and thus the actor who bears the cost of performing the transformation. </w:t>
      </w:r>
      <w:r w:rsidR="008C73BB">
        <w:t xml:space="preserve">Three </w:t>
      </w:r>
      <w:r w:rsidR="00446EB1">
        <w:t>primary</w:t>
      </w:r>
      <w:r w:rsidR="008C73BB">
        <w:t xml:space="preserve"> actor</w:t>
      </w:r>
      <w:r w:rsidR="00446EB1">
        <w:t>s</w:t>
      </w:r>
      <w:r w:rsidR="008C73BB">
        <w:t xml:space="preserve"> </w:t>
      </w:r>
      <w:r w:rsidR="00146F52">
        <w:t xml:space="preserve">are </w:t>
      </w:r>
      <w:r w:rsidR="00F00FD5">
        <w:t xml:space="preserve">involved </w:t>
      </w:r>
      <w:r w:rsidR="00146F52">
        <w:t xml:space="preserve">in </w:t>
      </w:r>
      <w:r w:rsidR="008C73BB">
        <w:t xml:space="preserve">the </w:t>
      </w:r>
      <w:r w:rsidR="00146F52">
        <w:t xml:space="preserve">supply chains: </w:t>
      </w:r>
    </w:p>
    <w:p w14:paraId="26A2A3DC" w14:textId="77777777" w:rsidR="00732D84" w:rsidRDefault="00773A6D" w:rsidP="006E533B">
      <w:pPr>
        <w:pStyle w:val="ListParagraph"/>
        <w:numPr>
          <w:ilvl w:val="0"/>
          <w:numId w:val="53"/>
        </w:numPr>
      </w:pPr>
      <w:r>
        <w:t>P</w:t>
      </w:r>
      <w:r w:rsidR="00F00FD5">
        <w:t>rovider</w:t>
      </w:r>
      <w:r w:rsidR="00BD3900">
        <w:t>;</w:t>
      </w:r>
    </w:p>
    <w:p w14:paraId="4874E5D8" w14:textId="77777777" w:rsidR="00732D84" w:rsidRDefault="00A155F3" w:rsidP="006E533B">
      <w:pPr>
        <w:pStyle w:val="ListParagraph"/>
        <w:numPr>
          <w:ilvl w:val="0"/>
          <w:numId w:val="53"/>
        </w:numPr>
      </w:pPr>
      <w:r>
        <w:t>I</w:t>
      </w:r>
      <w:r w:rsidR="00F00FD5">
        <w:t>ntermediary (aggregator or broker)</w:t>
      </w:r>
      <w:r w:rsidR="00BD3900">
        <w:t>; and</w:t>
      </w:r>
    </w:p>
    <w:p w14:paraId="47A26EC7" w14:textId="77777777" w:rsidR="00732D84" w:rsidRDefault="00773A6D" w:rsidP="006E533B">
      <w:pPr>
        <w:pStyle w:val="ListParagraph"/>
        <w:numPr>
          <w:ilvl w:val="0"/>
          <w:numId w:val="53"/>
        </w:numPr>
      </w:pPr>
      <w:r>
        <w:t>U</w:t>
      </w:r>
      <w:r w:rsidR="00F00FD5">
        <w:t>ser</w:t>
      </w:r>
      <w:r w:rsidR="00BD3900">
        <w:t>.</w:t>
      </w:r>
    </w:p>
    <w:p w14:paraId="3D80A3EE" w14:textId="77777777" w:rsidR="00A155F3" w:rsidRPr="00BD3900" w:rsidRDefault="00773A6D" w:rsidP="00F00FD5">
      <w:r w:rsidRPr="00BD3900">
        <w:t>These play</w:t>
      </w:r>
      <w:r w:rsidR="00F00FD5" w:rsidRPr="00BD3900">
        <w:t xml:space="preserve"> </w:t>
      </w:r>
      <w:r w:rsidR="00146F52" w:rsidRPr="00BD3900">
        <w:t xml:space="preserve">different </w:t>
      </w:r>
      <w:r w:rsidR="00F00FD5" w:rsidRPr="00BD3900">
        <w:t>role</w:t>
      </w:r>
      <w:r w:rsidRPr="00BD3900">
        <w:t>s</w:t>
      </w:r>
      <w:r w:rsidR="00F00FD5" w:rsidRPr="00BD3900">
        <w:t xml:space="preserve"> in design, integration</w:t>
      </w:r>
      <w:r w:rsidR="008C73BB" w:rsidRPr="00BD3900">
        <w:t>,</w:t>
      </w:r>
      <w:r w:rsidR="00F00FD5" w:rsidRPr="00BD3900">
        <w:t xml:space="preserve"> delivery and use of geospatial data</w:t>
      </w:r>
      <w:r w:rsidR="00146F52" w:rsidRPr="00BD3900">
        <w:t xml:space="preserve"> in each of the patterns</w:t>
      </w:r>
      <w:r w:rsidR="00F00FD5" w:rsidRPr="00BD3900">
        <w:t xml:space="preserve">. </w:t>
      </w:r>
      <w:r w:rsidR="008C73BB" w:rsidRPr="00BD3900">
        <w:t>S</w:t>
      </w:r>
      <w:r w:rsidR="00215C36" w:rsidRPr="00BD3900">
        <w:t>upply chains c</w:t>
      </w:r>
      <w:r w:rsidR="008C73BB" w:rsidRPr="00BD3900">
        <w:t xml:space="preserve">ommence </w:t>
      </w:r>
      <w:r w:rsidR="00215C36" w:rsidRPr="00BD3900">
        <w:t xml:space="preserve">with data </w:t>
      </w:r>
      <w:r w:rsidR="008C73BB" w:rsidRPr="00BD3900">
        <w:t xml:space="preserve">held by providers that is processed into spatial data products and delivered to end users. </w:t>
      </w:r>
      <w:r w:rsidRPr="00BD3900">
        <w:t>We may</w:t>
      </w:r>
      <w:r w:rsidR="00700185" w:rsidRPr="00BD3900">
        <w:t xml:space="preserve"> compar</w:t>
      </w:r>
      <w:r w:rsidRPr="00BD3900">
        <w:t>e</w:t>
      </w:r>
      <w:r w:rsidR="00700185" w:rsidRPr="00BD3900">
        <w:t xml:space="preserve"> of the relative costs for various stakeholders</w:t>
      </w:r>
      <w:r w:rsidRPr="00BD3900">
        <w:t xml:space="preserve">, </w:t>
      </w:r>
      <w:r w:rsidR="00A155F3" w:rsidRPr="00BD3900">
        <w:t xml:space="preserve">as well as </w:t>
      </w:r>
      <w:r w:rsidR="00F61F95" w:rsidRPr="00BD3900">
        <w:t>the aggregate cost of operations,</w:t>
      </w:r>
      <w:r w:rsidR="00700185" w:rsidRPr="00BD3900">
        <w:t xml:space="preserve"> associated with each pattern.</w:t>
      </w:r>
      <w:r w:rsidR="00C613DC" w:rsidRPr="00BD3900">
        <w:t xml:space="preserve"> </w:t>
      </w:r>
    </w:p>
    <w:p w14:paraId="0B1DC0EC" w14:textId="77777777" w:rsidR="00A155F3" w:rsidRDefault="00A155F3" w:rsidP="00A155F3">
      <w:r>
        <w:t>Note that in the characterisation of supply chains presented in this document, the focus is on production and delivery of spatial data rather than its collection. Data collection is therefore excluded from the analysis.</w:t>
      </w:r>
    </w:p>
    <w:p w14:paraId="0F7EE0F3" w14:textId="77777777" w:rsidR="00732D84" w:rsidRDefault="00732D84"/>
    <w:p w14:paraId="11887B22" w14:textId="77777777" w:rsidR="00C31E43" w:rsidRDefault="00732D84" w:rsidP="00C31E43">
      <w:r>
        <w:rPr>
          <w:noProof/>
          <w:vertAlign w:val="subscript"/>
        </w:rPr>
        <w:lastRenderedPageBreak/>
        <w:drawing>
          <wp:inline distT="0" distB="0" distL="0" distR="0" wp14:anchorId="0D90D932" wp14:editId="08E905A2">
            <wp:extent cx="5943600" cy="4655820"/>
            <wp:effectExtent l="19050" t="0" r="0"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6768752"/>
                      <a:chOff x="179512" y="-243408"/>
                      <a:chExt cx="8640960" cy="6768752"/>
                    </a:xfrm>
                  </a:grpSpPr>
                  <a:cxnSp>
                    <a:nvCxnSpPr>
                      <a:cNvPr id="180" name="Straight Arrow Connector 179"/>
                      <a:cNvCxnSpPr>
                        <a:stCxn id="183" idx="4"/>
                        <a:endCxn id="171" idx="1"/>
                      </a:cNvCxnSpPr>
                    </a:nvCxnSpPr>
                    <a:spPr>
                      <a:xfrm>
                        <a:off x="1691680" y="459632"/>
                        <a:ext cx="4896544" cy="252028"/>
                      </a:xfrm>
                      <a:prstGeom prst="straightConnector1">
                        <a:avLst/>
                      </a:prstGeom>
                      <a:ln>
                        <a:tailEnd type="arrow"/>
                      </a:ln>
                    </a:spPr>
                    <a:style>
                      <a:lnRef idx="1">
                        <a:schemeClr val="accent5"/>
                      </a:lnRef>
                      <a:fillRef idx="0">
                        <a:schemeClr val="accent5"/>
                      </a:fillRef>
                      <a:effectRef idx="0">
                        <a:schemeClr val="accent5"/>
                      </a:effectRef>
                      <a:fontRef idx="minor">
                        <a:schemeClr val="tx1"/>
                      </a:fontRef>
                    </a:style>
                  </a:cxnSp>
                  <a:cxnSp>
                    <a:nvCxnSpPr>
                      <a:cNvPr id="79" name="Straight Arrow Connector 78"/>
                      <a:cNvCxnSpPr>
                        <a:stCxn id="97" idx="4"/>
                        <a:endCxn id="58" idx="1"/>
                      </a:cNvCxnSpPr>
                    </a:nvCxnSpPr>
                    <a:spPr>
                      <a:xfrm flipV="1">
                        <a:off x="1619672" y="5412183"/>
                        <a:ext cx="1152128" cy="16001"/>
                      </a:xfrm>
                      <a:prstGeom prst="straightConnector1">
                        <a:avLst/>
                      </a:prstGeom>
                      <a:ln>
                        <a:solidFill>
                          <a:schemeClr val="accent6">
                            <a:lumMod val="75000"/>
                          </a:schemeClr>
                        </a:solidFill>
                        <a:tailEnd type="arrow"/>
                      </a:ln>
                    </a:spPr>
                    <a:style>
                      <a:lnRef idx="1">
                        <a:schemeClr val="accent5"/>
                      </a:lnRef>
                      <a:fillRef idx="0">
                        <a:schemeClr val="accent5"/>
                      </a:fillRef>
                      <a:effectRef idx="0">
                        <a:schemeClr val="accent5"/>
                      </a:effectRef>
                      <a:fontRef idx="minor">
                        <a:schemeClr val="tx1"/>
                      </a:fontRef>
                    </a:style>
                  </a:cxnSp>
                  <a:grpSp>
                    <a:nvGrpSpPr>
                      <a:cNvPr id="5" name="Group 2"/>
                      <a:cNvGrpSpPr>
                        <a:grpSpLocks/>
                      </a:cNvGrpSpPr>
                    </a:nvGrpSpPr>
                    <a:grpSpPr bwMode="auto">
                      <a:xfrm>
                        <a:off x="3044180" y="1154535"/>
                        <a:ext cx="4495800" cy="4514850"/>
                        <a:chOff x="1824" y="633"/>
                        <a:chExt cx="2834" cy="2849"/>
                      </a:xfrm>
                    </a:grpSpPr>
                  </a:grpSp>
                  <a:grpSp>
                    <a:nvGrpSpPr>
                      <a:cNvPr id="6" name="Group 30"/>
                      <a:cNvGrpSpPr/>
                    </a:nvGrpSpPr>
                    <a:grpSpPr>
                      <a:xfrm>
                        <a:off x="6804248" y="5068144"/>
                        <a:ext cx="1584176" cy="792086"/>
                        <a:chOff x="6156176" y="1484785"/>
                        <a:chExt cx="2232248" cy="1368150"/>
                      </a:xfrm>
                      <a:solidFill>
                        <a:srgbClr val="7030A0"/>
                      </a:solidFill>
                    </a:grpSpPr>
                    <a:sp>
                      <a:nvSpPr>
                        <a:cNvPr id="27" name="Rectangle 26"/>
                        <a:cNvSpPr/>
                      </a:nvSpPr>
                      <a:spPr>
                        <a:xfrm>
                          <a:off x="6156176" y="1628801"/>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28" name="Rectangle 27"/>
                        <a:cNvSpPr/>
                      </a:nvSpPr>
                      <a:spPr>
                        <a:xfrm>
                          <a:off x="6588224" y="1916832"/>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29" name="Rectangle 28"/>
                        <a:cNvSpPr/>
                      </a:nvSpPr>
                      <a:spPr>
                        <a:xfrm>
                          <a:off x="7020272" y="1484785"/>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30" name="Rectangle 29"/>
                        <a:cNvSpPr/>
                      </a:nvSpPr>
                      <a:spPr>
                        <a:xfrm>
                          <a:off x="7452320" y="1772816"/>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grpSp>
                  <a:cxnSp>
                    <a:nvCxnSpPr>
                      <a:cNvPr id="35" name="Straight Arrow Connector 34"/>
                      <a:cNvCxnSpPr/>
                    </a:nvCxnSpPr>
                    <a:spPr>
                      <a:xfrm flipV="1">
                        <a:off x="1547664" y="5188158"/>
                        <a:ext cx="1224136" cy="24002"/>
                      </a:xfrm>
                      <a:prstGeom prst="straightConnector1">
                        <a:avLst/>
                      </a:prstGeom>
                      <a:ln>
                        <a:tailEnd type="arrow"/>
                      </a:ln>
                    </a:spPr>
                    <a:style>
                      <a:lnRef idx="1">
                        <a:schemeClr val="accent5"/>
                      </a:lnRef>
                      <a:fillRef idx="0">
                        <a:schemeClr val="accent5"/>
                      </a:fillRef>
                      <a:effectRef idx="0">
                        <a:schemeClr val="accent5"/>
                      </a:effectRef>
                      <a:fontRef idx="minor">
                        <a:schemeClr val="tx1"/>
                      </a:fontRef>
                    </a:style>
                  </a:cxnSp>
                  <a:cxnSp>
                    <a:nvCxnSpPr>
                      <a:cNvPr id="36" name="Straight Arrow Connector 35"/>
                      <a:cNvCxnSpPr>
                        <a:endCxn id="65" idx="1"/>
                      </a:cNvCxnSpPr>
                    </a:nvCxnSpPr>
                    <a:spPr>
                      <a:xfrm flipV="1">
                        <a:off x="1763688" y="5636208"/>
                        <a:ext cx="1008112" cy="8000"/>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cxnSp>
                    <a:nvCxnSpPr>
                      <a:cNvPr id="37" name="Straight Arrow Connector 36"/>
                      <a:cNvCxnSpPr/>
                    </a:nvCxnSpPr>
                    <a:spPr>
                      <a:xfrm>
                        <a:off x="1547664" y="5860232"/>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56" idx="3"/>
                      </a:cNvCxnSpPr>
                    </a:nvCxnSpPr>
                    <a:spPr>
                      <a:xfrm flipV="1">
                        <a:off x="3203848" y="5705550"/>
                        <a:ext cx="3384376" cy="154682"/>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5" name="Rounded Rectangle 64"/>
                      <a:cNvSpPr/>
                    </a:nvSpPr>
                    <a:spPr>
                      <a:xfrm>
                        <a:off x="2771800" y="5564200"/>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oup 45"/>
                      <a:cNvGrpSpPr/>
                    </a:nvGrpSpPr>
                    <a:grpSpPr>
                      <a:xfrm>
                        <a:off x="179512" y="144216"/>
                        <a:ext cx="8640960" cy="6381128"/>
                        <a:chOff x="-422737" y="1124744"/>
                        <a:chExt cx="8091081" cy="5247863"/>
                      </a:xfrm>
                    </a:grpSpPr>
                    <a:sp>
                      <a:nvSpPr>
                        <a:cNvPr id="89" name="TextBox 88"/>
                        <a:cNvSpPr txBox="1"/>
                      </a:nvSpPr>
                      <a:spPr>
                        <a:xfrm>
                          <a:off x="1043608" y="6003275"/>
                          <a:ext cx="97501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Provider</a:t>
                            </a:r>
                            <a:endParaRPr lang="en-AU" dirty="0"/>
                          </a:p>
                        </a:txBody>
                        <a:useSpRect/>
                      </a:txSp>
                    </a:sp>
                    <a:sp>
                      <a:nvSpPr>
                        <a:cNvPr id="90" name="TextBox 89"/>
                        <a:cNvSpPr txBox="1"/>
                      </a:nvSpPr>
                      <a:spPr>
                        <a:xfrm>
                          <a:off x="6330787" y="6003275"/>
                          <a:ext cx="617477" cy="30374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User</a:t>
                            </a:r>
                          </a:p>
                        </a:txBody>
                        <a:useSpRect/>
                      </a:txSp>
                    </a:sp>
                    <a:sp>
                      <a:nvSpPr>
                        <a:cNvPr id="91" name="TextBox 90"/>
                        <a:cNvSpPr txBox="1"/>
                      </a:nvSpPr>
                      <a:spPr>
                        <a:xfrm>
                          <a:off x="3622804" y="6005185"/>
                          <a:ext cx="1308927" cy="30374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Intermediary</a:t>
                            </a:r>
                            <a:endParaRPr lang="en-AU" sz="1400" dirty="0"/>
                          </a:p>
                        </a:txBody>
                        <a:useSpRect/>
                      </a:txSp>
                    </a:sp>
                    <a:sp>
                      <a:nvSpPr>
                        <a:cNvPr id="92" name="Rectangle 91"/>
                        <a:cNvSpPr/>
                      </a:nvSpPr>
                      <a:spPr>
                        <a:xfrm>
                          <a:off x="-422737" y="1124744"/>
                          <a:ext cx="3626585" cy="5233849"/>
                        </a:xfrm>
                        <a:prstGeom prst="rect">
                          <a:avLst/>
                        </a:prstGeom>
                        <a:noFill/>
                        <a:ln w="3175">
                          <a:solidFill>
                            <a:schemeClr val="bg1">
                              <a:lumMod val="65000"/>
                            </a:schemeClr>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Rectangle 92"/>
                        <a:cNvSpPr/>
                      </a:nvSpPr>
                      <a:spPr>
                        <a:xfrm>
                          <a:off x="3203848" y="1124744"/>
                          <a:ext cx="2232248" cy="5233849"/>
                        </a:xfrm>
                        <a:prstGeom prst="rect">
                          <a:avLst/>
                        </a:prstGeom>
                        <a:noFill/>
                        <a:ln w="3175">
                          <a:solidFill>
                            <a:schemeClr val="bg1">
                              <a:lumMod val="65000"/>
                            </a:schemeClr>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Rectangle 93"/>
                        <a:cNvSpPr/>
                      </a:nvSpPr>
                      <a:spPr>
                        <a:xfrm>
                          <a:off x="5436096" y="1124744"/>
                          <a:ext cx="2232248" cy="5233849"/>
                        </a:xfrm>
                        <a:prstGeom prst="rect">
                          <a:avLst/>
                        </a:prstGeom>
                        <a:noFill/>
                        <a:ln w="3175">
                          <a:solidFill>
                            <a:schemeClr val="bg1">
                              <a:lumMod val="65000"/>
                            </a:schemeClr>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5" name="Flowchart: Magnetic Disk 94"/>
                      <a:cNvSpPr/>
                    </a:nvSpPr>
                    <a:spPr>
                      <a:xfrm>
                        <a:off x="1475656" y="4996136"/>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5">
                          <a:shade val="50000"/>
                        </a:schemeClr>
                      </a:lnRef>
                      <a:fillRef idx="1">
                        <a:schemeClr val="accent5"/>
                      </a:fillRef>
                      <a:effectRef idx="0">
                        <a:schemeClr val="accent5"/>
                      </a:effectRef>
                      <a:fontRef idx="minor">
                        <a:schemeClr val="lt1"/>
                      </a:fontRef>
                    </a:style>
                  </a:sp>
                  <a:sp>
                    <a:nvSpPr>
                      <a:cNvPr id="96" name="Flowchart: Magnetic Disk 95"/>
                      <a:cNvSpPr/>
                    </a:nvSpPr>
                    <a:spPr>
                      <a:xfrm>
                        <a:off x="1691680" y="5284168"/>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3">
                          <a:shade val="50000"/>
                        </a:schemeClr>
                      </a:lnRef>
                      <a:fillRef idx="1">
                        <a:schemeClr val="accent3"/>
                      </a:fillRef>
                      <a:effectRef idx="0">
                        <a:schemeClr val="accent3"/>
                      </a:effectRef>
                      <a:fontRef idx="minor">
                        <a:schemeClr val="lt1"/>
                      </a:fontRef>
                    </a:style>
                  </a:sp>
                  <a:sp>
                    <a:nvSpPr>
                      <a:cNvPr id="97" name="Flowchart: Magnetic Disk 96"/>
                      <a:cNvSpPr/>
                    </a:nvSpPr>
                    <a:spPr>
                      <a:xfrm>
                        <a:off x="1331640" y="5212160"/>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6">
                          <a:shade val="50000"/>
                        </a:schemeClr>
                      </a:lnRef>
                      <a:fillRef idx="1">
                        <a:schemeClr val="accent6"/>
                      </a:fillRef>
                      <a:effectRef idx="0">
                        <a:schemeClr val="accent6"/>
                      </a:effectRef>
                      <a:fontRef idx="minor">
                        <a:schemeClr val="lt1"/>
                      </a:fontRef>
                    </a:style>
                  </a:sp>
                  <a:sp>
                    <a:nvSpPr>
                      <a:cNvPr id="98" name="Flowchart: Magnetic Disk 97"/>
                      <a:cNvSpPr/>
                    </a:nvSpPr>
                    <a:spPr>
                      <a:xfrm>
                        <a:off x="1475656" y="5572200"/>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2771800" y="5788224"/>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2771800" y="5340175"/>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Rounded Rectangle 58"/>
                      <a:cNvSpPr/>
                    </a:nvSpPr>
                    <a:spPr>
                      <a:xfrm>
                        <a:off x="2771800" y="5116150"/>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Arrow Connector 74"/>
                      <a:cNvCxnSpPr>
                        <a:stCxn id="65" idx="3"/>
                      </a:cNvCxnSpPr>
                    </a:nvCxnSpPr>
                    <a:spPr>
                      <a:xfrm flipV="1">
                        <a:off x="3203848" y="5572200"/>
                        <a:ext cx="3384376" cy="64008"/>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58" idx="3"/>
                      </a:cNvCxnSpPr>
                    </a:nvCxnSpPr>
                    <a:spPr>
                      <a:xfrm>
                        <a:off x="3203848" y="5412183"/>
                        <a:ext cx="3384376" cy="32002"/>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59" idx="3"/>
                      </a:cNvCxnSpPr>
                    </a:nvCxnSpPr>
                    <a:spPr>
                      <a:xfrm>
                        <a:off x="3203848" y="5188158"/>
                        <a:ext cx="3384376" cy="96010"/>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116" name="Flowchart: Document 115"/>
                      <a:cNvSpPr/>
                    </a:nvSpPr>
                    <a:spPr>
                      <a:xfrm>
                        <a:off x="3347864" y="6004248"/>
                        <a:ext cx="648072" cy="360040"/>
                      </a:xfrm>
                      <a:prstGeom prst="flowChartDocument">
                        <a:avLst/>
                      </a:prstGeom>
                      <a:solidFill>
                        <a:srgbClr val="7030A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700" dirty="0" smtClean="0"/>
                            <a:t>Community </a:t>
                          </a:r>
                        </a:p>
                        <a:p>
                          <a:pPr algn="ctr"/>
                          <a:r>
                            <a:rPr lang="en-AU" sz="700" dirty="0" smtClean="0"/>
                            <a:t>App. schema</a:t>
                          </a:r>
                          <a:endParaRPr lang="en-AU" sz="7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1" name="Straight Connector 130"/>
                      <a:cNvCxnSpPr>
                        <a:stCxn id="116" idx="0"/>
                        <a:endCxn id="56" idx="3"/>
                      </a:cNvCxnSpPr>
                    </a:nvCxnSpPr>
                    <a:spPr>
                      <a:xfrm flipH="1" flipV="1">
                        <a:off x="3203848" y="5860232"/>
                        <a:ext cx="468052" cy="144016"/>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stCxn id="116" idx="0"/>
                        <a:endCxn id="65" idx="3"/>
                      </a:cNvCxnSpPr>
                    </a:nvCxnSpPr>
                    <a:spPr>
                      <a:xfrm flipH="1" flipV="1">
                        <a:off x="3203848" y="5636208"/>
                        <a:ext cx="468052" cy="368040"/>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16" idx="0"/>
                        <a:endCxn id="58" idx="3"/>
                      </a:cNvCxnSpPr>
                    </a:nvCxnSpPr>
                    <a:spPr>
                      <a:xfrm flipH="1" flipV="1">
                        <a:off x="3203848" y="5412183"/>
                        <a:ext cx="468052" cy="592065"/>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6" idx="0"/>
                        <a:endCxn id="59" idx="3"/>
                      </a:cNvCxnSpPr>
                    </a:nvCxnSpPr>
                    <a:spPr>
                      <a:xfrm flipH="1" flipV="1">
                        <a:off x="3203848" y="5188158"/>
                        <a:ext cx="468052" cy="816090"/>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179512" y="3772000"/>
                        <a:ext cx="8640960" cy="0"/>
                      </a:xfrm>
                      <a:prstGeom prst="line">
                        <a:avLst/>
                      </a:prstGeom>
                      <a:noFill/>
                      <a:ln w="3175">
                        <a:solidFill>
                          <a:schemeClr val="bg1">
                            <a:lumMod val="65000"/>
                          </a:schemeClr>
                        </a:solidFill>
                        <a:prstDash val="dash"/>
                      </a:ln>
                    </a:spPr>
                    <a:style>
                      <a:lnRef idx="2">
                        <a:schemeClr val="accent1">
                          <a:shade val="50000"/>
                        </a:schemeClr>
                      </a:lnRef>
                      <a:fillRef idx="1">
                        <a:schemeClr val="accent1"/>
                      </a:fillRef>
                      <a:effectRef idx="0">
                        <a:schemeClr val="accent1"/>
                      </a:effectRef>
                      <a:fontRef idx="minor">
                        <a:schemeClr val="lt1"/>
                      </a:fontRef>
                    </a:style>
                  </a:cxnSp>
                  <a:cxnSp>
                    <a:nvCxnSpPr>
                      <a:cNvPr id="45" name="Straight Connector 44"/>
                      <a:cNvCxnSpPr/>
                    </a:nvCxnSpPr>
                    <a:spPr>
                      <a:xfrm flipV="1">
                        <a:off x="179512" y="1531041"/>
                        <a:ext cx="8640960" cy="8711"/>
                      </a:xfrm>
                      <a:prstGeom prst="line">
                        <a:avLst/>
                      </a:prstGeom>
                      <a:noFill/>
                      <a:ln w="3175">
                        <a:solidFill>
                          <a:schemeClr val="bg1">
                            <a:lumMod val="65000"/>
                          </a:schemeClr>
                        </a:solidFill>
                        <a:prstDash val="dash"/>
                      </a:ln>
                    </a:spPr>
                    <a:style>
                      <a:lnRef idx="2">
                        <a:schemeClr val="accent1">
                          <a:shade val="50000"/>
                        </a:schemeClr>
                      </a:lnRef>
                      <a:fillRef idx="1">
                        <a:schemeClr val="accent1"/>
                      </a:fillRef>
                      <a:effectRef idx="0">
                        <a:schemeClr val="accent1"/>
                      </a:effectRef>
                      <a:fontRef idx="minor">
                        <a:schemeClr val="lt1"/>
                      </a:fontRef>
                    </a:style>
                  </a:cxnSp>
                  <a:cxnSp>
                    <a:nvCxnSpPr>
                      <a:cNvPr id="46" name="Straight Connector 45"/>
                      <a:cNvCxnSpPr/>
                    </a:nvCxnSpPr>
                    <a:spPr>
                      <a:xfrm>
                        <a:off x="179512" y="4924128"/>
                        <a:ext cx="8640960" cy="0"/>
                      </a:xfrm>
                      <a:prstGeom prst="line">
                        <a:avLst/>
                      </a:prstGeom>
                      <a:noFill/>
                      <a:ln w="3175">
                        <a:solidFill>
                          <a:schemeClr val="bg1">
                            <a:lumMod val="65000"/>
                          </a:schemeClr>
                        </a:solidFill>
                        <a:prstDash val="dash"/>
                      </a:ln>
                    </a:spPr>
                    <a:style>
                      <a:lnRef idx="2">
                        <a:schemeClr val="accent1">
                          <a:shade val="50000"/>
                        </a:schemeClr>
                      </a:lnRef>
                      <a:fillRef idx="1">
                        <a:schemeClr val="accent1"/>
                      </a:fillRef>
                      <a:effectRef idx="0">
                        <a:schemeClr val="accent1"/>
                      </a:effectRef>
                      <a:fontRef idx="minor">
                        <a:schemeClr val="lt1"/>
                      </a:fontRef>
                    </a:style>
                  </a:cxnSp>
                  <a:sp>
                    <a:nvSpPr>
                      <a:cNvPr id="50" name="Can 49"/>
                      <a:cNvSpPr/>
                    </a:nvSpPr>
                    <a:spPr>
                      <a:xfrm>
                        <a:off x="6836407" y="387624"/>
                        <a:ext cx="525728" cy="589156"/>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2"/>
                      </a:lnRef>
                      <a:fillRef idx="3">
                        <a:schemeClr val="accent2"/>
                      </a:fillRef>
                      <a:effectRef idx="3">
                        <a:schemeClr val="accent2"/>
                      </a:effectRef>
                      <a:fontRef idx="minor">
                        <a:schemeClr val="lt1"/>
                      </a:fontRef>
                    </a:style>
                  </a:sp>
                  <a:cxnSp>
                    <a:nvCxnSpPr>
                      <a:cNvPr id="54" name="Straight Arrow Connector 53"/>
                      <a:cNvCxnSpPr>
                        <a:stCxn id="50" idx="4"/>
                      </a:cNvCxnSpPr>
                    </a:nvCxnSpPr>
                    <a:spPr>
                      <a:xfrm flipV="1">
                        <a:off x="7362135" y="675656"/>
                        <a:ext cx="378217" cy="6546"/>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7" name="Rectangle 66"/>
                      <a:cNvSpPr/>
                    </a:nvSpPr>
                    <a:spPr>
                      <a:xfrm>
                        <a:off x="7822147" y="171600"/>
                        <a:ext cx="854309" cy="942650"/>
                      </a:xfrm>
                      <a:prstGeom prst="rect">
                        <a:avLst/>
                      </a:prstGeom>
                      <a:solidFill>
                        <a:srgbClr val="7030A0"/>
                      </a:solid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68" name="Flowchart: Document 67"/>
                      <a:cNvSpPr/>
                    </a:nvSpPr>
                    <a:spPr>
                      <a:xfrm>
                        <a:off x="7452320" y="891680"/>
                        <a:ext cx="720080" cy="294578"/>
                      </a:xfrm>
                      <a:prstGeom prst="flowChartDocument">
                        <a:avLst/>
                      </a:prstGeom>
                      <a:solidFill>
                        <a:srgbClr val="7030A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700" dirty="0" smtClean="0"/>
                            <a:t>Product </a:t>
                          </a:r>
                        </a:p>
                        <a:p>
                          <a:pPr algn="ctr"/>
                          <a:r>
                            <a:rPr lang="en-AU" sz="700" dirty="0" smtClean="0"/>
                            <a:t>a</a:t>
                          </a:r>
                          <a:r>
                            <a:rPr lang="en-AU" sz="700" dirty="0" smtClean="0"/>
                            <a:t>pp. </a:t>
                          </a:r>
                          <a:r>
                            <a:rPr lang="en-AU" sz="600" dirty="0" smtClean="0"/>
                            <a:t>schema</a:t>
                          </a:r>
                          <a:endParaRPr lang="en-AU" sz="7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Straight Connector 68"/>
                      <a:cNvCxnSpPr>
                        <a:stCxn id="68" idx="1"/>
                      </a:cNvCxnSpPr>
                    </a:nvCxnSpPr>
                    <a:spPr>
                      <a:xfrm flipH="1" flipV="1">
                        <a:off x="7092280" y="675656"/>
                        <a:ext cx="360040" cy="363313"/>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sp>
                    <a:nvSpPr>
                      <a:cNvPr id="84" name="TextBox 83"/>
                      <a:cNvSpPr txBox="1"/>
                    </a:nvSpPr>
                    <a:spPr>
                      <a:xfrm>
                        <a:off x="179512" y="4924128"/>
                        <a:ext cx="10574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4 - Federated </a:t>
                          </a:r>
                          <a:endParaRPr lang="en-AU" sz="1200" b="1" dirty="0"/>
                        </a:p>
                      </a:txBody>
                      <a:useSpRect/>
                    </a:txSp>
                  </a:sp>
                  <a:cxnSp>
                    <a:nvCxnSpPr>
                      <a:cNvPr id="85" name="Straight Arrow Connector 84"/>
                      <a:cNvCxnSpPr>
                        <a:stCxn id="108" idx="4"/>
                        <a:endCxn id="111" idx="1"/>
                      </a:cNvCxnSpPr>
                    </a:nvCxnSpPr>
                    <a:spPr>
                      <a:xfrm flipV="1">
                        <a:off x="1619672" y="4260055"/>
                        <a:ext cx="1152128" cy="16001"/>
                      </a:xfrm>
                      <a:prstGeom prst="straightConnector1">
                        <a:avLst/>
                      </a:prstGeom>
                      <a:ln>
                        <a:solidFill>
                          <a:schemeClr val="accent6">
                            <a:lumMod val="75000"/>
                          </a:schemeClr>
                        </a:solidFill>
                        <a:tailEnd type="arrow"/>
                      </a:ln>
                    </a:spPr>
                    <a:style>
                      <a:lnRef idx="1">
                        <a:schemeClr val="accent5"/>
                      </a:lnRef>
                      <a:fillRef idx="0">
                        <a:schemeClr val="accent5"/>
                      </a:fillRef>
                      <a:effectRef idx="0">
                        <a:schemeClr val="accent5"/>
                      </a:effectRef>
                      <a:fontRef idx="minor">
                        <a:schemeClr val="tx1"/>
                      </a:fontRef>
                    </a:style>
                  </a:cxnSp>
                  <a:cxnSp>
                    <a:nvCxnSpPr>
                      <a:cNvPr id="102" name="Straight Arrow Connector 101"/>
                      <a:cNvCxnSpPr>
                        <a:stCxn id="106" idx="4"/>
                        <a:endCxn id="112" idx="1"/>
                      </a:cNvCxnSpPr>
                    </a:nvCxnSpPr>
                    <a:spPr>
                      <a:xfrm flipV="1">
                        <a:off x="1763688" y="4036030"/>
                        <a:ext cx="1008112" cy="24002"/>
                      </a:xfrm>
                      <a:prstGeom prst="straightConnector1">
                        <a:avLst/>
                      </a:prstGeom>
                      <a:ln>
                        <a:tailEnd type="arrow"/>
                      </a:ln>
                    </a:spPr>
                    <a:style>
                      <a:lnRef idx="1">
                        <a:schemeClr val="accent5"/>
                      </a:lnRef>
                      <a:fillRef idx="0">
                        <a:schemeClr val="accent5"/>
                      </a:fillRef>
                      <a:effectRef idx="0">
                        <a:schemeClr val="accent5"/>
                      </a:effectRef>
                      <a:fontRef idx="minor">
                        <a:schemeClr val="tx1"/>
                      </a:fontRef>
                    </a:style>
                  </a:cxnSp>
                  <a:cxnSp>
                    <a:nvCxnSpPr>
                      <a:cNvPr id="103" name="Straight Arrow Connector 102"/>
                      <a:cNvCxnSpPr>
                        <a:endCxn id="105" idx="1"/>
                      </a:cNvCxnSpPr>
                    </a:nvCxnSpPr>
                    <a:spPr>
                      <a:xfrm flipV="1">
                        <a:off x="1763688" y="4484080"/>
                        <a:ext cx="1008112" cy="8000"/>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cxnSp>
                    <a:nvCxnSpPr>
                      <a:cNvPr id="104" name="Straight Arrow Connector 103"/>
                      <a:cNvCxnSpPr>
                        <a:endCxn id="110" idx="1"/>
                      </a:cNvCxnSpPr>
                    </a:nvCxnSpPr>
                    <a:spPr>
                      <a:xfrm>
                        <a:off x="1619672" y="4708104"/>
                        <a:ext cx="115212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5" name="Rounded Rectangle 104"/>
                      <a:cNvSpPr/>
                    </a:nvSpPr>
                    <a:spPr>
                      <a:xfrm>
                        <a:off x="2771800" y="4412072"/>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Flowchart: Magnetic Disk 105"/>
                      <a:cNvSpPr/>
                    </a:nvSpPr>
                    <a:spPr>
                      <a:xfrm>
                        <a:off x="1475656" y="3844008"/>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5">
                          <a:shade val="50000"/>
                        </a:schemeClr>
                      </a:lnRef>
                      <a:fillRef idx="1">
                        <a:schemeClr val="accent5"/>
                      </a:fillRef>
                      <a:effectRef idx="0">
                        <a:schemeClr val="accent5"/>
                      </a:effectRef>
                      <a:fontRef idx="minor">
                        <a:schemeClr val="lt1"/>
                      </a:fontRef>
                    </a:style>
                  </a:sp>
                  <a:sp>
                    <a:nvSpPr>
                      <a:cNvPr id="107" name="Flowchart: Magnetic Disk 106"/>
                      <a:cNvSpPr/>
                    </a:nvSpPr>
                    <a:spPr>
                      <a:xfrm>
                        <a:off x="1691680" y="4132040"/>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Flowchart: Magnetic Disk 107"/>
                      <a:cNvSpPr/>
                    </a:nvSpPr>
                    <a:spPr>
                      <a:xfrm>
                        <a:off x="1331640" y="4060032"/>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6">
                          <a:shade val="50000"/>
                        </a:schemeClr>
                      </a:lnRef>
                      <a:fillRef idx="1">
                        <a:schemeClr val="accent6"/>
                      </a:fillRef>
                      <a:effectRef idx="0">
                        <a:schemeClr val="accent6"/>
                      </a:effectRef>
                      <a:fontRef idx="minor">
                        <a:schemeClr val="lt1"/>
                      </a:fontRef>
                    </a:style>
                  </a:sp>
                  <a:sp>
                    <a:nvSpPr>
                      <a:cNvPr id="109" name="Flowchart: Magnetic Disk 108"/>
                      <a:cNvSpPr/>
                    </a:nvSpPr>
                    <a:spPr>
                      <a:xfrm>
                        <a:off x="1475656" y="4420072"/>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Rounded Rectangle 109"/>
                      <a:cNvSpPr/>
                    </a:nvSpPr>
                    <a:spPr>
                      <a:xfrm>
                        <a:off x="2771800" y="4636096"/>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ounded Rectangle 110"/>
                      <a:cNvSpPr/>
                    </a:nvSpPr>
                    <a:spPr>
                      <a:xfrm>
                        <a:off x="2771800" y="4188047"/>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Rounded Rectangle 111"/>
                      <a:cNvSpPr/>
                    </a:nvSpPr>
                    <a:spPr>
                      <a:xfrm>
                        <a:off x="2771800" y="3964022"/>
                        <a:ext cx="432048" cy="144016"/>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WFS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3" name="Straight Arrow Connector 112"/>
                      <a:cNvCxnSpPr>
                        <a:stCxn id="115" idx="3"/>
                      </a:cNvCxnSpPr>
                    </a:nvCxnSpPr>
                    <a:spPr>
                      <a:xfrm>
                        <a:off x="5076000" y="4312072"/>
                        <a:ext cx="1512224" cy="36016"/>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114" name="TextBox 113"/>
                      <a:cNvSpPr txBox="1"/>
                    </a:nvSpPr>
                    <a:spPr>
                      <a:xfrm>
                        <a:off x="4499992" y="4420072"/>
                        <a:ext cx="79208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800" dirty="0" smtClean="0"/>
                            <a:t>* Transform</a:t>
                          </a:r>
                          <a:endParaRPr lang="en-AU" sz="800" dirty="0" smtClean="0"/>
                        </a:p>
                      </a:txBody>
                      <a:useSpRect/>
                    </a:txSp>
                  </a:sp>
                  <a:sp>
                    <a:nvSpPr>
                      <a:cNvPr id="115" name="Rounded Rectangle 114"/>
                      <a:cNvSpPr/>
                    </a:nvSpPr>
                    <a:spPr>
                      <a:xfrm>
                        <a:off x="4572000" y="4204072"/>
                        <a:ext cx="504000" cy="216000"/>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Process*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Flowchart: Document 116"/>
                      <a:cNvSpPr/>
                    </a:nvSpPr>
                    <a:spPr>
                      <a:xfrm>
                        <a:off x="5220072" y="4492080"/>
                        <a:ext cx="648072" cy="360040"/>
                      </a:xfrm>
                      <a:prstGeom prst="flowChartDocument">
                        <a:avLst/>
                      </a:prstGeom>
                      <a:solidFill>
                        <a:srgbClr val="7030A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700" dirty="0" smtClean="0"/>
                            <a:t>Community </a:t>
                          </a:r>
                        </a:p>
                        <a:p>
                          <a:pPr algn="ctr"/>
                          <a:r>
                            <a:rPr lang="en-AU" sz="700" dirty="0" smtClean="0"/>
                            <a:t>a</a:t>
                          </a:r>
                          <a:r>
                            <a:rPr lang="en-AU" sz="700" dirty="0" smtClean="0"/>
                            <a:t>pp. schema</a:t>
                          </a:r>
                          <a:endParaRPr lang="en-AU" sz="7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Connector 117"/>
                      <a:cNvCxnSpPr>
                        <a:stCxn id="117" idx="0"/>
                        <a:endCxn id="115" idx="3"/>
                      </a:cNvCxnSpPr>
                    </a:nvCxnSpPr>
                    <a:spPr>
                      <a:xfrm flipH="1" flipV="1">
                        <a:off x="5076000" y="4312072"/>
                        <a:ext cx="468108" cy="180008"/>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111" idx="3"/>
                        <a:endCxn id="115" idx="1"/>
                      </a:cNvCxnSpPr>
                    </a:nvCxnSpPr>
                    <a:spPr>
                      <a:xfrm>
                        <a:off x="3203848" y="4260055"/>
                        <a:ext cx="1368152" cy="52017"/>
                      </a:xfrm>
                      <a:prstGeom prst="straightConnector1">
                        <a:avLst/>
                      </a:prstGeom>
                      <a:ln>
                        <a:solidFill>
                          <a:schemeClr val="accent6">
                            <a:lumMod val="75000"/>
                          </a:schemeClr>
                        </a:solidFill>
                        <a:tailEnd type="arrow"/>
                      </a:ln>
                    </a:spPr>
                    <a:style>
                      <a:lnRef idx="1">
                        <a:schemeClr val="accent5"/>
                      </a:lnRef>
                      <a:fillRef idx="0">
                        <a:schemeClr val="accent5"/>
                      </a:fillRef>
                      <a:effectRef idx="0">
                        <a:schemeClr val="accent5"/>
                      </a:effectRef>
                      <a:fontRef idx="minor">
                        <a:schemeClr val="tx1"/>
                      </a:fontRef>
                    </a:style>
                  </a:cxnSp>
                  <a:cxnSp>
                    <a:nvCxnSpPr>
                      <a:cNvPr id="120" name="Straight Arrow Connector 119"/>
                      <a:cNvCxnSpPr>
                        <a:stCxn id="112" idx="3"/>
                        <a:endCxn id="115" idx="1"/>
                      </a:cNvCxnSpPr>
                    </a:nvCxnSpPr>
                    <a:spPr>
                      <a:xfrm>
                        <a:off x="3203848" y="4036030"/>
                        <a:ext cx="1368152" cy="276042"/>
                      </a:xfrm>
                      <a:prstGeom prst="straightConnector1">
                        <a:avLst/>
                      </a:prstGeom>
                      <a:ln>
                        <a:tailEnd type="arrow"/>
                      </a:ln>
                    </a:spPr>
                    <a:style>
                      <a:lnRef idx="1">
                        <a:schemeClr val="accent5"/>
                      </a:lnRef>
                      <a:fillRef idx="0">
                        <a:schemeClr val="accent5"/>
                      </a:fillRef>
                      <a:effectRef idx="0">
                        <a:schemeClr val="accent5"/>
                      </a:effectRef>
                      <a:fontRef idx="minor">
                        <a:schemeClr val="tx1"/>
                      </a:fontRef>
                    </a:style>
                  </a:cxnSp>
                  <a:cxnSp>
                    <a:nvCxnSpPr>
                      <a:cNvPr id="121" name="Straight Arrow Connector 120"/>
                      <a:cNvCxnSpPr>
                        <a:stCxn id="105" idx="3"/>
                        <a:endCxn id="115" idx="1"/>
                      </a:cNvCxnSpPr>
                    </a:nvCxnSpPr>
                    <a:spPr>
                      <a:xfrm flipV="1">
                        <a:off x="3203848" y="4312072"/>
                        <a:ext cx="1368152" cy="172008"/>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cxnSp>
                    <a:nvCxnSpPr>
                      <a:cNvPr id="122" name="Straight Arrow Connector 121"/>
                      <a:cNvCxnSpPr>
                        <a:stCxn id="110" idx="3"/>
                        <a:endCxn id="115" idx="1"/>
                      </a:cNvCxnSpPr>
                    </a:nvCxnSpPr>
                    <a:spPr>
                      <a:xfrm flipV="1">
                        <a:off x="3203848" y="4312072"/>
                        <a:ext cx="1368152" cy="396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8" name="Straight Arrow Connector 127"/>
                      <a:cNvCxnSpPr>
                        <a:endCxn id="139" idx="1"/>
                      </a:cNvCxnSpPr>
                    </a:nvCxnSpPr>
                    <a:spPr>
                      <a:xfrm flipV="1">
                        <a:off x="1619672" y="3159920"/>
                        <a:ext cx="2808312" cy="36018"/>
                      </a:xfrm>
                      <a:prstGeom prst="straightConnector1">
                        <a:avLst/>
                      </a:prstGeom>
                      <a:ln>
                        <a:solidFill>
                          <a:schemeClr val="accent6">
                            <a:lumMod val="75000"/>
                          </a:schemeClr>
                        </a:solidFill>
                        <a:tailEnd type="arrow"/>
                      </a:ln>
                    </a:spPr>
                    <a:style>
                      <a:lnRef idx="1">
                        <a:schemeClr val="accent5"/>
                      </a:lnRef>
                      <a:fillRef idx="0">
                        <a:schemeClr val="accent5"/>
                      </a:fillRef>
                      <a:effectRef idx="0">
                        <a:schemeClr val="accent5"/>
                      </a:effectRef>
                      <a:fontRef idx="minor">
                        <a:schemeClr val="tx1"/>
                      </a:fontRef>
                    </a:style>
                  </a:cxnSp>
                  <a:sp>
                    <a:nvSpPr>
                      <a:cNvPr id="129" name="Can 128"/>
                      <a:cNvSpPr/>
                    </a:nvSpPr>
                    <a:spPr>
                      <a:xfrm>
                        <a:off x="4788024" y="2835896"/>
                        <a:ext cx="432048" cy="576064"/>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0">
                        <a:schemeClr val="accent2"/>
                      </a:lnRef>
                      <a:fillRef idx="3">
                        <a:schemeClr val="accent2"/>
                      </a:fillRef>
                      <a:effectRef idx="3">
                        <a:schemeClr val="accent2"/>
                      </a:effectRef>
                      <a:fontRef idx="minor">
                        <a:schemeClr val="lt1"/>
                      </a:fontRef>
                    </a:style>
                  </a:sp>
                  <a:cxnSp>
                    <a:nvCxnSpPr>
                      <a:cNvPr id="133" name="Straight Arrow Connector 132"/>
                      <a:cNvCxnSpPr>
                        <a:stCxn id="147" idx="4"/>
                        <a:endCxn id="139" idx="1"/>
                      </a:cNvCxnSpPr>
                    </a:nvCxnSpPr>
                    <a:spPr>
                      <a:xfrm>
                        <a:off x="1835696" y="2907904"/>
                        <a:ext cx="2592288" cy="252016"/>
                      </a:xfrm>
                      <a:prstGeom prst="straightConnector1">
                        <a:avLst/>
                      </a:prstGeom>
                      <a:ln>
                        <a:tailEnd type="arrow"/>
                      </a:ln>
                    </a:spPr>
                    <a:style>
                      <a:lnRef idx="1">
                        <a:schemeClr val="accent5"/>
                      </a:lnRef>
                      <a:fillRef idx="0">
                        <a:schemeClr val="accent5"/>
                      </a:fillRef>
                      <a:effectRef idx="0">
                        <a:schemeClr val="accent5"/>
                      </a:effectRef>
                      <a:fontRef idx="minor">
                        <a:schemeClr val="tx1"/>
                      </a:fontRef>
                    </a:style>
                  </a:cxnSp>
                  <a:cxnSp>
                    <a:nvCxnSpPr>
                      <a:cNvPr id="138" name="Straight Arrow Connector 137"/>
                      <a:cNvCxnSpPr>
                        <a:stCxn id="129" idx="4"/>
                      </a:cNvCxnSpPr>
                    </a:nvCxnSpPr>
                    <a:spPr>
                      <a:xfrm>
                        <a:off x="5220072" y="3123928"/>
                        <a:ext cx="1368152" cy="0"/>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139" name="Rounded Rectangle 138"/>
                      <a:cNvSpPr/>
                    </a:nvSpPr>
                    <a:spPr>
                      <a:xfrm>
                        <a:off x="4427984" y="3051920"/>
                        <a:ext cx="504000" cy="216000"/>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Process*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Flowchart: Magnetic Disk 146"/>
                      <a:cNvSpPr/>
                    </a:nvSpPr>
                    <a:spPr>
                      <a:xfrm>
                        <a:off x="1547664" y="2691880"/>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5">
                          <a:shade val="50000"/>
                        </a:schemeClr>
                      </a:lnRef>
                      <a:fillRef idx="1">
                        <a:schemeClr val="accent5"/>
                      </a:fillRef>
                      <a:effectRef idx="0">
                        <a:schemeClr val="accent5"/>
                      </a:effectRef>
                      <a:fontRef idx="minor">
                        <a:schemeClr val="lt1"/>
                      </a:fontRef>
                    </a:style>
                  </a:sp>
                  <a:sp>
                    <a:nvSpPr>
                      <a:cNvPr id="148" name="Flowchart: Magnetic Disk 147"/>
                      <a:cNvSpPr/>
                    </a:nvSpPr>
                    <a:spPr>
                      <a:xfrm>
                        <a:off x="1691680" y="2979912"/>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Flowchart: Magnetic Disk 148"/>
                      <a:cNvSpPr/>
                    </a:nvSpPr>
                    <a:spPr>
                      <a:xfrm>
                        <a:off x="1331640" y="2907904"/>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6">
                          <a:shade val="50000"/>
                        </a:schemeClr>
                      </a:lnRef>
                      <a:fillRef idx="1">
                        <a:schemeClr val="accent6"/>
                      </a:fillRef>
                      <a:effectRef idx="0">
                        <a:schemeClr val="accent6"/>
                      </a:effectRef>
                      <a:fontRef idx="minor">
                        <a:schemeClr val="lt1"/>
                      </a:fontRef>
                    </a:style>
                  </a:sp>
                  <a:sp>
                    <a:nvSpPr>
                      <a:cNvPr id="150" name="Flowchart: Magnetic Disk 149"/>
                      <a:cNvSpPr/>
                    </a:nvSpPr>
                    <a:spPr>
                      <a:xfrm>
                        <a:off x="1475656" y="3267944"/>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Flowchart: Document 150"/>
                      <a:cNvSpPr/>
                    </a:nvSpPr>
                    <a:spPr>
                      <a:xfrm>
                        <a:off x="5508104" y="3411960"/>
                        <a:ext cx="648072" cy="360040"/>
                      </a:xfrm>
                      <a:prstGeom prst="flowChartDocument">
                        <a:avLst/>
                      </a:prstGeom>
                      <a:solidFill>
                        <a:srgbClr val="7030A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700" dirty="0" smtClean="0"/>
                            <a:t>product</a:t>
                          </a:r>
                        </a:p>
                        <a:p>
                          <a:pPr algn="ctr"/>
                          <a:r>
                            <a:rPr lang="en-AU" sz="700" dirty="0" smtClean="0"/>
                            <a:t>a</a:t>
                          </a:r>
                          <a:r>
                            <a:rPr lang="en-AU" sz="700" dirty="0" smtClean="0"/>
                            <a:t>pp. schema</a:t>
                          </a:r>
                          <a:endParaRPr lang="en-AU" sz="7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2" name="Straight Connector 151"/>
                      <a:cNvCxnSpPr>
                        <a:stCxn id="151" idx="0"/>
                      </a:cNvCxnSpPr>
                    </a:nvCxnSpPr>
                    <a:spPr>
                      <a:xfrm flipH="1" flipV="1">
                        <a:off x="4860032" y="3123928"/>
                        <a:ext cx="972108" cy="288032"/>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54" name="Straight Arrow Connector 153"/>
                      <a:cNvCxnSpPr>
                        <a:endCxn id="139" idx="1"/>
                      </a:cNvCxnSpPr>
                    </a:nvCxnSpPr>
                    <a:spPr>
                      <a:xfrm flipV="1">
                        <a:off x="1907704" y="3159920"/>
                        <a:ext cx="2520280" cy="180032"/>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cxnSp>
                    <a:nvCxnSpPr>
                      <a:cNvPr id="155" name="Straight Arrow Connector 154"/>
                      <a:cNvCxnSpPr>
                        <a:endCxn id="139" idx="1"/>
                      </a:cNvCxnSpPr>
                    </a:nvCxnSpPr>
                    <a:spPr>
                      <a:xfrm flipV="1">
                        <a:off x="1763688" y="3159920"/>
                        <a:ext cx="2664296" cy="396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4" name="Straight Arrow Connector 163"/>
                      <a:cNvCxnSpPr/>
                    </a:nvCxnSpPr>
                    <a:spPr>
                      <a:xfrm>
                        <a:off x="1979712" y="2115816"/>
                        <a:ext cx="648072" cy="0"/>
                      </a:xfrm>
                      <a:prstGeom prst="straightConnector1">
                        <a:avLst/>
                      </a:prstGeom>
                      <a:ln>
                        <a:solidFill>
                          <a:schemeClr val="tx1">
                            <a:lumMod val="75000"/>
                            <a:lumOff val="2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5" name="TextBox 164"/>
                      <a:cNvSpPr txBox="1"/>
                    </a:nvSpPr>
                    <a:spPr>
                      <a:xfrm>
                        <a:off x="3059832" y="1899792"/>
                        <a:ext cx="864096"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800" dirty="0" smtClean="0"/>
                            <a:t>* Make</a:t>
                          </a:r>
                          <a:r>
                            <a:rPr lang="en-AU" sz="700" b="1" dirty="0" smtClean="0"/>
                            <a:t> product</a:t>
                          </a:r>
                          <a:endParaRPr lang="en-AU" sz="700" b="1" dirty="0"/>
                        </a:p>
                      </a:txBody>
                      <a:useSpRect/>
                    </a:txSp>
                  </a:sp>
                  <a:sp>
                    <a:nvSpPr>
                      <a:cNvPr id="166" name="Can 165"/>
                      <a:cNvSpPr/>
                    </a:nvSpPr>
                    <a:spPr>
                      <a:xfrm>
                        <a:off x="1403648" y="1827784"/>
                        <a:ext cx="576064" cy="576064"/>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b="1" dirty="0" smtClean="0"/>
                            <a:t>Data </a:t>
                          </a:r>
                          <a:r>
                            <a:rPr lang="en-AU" sz="1000" b="1" dirty="0" smtClean="0"/>
                            <a:t>source</a:t>
                          </a:r>
                        </a:p>
                      </a:txBody>
                      <a:useSpRect/>
                    </a:txSp>
                    <a:style>
                      <a:lnRef idx="0">
                        <a:schemeClr val="accent2"/>
                      </a:lnRef>
                      <a:fillRef idx="3">
                        <a:schemeClr val="accent2"/>
                      </a:fillRef>
                      <a:effectRef idx="3">
                        <a:schemeClr val="accent2"/>
                      </a:effectRef>
                      <a:fontRef idx="minor">
                        <a:schemeClr val="lt1"/>
                      </a:fontRef>
                    </a:style>
                  </a:sp>
                  <a:sp>
                    <a:nvSpPr>
                      <a:cNvPr id="167" name="Rectangle 166"/>
                      <a:cNvSpPr/>
                    </a:nvSpPr>
                    <a:spPr>
                      <a:xfrm>
                        <a:off x="6804248" y="1539752"/>
                        <a:ext cx="936104" cy="1152128"/>
                      </a:xfrm>
                      <a:prstGeom prst="rect">
                        <a:avLst/>
                      </a:prstGeom>
                      <a:solidFill>
                        <a:srgbClr val="7030A0"/>
                      </a:solid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b="1" dirty="0" smtClean="0">
                            <a:solidFill>
                              <a:schemeClr val="accent2"/>
                            </a:solidFill>
                          </a:endParaRPr>
                        </a:p>
                        <a:p>
                          <a:pPr>
                            <a:buFontTx/>
                            <a:buChar char="-"/>
                          </a:pPr>
                          <a:endParaRPr lang="en-AU" sz="1600" b="1"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168" name="Flowchart: Document 167"/>
                      <a:cNvSpPr/>
                    </a:nvSpPr>
                    <a:spPr>
                      <a:xfrm>
                        <a:off x="3203848" y="2187824"/>
                        <a:ext cx="648072" cy="360040"/>
                      </a:xfrm>
                      <a:prstGeom prst="flowChartDocument">
                        <a:avLst/>
                      </a:prstGeom>
                      <a:solidFill>
                        <a:srgbClr val="7030A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700" b="1" dirty="0" smtClean="0"/>
                            <a:t>Product </a:t>
                          </a:r>
                        </a:p>
                        <a:p>
                          <a:pPr algn="ctr"/>
                          <a:r>
                            <a:rPr lang="en-AU" sz="700" b="1" dirty="0" smtClean="0"/>
                            <a:t>a</a:t>
                          </a:r>
                          <a:r>
                            <a:rPr lang="en-AU" sz="700" b="1" dirty="0" smtClean="0"/>
                            <a:t>pp. schema</a:t>
                          </a:r>
                          <a:endParaRPr lang="en-AU" sz="7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9" name="Straight Connector 168"/>
                      <a:cNvCxnSpPr>
                        <a:stCxn id="168" idx="1"/>
                        <a:endCxn id="233" idx="2"/>
                      </a:cNvCxnSpPr>
                    </a:nvCxnSpPr>
                    <a:spPr>
                      <a:xfrm flipH="1" flipV="1">
                        <a:off x="2879812" y="2223828"/>
                        <a:ext cx="324036" cy="144016"/>
                      </a:xfrm>
                      <a:prstGeom prst="line">
                        <a:avLst/>
                      </a:prstGeom>
                      <a:ln w="3175">
                        <a:solidFill>
                          <a:srgbClr val="7030A0"/>
                        </a:solidFill>
                        <a:prstDash val="dash"/>
                      </a:ln>
                    </a:spPr>
                    <a:style>
                      <a:lnRef idx="1">
                        <a:schemeClr val="accent1"/>
                      </a:lnRef>
                      <a:fillRef idx="0">
                        <a:schemeClr val="accent1"/>
                      </a:fillRef>
                      <a:effectRef idx="0">
                        <a:schemeClr val="accent1"/>
                      </a:effectRef>
                      <a:fontRef idx="minor">
                        <a:schemeClr val="tx1"/>
                      </a:fontRef>
                    </a:style>
                  </a:cxnSp>
                  <a:cxnSp>
                    <a:nvCxnSpPr>
                      <a:cNvPr id="170" name="Straight Arrow Connector 169"/>
                      <a:cNvCxnSpPr/>
                    </a:nvCxnSpPr>
                    <a:spPr>
                      <a:xfrm>
                        <a:off x="3131840" y="2115816"/>
                        <a:ext cx="3456384" cy="0"/>
                      </a:xfrm>
                      <a:prstGeom prst="straightConnector1">
                        <a:avLst/>
                      </a:prstGeom>
                      <a:ln>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171" name="Rounded Rectangle 170"/>
                      <a:cNvSpPr/>
                    </a:nvSpPr>
                    <a:spPr>
                      <a:xfrm>
                        <a:off x="6588224" y="603648"/>
                        <a:ext cx="504056" cy="216024"/>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Process* </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9" name="Straight Arrow Connector 178"/>
                      <a:cNvCxnSpPr>
                        <a:stCxn id="183" idx="3"/>
                        <a:endCxn id="171" idx="1"/>
                      </a:cNvCxnSpPr>
                    </a:nvCxnSpPr>
                    <a:spPr>
                      <a:xfrm>
                        <a:off x="1547664" y="675656"/>
                        <a:ext cx="5040560" cy="36004"/>
                      </a:xfrm>
                      <a:prstGeom prst="straightConnector1">
                        <a:avLst/>
                      </a:prstGeom>
                      <a:ln>
                        <a:solidFill>
                          <a:schemeClr val="accent6">
                            <a:lumMod val="75000"/>
                          </a:schemeClr>
                        </a:solidFill>
                        <a:tailEnd type="arrow"/>
                      </a:ln>
                    </a:spPr>
                    <a:style>
                      <a:lnRef idx="1">
                        <a:schemeClr val="accent5"/>
                      </a:lnRef>
                      <a:fillRef idx="0">
                        <a:schemeClr val="accent5"/>
                      </a:fillRef>
                      <a:effectRef idx="0">
                        <a:schemeClr val="accent5"/>
                      </a:effectRef>
                      <a:fontRef idx="minor">
                        <a:schemeClr val="tx1"/>
                      </a:fontRef>
                    </a:style>
                  </a:cxnSp>
                  <a:cxnSp>
                    <a:nvCxnSpPr>
                      <a:cNvPr id="181" name="Straight Arrow Connector 180"/>
                      <a:cNvCxnSpPr>
                        <a:endCxn id="171" idx="1"/>
                      </a:cNvCxnSpPr>
                    </a:nvCxnSpPr>
                    <a:spPr>
                      <a:xfrm flipV="1">
                        <a:off x="1979712" y="711660"/>
                        <a:ext cx="4608512" cy="108012"/>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cxnSp>
                    <a:nvCxnSpPr>
                      <a:cNvPr id="182" name="Straight Arrow Connector 181"/>
                      <a:cNvCxnSpPr>
                        <a:stCxn id="186" idx="4"/>
                        <a:endCxn id="171" idx="1"/>
                      </a:cNvCxnSpPr>
                    </a:nvCxnSpPr>
                    <a:spPr>
                      <a:xfrm flipV="1">
                        <a:off x="1691680" y="711660"/>
                        <a:ext cx="4896544" cy="3240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3" name="Flowchart: Magnetic Disk 182"/>
                      <a:cNvSpPr/>
                    </a:nvSpPr>
                    <a:spPr>
                      <a:xfrm>
                        <a:off x="1403648" y="243608"/>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5">
                          <a:shade val="50000"/>
                        </a:schemeClr>
                      </a:lnRef>
                      <a:fillRef idx="1">
                        <a:schemeClr val="accent5"/>
                      </a:fillRef>
                      <a:effectRef idx="0">
                        <a:schemeClr val="accent5"/>
                      </a:effectRef>
                      <a:fontRef idx="minor">
                        <a:schemeClr val="lt1"/>
                      </a:fontRef>
                    </a:style>
                  </a:sp>
                  <a:sp>
                    <a:nvSpPr>
                      <a:cNvPr id="184" name="Flowchart: Magnetic Disk 183"/>
                      <a:cNvSpPr/>
                    </a:nvSpPr>
                    <a:spPr>
                      <a:xfrm>
                        <a:off x="1619672" y="531640"/>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Flowchart: Magnetic Disk 184"/>
                      <a:cNvSpPr/>
                    </a:nvSpPr>
                    <a:spPr>
                      <a:xfrm>
                        <a:off x="1259632" y="459632"/>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6">
                          <a:shade val="50000"/>
                        </a:schemeClr>
                      </a:lnRef>
                      <a:fillRef idx="1">
                        <a:schemeClr val="accent6"/>
                      </a:fillRef>
                      <a:effectRef idx="0">
                        <a:schemeClr val="accent6"/>
                      </a:effectRef>
                      <a:fontRef idx="minor">
                        <a:schemeClr val="lt1"/>
                      </a:fontRef>
                    </a:style>
                  </a:sp>
                  <a:sp>
                    <a:nvSpPr>
                      <a:cNvPr id="186" name="Flowchart: Magnetic Disk 185"/>
                      <a:cNvSpPr/>
                    </a:nvSpPr>
                    <a:spPr>
                      <a:xfrm>
                        <a:off x="1403648" y="819672"/>
                        <a:ext cx="288032" cy="432048"/>
                      </a:xfrm>
                      <a:prstGeom prst="flowChartMagneticDisk">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93" name="Group 30"/>
                      <a:cNvGrpSpPr/>
                    </a:nvGrpSpPr>
                    <a:grpSpPr>
                      <a:xfrm>
                        <a:off x="6660232" y="3916016"/>
                        <a:ext cx="1584176" cy="792086"/>
                        <a:chOff x="6156176" y="1484785"/>
                        <a:chExt cx="2232248" cy="1368150"/>
                      </a:xfrm>
                      <a:solidFill>
                        <a:srgbClr val="7030A0"/>
                      </a:solidFill>
                    </a:grpSpPr>
                    <a:sp>
                      <a:nvSpPr>
                        <a:cNvPr id="194" name="Rectangle 193"/>
                        <a:cNvSpPr/>
                      </a:nvSpPr>
                      <a:spPr>
                        <a:xfrm>
                          <a:off x="6156176" y="1628801"/>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195" name="Rectangle 194"/>
                        <a:cNvSpPr/>
                      </a:nvSpPr>
                      <a:spPr>
                        <a:xfrm>
                          <a:off x="6588224" y="1916832"/>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196" name="Rectangle 195"/>
                        <a:cNvSpPr/>
                      </a:nvSpPr>
                      <a:spPr>
                        <a:xfrm>
                          <a:off x="7020272" y="1484785"/>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197" name="Rectangle 196"/>
                        <a:cNvSpPr/>
                      </a:nvSpPr>
                      <a:spPr>
                        <a:xfrm>
                          <a:off x="7452320" y="1772816"/>
                          <a:ext cx="936104" cy="936103"/>
                        </a:xfrm>
                        <a:prstGeom prst="rect">
                          <a:avLst/>
                        </a:prstGeom>
                        <a:grp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dirty="0" smtClean="0">
                              <a:solidFill>
                                <a:schemeClr val="accent2"/>
                              </a:solidFill>
                            </a:endParaRPr>
                          </a:p>
                          <a:p>
                            <a:pPr>
                              <a:buFontTx/>
                              <a:buChar char="-"/>
                            </a:pPr>
                            <a:endParaRPr lang="en-AU" sz="1600"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grpSp>
                  <a:sp>
                    <a:nvSpPr>
                      <a:cNvPr id="212" name="Rectangle 211"/>
                      <a:cNvSpPr/>
                    </a:nvSpPr>
                    <a:spPr>
                      <a:xfrm>
                        <a:off x="6516216" y="1179712"/>
                        <a:ext cx="2232248" cy="33855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800" dirty="0" smtClean="0"/>
                            <a:t>* find</a:t>
                          </a:r>
                          <a:r>
                            <a:rPr lang="en-AU" sz="800" dirty="0" smtClean="0"/>
                            <a:t>, access, extract, interpret, transform, load, integrate and harmonise &amp; make product*</a:t>
                          </a:r>
                          <a:endParaRPr lang="en-AU" sz="800" dirty="0"/>
                        </a:p>
                      </a:txBody>
                      <a:useSpRect/>
                    </a:txSp>
                  </a:sp>
                  <a:sp>
                    <a:nvSpPr>
                      <a:cNvPr id="222" name="Rectangle 221"/>
                      <a:cNvSpPr/>
                    </a:nvSpPr>
                    <a:spPr>
                      <a:xfrm>
                        <a:off x="179512" y="171600"/>
                        <a:ext cx="96475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0 – Anarchic</a:t>
                          </a:r>
                        </a:p>
                      </a:txBody>
                      <a:useSpRect/>
                    </a:txSp>
                  </a:sp>
                  <a:sp>
                    <a:nvSpPr>
                      <a:cNvPr id="223" name="Rectangle 222"/>
                      <a:cNvSpPr/>
                    </a:nvSpPr>
                    <a:spPr>
                      <a:xfrm>
                        <a:off x="179512" y="1539752"/>
                        <a:ext cx="1806648"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1- </a:t>
                          </a:r>
                          <a:r>
                            <a:rPr lang="en-AU" sz="1200" b="1" dirty="0" smtClean="0"/>
                            <a:t>Centralised production</a:t>
                          </a:r>
                        </a:p>
                      </a:txBody>
                      <a:useSpRect/>
                    </a:txSp>
                  </a:sp>
                  <a:sp>
                    <a:nvSpPr>
                      <a:cNvPr id="224" name="Rectangle 223"/>
                      <a:cNvSpPr/>
                    </a:nvSpPr>
                    <a:spPr>
                      <a:xfrm>
                        <a:off x="179512" y="2619872"/>
                        <a:ext cx="113851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2 – Aggregated</a:t>
                          </a:r>
                        </a:p>
                      </a:txBody>
                      <a:useSpRect/>
                    </a:txSp>
                  </a:sp>
                  <a:sp>
                    <a:nvSpPr>
                      <a:cNvPr id="225" name="Rectangle 224"/>
                      <a:cNvSpPr/>
                    </a:nvSpPr>
                    <a:spPr>
                      <a:xfrm>
                        <a:off x="179512" y="3772000"/>
                        <a:ext cx="9270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3- Brokered</a:t>
                          </a:r>
                        </a:p>
                      </a:txBody>
                      <a:useSpRect/>
                    </a:txSp>
                  </a:sp>
                  <a:cxnSp>
                    <a:nvCxnSpPr>
                      <a:cNvPr id="228" name="Straight Connector 227"/>
                      <a:cNvCxnSpPr/>
                    </a:nvCxnSpPr>
                    <a:spPr>
                      <a:xfrm>
                        <a:off x="179512" y="2619872"/>
                        <a:ext cx="8640960" cy="0"/>
                      </a:xfrm>
                      <a:prstGeom prst="line">
                        <a:avLst/>
                      </a:prstGeom>
                      <a:noFill/>
                      <a:ln w="3175">
                        <a:solidFill>
                          <a:schemeClr val="bg1">
                            <a:lumMod val="65000"/>
                          </a:schemeClr>
                        </a:solidFill>
                        <a:prstDash val="dash"/>
                      </a:ln>
                    </a:spPr>
                    <a:style>
                      <a:lnRef idx="2">
                        <a:schemeClr val="accent1">
                          <a:shade val="50000"/>
                        </a:schemeClr>
                      </a:lnRef>
                      <a:fillRef idx="1">
                        <a:schemeClr val="accent1"/>
                      </a:fillRef>
                      <a:effectRef idx="0">
                        <a:schemeClr val="accent1"/>
                      </a:effectRef>
                      <a:fontRef idx="minor">
                        <a:schemeClr val="lt1"/>
                      </a:fontRef>
                    </a:style>
                  </a:cxnSp>
                  <a:sp>
                    <a:nvSpPr>
                      <a:cNvPr id="233" name="Rounded Rectangle 232"/>
                      <a:cNvSpPr/>
                    </a:nvSpPr>
                    <a:spPr>
                      <a:xfrm>
                        <a:off x="2627784" y="2007804"/>
                        <a:ext cx="504056" cy="216024"/>
                      </a:xfrm>
                      <a:prstGeom prst="roundRect">
                        <a:avLst/>
                      </a:prstGeom>
                      <a:ln w="15875"/>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000" dirty="0" smtClean="0"/>
                            <a:t>Process*</a:t>
                          </a:r>
                          <a:endParaRPr lang="en-AU" sz="1000"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Rectangle 236"/>
                      <a:cNvSpPr/>
                    </a:nvSpPr>
                    <a:spPr>
                      <a:xfrm>
                        <a:off x="1259632" y="603648"/>
                        <a:ext cx="648072" cy="400110"/>
                      </a:xfrm>
                      <a:prstGeom prst="rect">
                        <a:avLst/>
                      </a:prstGeom>
                      <a:solidFill>
                        <a:schemeClr val="bg1">
                          <a:alpha val="39000"/>
                        </a:schemeClr>
                      </a:solidFill>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sz="1000" b="1" dirty="0" smtClean="0"/>
                            <a:t>Data </a:t>
                          </a:r>
                          <a:r>
                            <a:rPr lang="en-AU" sz="1000" b="1" dirty="0" smtClean="0"/>
                            <a:t>sources</a:t>
                          </a:r>
                          <a:endParaRPr lang="en-AU" sz="1000" b="1" dirty="0" smtClean="0"/>
                        </a:p>
                      </a:txBody>
                      <a:useSpRect/>
                    </a:txSp>
                  </a:sp>
                  <a:sp>
                    <a:nvSpPr>
                      <a:cNvPr id="238" name="Rectangle 237"/>
                      <a:cNvSpPr/>
                    </a:nvSpPr>
                    <a:spPr>
                      <a:xfrm>
                        <a:off x="1331640" y="2979912"/>
                        <a:ext cx="648072" cy="400110"/>
                      </a:xfrm>
                      <a:prstGeom prst="rect">
                        <a:avLst/>
                      </a:prstGeom>
                      <a:solidFill>
                        <a:schemeClr val="bg1">
                          <a:alpha val="39000"/>
                        </a:schemeClr>
                      </a:solidFill>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sz="1000" b="1" dirty="0" smtClean="0"/>
                            <a:t>Data </a:t>
                          </a:r>
                          <a:r>
                            <a:rPr lang="en-AU" sz="1000" b="1" dirty="0" smtClean="0"/>
                            <a:t>sources</a:t>
                          </a:r>
                          <a:endParaRPr lang="en-AU" sz="1000" b="1" dirty="0" smtClean="0"/>
                        </a:p>
                      </a:txBody>
                      <a:useSpRect/>
                    </a:txSp>
                  </a:sp>
                  <a:sp>
                    <a:nvSpPr>
                      <a:cNvPr id="239" name="Rectangle 238"/>
                      <a:cNvSpPr/>
                    </a:nvSpPr>
                    <a:spPr>
                      <a:xfrm>
                        <a:off x="1331640" y="4132040"/>
                        <a:ext cx="648072" cy="400110"/>
                      </a:xfrm>
                      <a:prstGeom prst="rect">
                        <a:avLst/>
                      </a:prstGeom>
                      <a:solidFill>
                        <a:schemeClr val="bg1">
                          <a:alpha val="39000"/>
                        </a:schemeClr>
                      </a:solidFill>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sz="1000" b="1" dirty="0" smtClean="0"/>
                            <a:t>Data </a:t>
                          </a:r>
                          <a:r>
                            <a:rPr lang="en-AU" sz="1000" b="1" dirty="0" smtClean="0"/>
                            <a:t>sources</a:t>
                          </a:r>
                          <a:endParaRPr lang="en-AU" sz="1000" b="1" dirty="0" smtClean="0"/>
                        </a:p>
                      </a:txBody>
                      <a:useSpRect/>
                    </a:txSp>
                  </a:sp>
                  <a:sp>
                    <a:nvSpPr>
                      <a:cNvPr id="240" name="Rectangle 239"/>
                      <a:cNvSpPr/>
                    </a:nvSpPr>
                    <a:spPr>
                      <a:xfrm>
                        <a:off x="1331640" y="5284168"/>
                        <a:ext cx="648072" cy="400110"/>
                      </a:xfrm>
                      <a:prstGeom prst="rect">
                        <a:avLst/>
                      </a:prstGeom>
                      <a:solidFill>
                        <a:schemeClr val="bg1">
                          <a:alpha val="39000"/>
                        </a:schemeClr>
                      </a:solidFill>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sz="1000" b="1" dirty="0" smtClean="0"/>
                            <a:t>Data </a:t>
                          </a:r>
                          <a:r>
                            <a:rPr lang="en-AU" sz="1000" b="1" dirty="0" smtClean="0"/>
                            <a:t>sources</a:t>
                          </a:r>
                          <a:endParaRPr lang="en-AU" sz="1000" b="1" dirty="0" smtClean="0"/>
                        </a:p>
                      </a:txBody>
                      <a:useSpRect/>
                    </a:txSp>
                  </a:sp>
                  <a:sp>
                    <a:nvSpPr>
                      <a:cNvPr id="252" name="Rectangle 251"/>
                      <a:cNvSpPr/>
                    </a:nvSpPr>
                    <a:spPr>
                      <a:xfrm>
                        <a:off x="4067944" y="3339952"/>
                        <a:ext cx="1493912" cy="461665"/>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800" dirty="0" smtClean="0"/>
                            <a:t>* access </a:t>
                          </a:r>
                          <a:r>
                            <a:rPr lang="en-AU" sz="800" dirty="0" smtClean="0"/>
                            <a:t>extract, interpret, transform, load, integrate and harmonise</a:t>
                          </a:r>
                        </a:p>
                      </a:txBody>
                      <a:useSpRect/>
                    </a:txSp>
                  </a:sp>
                  <a:sp>
                    <a:nvSpPr>
                      <a:cNvPr id="255" name="Rectangle 254"/>
                      <a:cNvSpPr/>
                    </a:nvSpPr>
                    <a:spPr>
                      <a:xfrm>
                        <a:off x="6876256" y="2547864"/>
                        <a:ext cx="936104" cy="1152128"/>
                      </a:xfrm>
                      <a:prstGeom prst="rect">
                        <a:avLst/>
                      </a:prstGeom>
                      <a:solidFill>
                        <a:srgbClr val="7030A0"/>
                      </a:solidFill>
                      <a:scene3d>
                        <a:camera prst="isometricOffAxis1Top"/>
                        <a:lightRig rig="threePt" dir="t">
                          <a:rot lat="0" lon="0" rev="1200000"/>
                        </a:lightRig>
                      </a:scene3d>
                      <a:sp3d>
                        <a:bevelT w="63500" h="25400"/>
                      </a:sp3d>
                    </a:spPr>
                    <a:txSp>
                      <a:txBody>
                        <a:bodyPr rtlCol="0" anchor="ctr">
                          <a:noAutofit/>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AU" sz="1600" b="1" dirty="0" smtClean="0">
                            <a:solidFill>
                              <a:schemeClr val="accent2"/>
                            </a:solidFill>
                          </a:endParaRPr>
                        </a:p>
                        <a:p>
                          <a:pPr>
                            <a:buFontTx/>
                            <a:buChar char="-"/>
                          </a:pPr>
                          <a:endParaRPr lang="en-AU" sz="1600" b="1" dirty="0">
                            <a:solidFill>
                              <a:schemeClr val="accent2"/>
                            </a:solidFill>
                          </a:endParaRPr>
                        </a:p>
                      </a:txBody>
                      <a:useSpRect/>
                    </a:txSp>
                    <a:style>
                      <a:lnRef idx="0">
                        <a:schemeClr val="accent5"/>
                      </a:lnRef>
                      <a:fillRef idx="3">
                        <a:schemeClr val="accent5"/>
                      </a:fillRef>
                      <a:effectRef idx="3">
                        <a:schemeClr val="accent5"/>
                      </a:effectRef>
                      <a:fontRef idx="minor">
                        <a:schemeClr val="lt1"/>
                      </a:fontRef>
                    </a:style>
                  </a:sp>
                  <a:sp>
                    <a:nvSpPr>
                      <a:cNvPr id="269" name="TextBox 268"/>
                      <a:cNvSpPr txBox="1"/>
                    </a:nvSpPr>
                    <a:spPr>
                      <a:xfrm>
                        <a:off x="1979712" y="-243408"/>
                        <a:ext cx="4403065" cy="369332"/>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Geospatial information supply chain patterns</a:t>
                          </a:r>
                          <a:endParaRPr lang="en-AU" dirty="0"/>
                        </a:p>
                      </a:txBody>
                      <a:useSpRect/>
                    </a:txSp>
                  </a:sp>
                  <a:sp>
                    <a:nvSpPr>
                      <a:cNvPr id="271" name="TextBox 270"/>
                      <a:cNvSpPr txBox="1"/>
                    </a:nvSpPr>
                    <a:spPr>
                      <a:xfrm>
                        <a:off x="4067944" y="2636912"/>
                        <a:ext cx="867545"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100" b="1" dirty="0" smtClean="0"/>
                            <a:t>Aggregator </a:t>
                          </a:r>
                          <a:endParaRPr lang="en-AU" sz="1100" b="1" dirty="0"/>
                        </a:p>
                      </a:txBody>
                      <a:useSpRect/>
                    </a:txSp>
                  </a:sp>
                  <a:sp>
                    <a:nvSpPr>
                      <a:cNvPr id="272" name="TextBox 271"/>
                      <a:cNvSpPr txBox="1"/>
                    </a:nvSpPr>
                    <a:spPr>
                      <a:xfrm>
                        <a:off x="4067944" y="3789040"/>
                        <a:ext cx="575799"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100" b="1" dirty="0" smtClean="0"/>
                            <a:t>Broker</a:t>
                          </a:r>
                          <a:endParaRPr lang="en-AU" sz="1100" b="1" dirty="0"/>
                        </a:p>
                      </a:txBody>
                      <a:useSpRect/>
                    </a:txSp>
                  </a:sp>
                </lc:lockedCanvas>
              </a:graphicData>
            </a:graphic>
          </wp:inline>
        </w:drawing>
      </w:r>
    </w:p>
    <w:p w14:paraId="3BE88B50" w14:textId="77777777" w:rsidR="00C31E43" w:rsidRDefault="00C31E43" w:rsidP="00C31E43">
      <w:pPr>
        <w:pStyle w:val="Caption"/>
      </w:pPr>
      <w:bookmarkStart w:id="69" w:name="_Toc410402495"/>
      <w:r>
        <w:t xml:space="preserve">Figure </w:t>
      </w:r>
      <w:r w:rsidR="00F61F95">
        <w:fldChar w:fldCharType="begin"/>
      </w:r>
      <w:r>
        <w:instrText xml:space="preserve"> SEQ Figure \* ARABIC </w:instrText>
      </w:r>
      <w:r w:rsidR="00F61F95">
        <w:fldChar w:fldCharType="separate"/>
      </w:r>
      <w:r w:rsidR="003664DE">
        <w:rPr>
          <w:noProof/>
        </w:rPr>
        <w:t>4</w:t>
      </w:r>
      <w:r w:rsidR="00F61F95">
        <w:fldChar w:fldCharType="end"/>
      </w:r>
      <w:r>
        <w:t xml:space="preserve"> Geospatial information production and delivery patterns</w:t>
      </w:r>
      <w:bookmarkEnd w:id="69"/>
      <w:r>
        <w:t xml:space="preserve"> </w:t>
      </w:r>
    </w:p>
    <w:p w14:paraId="63354C3C" w14:textId="77777777" w:rsidR="000B0697" w:rsidRDefault="00A46F3B" w:rsidP="00011CF3">
      <w:pPr>
        <w:pStyle w:val="Heading5"/>
      </w:pPr>
      <w:r>
        <w:t xml:space="preserve">Pattern </w:t>
      </w:r>
      <w:r w:rsidR="00CC1692">
        <w:t>0</w:t>
      </w:r>
      <w:r>
        <w:t xml:space="preserve"> </w:t>
      </w:r>
      <w:r w:rsidR="00216628">
        <w:t xml:space="preserve">– </w:t>
      </w:r>
      <w:r w:rsidR="000B0697">
        <w:t>Anarchy/</w:t>
      </w:r>
      <w:r w:rsidR="00B136C5">
        <w:t>point-to-point</w:t>
      </w:r>
      <w:r w:rsidR="000B0697">
        <w:t xml:space="preserve"> - d</w:t>
      </w:r>
      <w:r w:rsidR="00216628">
        <w:t>irect p</w:t>
      </w:r>
      <w:r w:rsidR="00471CFC">
        <w:t>roducer user interaction with no mediation</w:t>
      </w:r>
      <w:r w:rsidR="002C4265">
        <w:t xml:space="preserve"> </w:t>
      </w:r>
    </w:p>
    <w:p w14:paraId="0EBA8147" w14:textId="77777777" w:rsidR="00F11158" w:rsidRDefault="00F61F95" w:rsidP="00011CF3">
      <w:pPr>
        <w:pStyle w:val="Heading5"/>
        <w:rPr>
          <w:b w:val="0"/>
        </w:rPr>
      </w:pPr>
      <w:r w:rsidRPr="00F61F95">
        <w:t>Each user</w:t>
      </w:r>
      <w:r w:rsidRPr="00F61F95">
        <w:rPr>
          <w:b w:val="0"/>
        </w:rPr>
        <w:t xml:space="preserve"> must find, negotiate access to, interpret, extract, transform, load, interpret</w:t>
      </w:r>
      <w:r w:rsidR="000B0697">
        <w:rPr>
          <w:b w:val="0"/>
        </w:rPr>
        <w:t>,</w:t>
      </w:r>
      <w:r w:rsidRPr="00F61F95">
        <w:rPr>
          <w:b w:val="0"/>
        </w:rPr>
        <w:t xml:space="preserve"> transform and </w:t>
      </w:r>
      <w:r w:rsidR="000B0697">
        <w:rPr>
          <w:b w:val="0"/>
        </w:rPr>
        <w:t>then harmo</w:t>
      </w:r>
      <w:r w:rsidRPr="00F61F95">
        <w:rPr>
          <w:b w:val="0"/>
        </w:rPr>
        <w:t xml:space="preserve">nise each source dataset to create a coherent product with national coverage. </w:t>
      </w:r>
      <w:r w:rsidR="001E231B">
        <w:rPr>
          <w:b w:val="0"/>
        </w:rPr>
        <w:t xml:space="preserve"> </w:t>
      </w:r>
      <w:r w:rsidR="00A155F3">
        <w:rPr>
          <w:b w:val="0"/>
        </w:rPr>
        <w:t xml:space="preserve">This was the traditional pattern for GIS users – get </w:t>
      </w:r>
      <w:r w:rsidR="00F60090">
        <w:rPr>
          <w:b w:val="0"/>
        </w:rPr>
        <w:t>the</w:t>
      </w:r>
      <w:r w:rsidR="00A155F3">
        <w:rPr>
          <w:b w:val="0"/>
        </w:rPr>
        <w:t xml:space="preserve"> dataset then inspect the table and infer the meaning from column headings</w:t>
      </w:r>
      <w:r w:rsidR="00E25B72">
        <w:rPr>
          <w:b w:val="0"/>
        </w:rPr>
        <w:t xml:space="preserve"> in order to use it in a local environment</w:t>
      </w:r>
      <w:r w:rsidR="00F60090">
        <w:rPr>
          <w:b w:val="0"/>
        </w:rPr>
        <w:t>, which</w:t>
      </w:r>
      <w:r w:rsidR="00A155F3">
        <w:rPr>
          <w:b w:val="0"/>
        </w:rPr>
        <w:t xml:space="preserve"> as</w:t>
      </w:r>
      <w:r w:rsidR="00F60090">
        <w:rPr>
          <w:b w:val="0"/>
        </w:rPr>
        <w:t>sumes that the tags or column headings are in fact comprehensible to consumers.</w:t>
      </w:r>
      <w:r w:rsidR="00A155F3">
        <w:rPr>
          <w:b w:val="0"/>
        </w:rPr>
        <w:t xml:space="preserve"> </w:t>
      </w:r>
      <w:r w:rsidR="00F60090">
        <w:rPr>
          <w:b w:val="0"/>
        </w:rPr>
        <w:t xml:space="preserve">This pattern imposes no costs to </w:t>
      </w:r>
      <w:r w:rsidR="00F60090" w:rsidRPr="00943F62">
        <w:rPr>
          <w:b w:val="0"/>
        </w:rPr>
        <w:t>providers</w:t>
      </w:r>
      <w:r w:rsidR="00F60090">
        <w:rPr>
          <w:b w:val="0"/>
        </w:rPr>
        <w:t xml:space="preserve">. </w:t>
      </w:r>
      <w:r w:rsidR="00F11158">
        <w:rPr>
          <w:b w:val="0"/>
        </w:rPr>
        <w:t>However, as e</w:t>
      </w:r>
      <w:r w:rsidRPr="00F61F95">
        <w:rPr>
          <w:b w:val="0"/>
        </w:rPr>
        <w:t xml:space="preserve">ach user must </w:t>
      </w:r>
      <w:r w:rsidR="000B0697">
        <w:rPr>
          <w:b w:val="0"/>
        </w:rPr>
        <w:t>perform th</w:t>
      </w:r>
      <w:r w:rsidR="0092437B">
        <w:rPr>
          <w:b w:val="0"/>
        </w:rPr>
        <w:t>e</w:t>
      </w:r>
      <w:r w:rsidR="000B0697">
        <w:rPr>
          <w:b w:val="0"/>
        </w:rPr>
        <w:t xml:space="preserve"> process independently</w:t>
      </w:r>
      <w:r w:rsidR="00F11158">
        <w:rPr>
          <w:b w:val="0"/>
        </w:rPr>
        <w:t>;</w:t>
      </w:r>
    </w:p>
    <w:p w14:paraId="23FE2E5A" w14:textId="77777777" w:rsidR="00732D84" w:rsidRDefault="000B0697" w:rsidP="006E533B">
      <w:pPr>
        <w:pStyle w:val="Heading5"/>
        <w:numPr>
          <w:ilvl w:val="0"/>
          <w:numId w:val="38"/>
        </w:numPr>
        <w:rPr>
          <w:b w:val="0"/>
        </w:rPr>
      </w:pPr>
      <w:proofErr w:type="gramStart"/>
      <w:r>
        <w:rPr>
          <w:b w:val="0"/>
        </w:rPr>
        <w:t>each</w:t>
      </w:r>
      <w:proofErr w:type="gramEnd"/>
      <w:r>
        <w:rPr>
          <w:b w:val="0"/>
        </w:rPr>
        <w:t xml:space="preserve"> user may end up with a different final end product</w:t>
      </w:r>
      <w:r w:rsidR="00F11158">
        <w:rPr>
          <w:b w:val="0"/>
        </w:rPr>
        <w:t xml:space="preserve">; and </w:t>
      </w:r>
    </w:p>
    <w:p w14:paraId="6944F6F4" w14:textId="77777777" w:rsidR="00732D84" w:rsidRDefault="00F11158" w:rsidP="006E533B">
      <w:pPr>
        <w:pStyle w:val="ListParagraph"/>
        <w:numPr>
          <w:ilvl w:val="0"/>
          <w:numId w:val="38"/>
        </w:numPr>
      </w:pPr>
      <w:proofErr w:type="gramStart"/>
      <w:r>
        <w:t>each</w:t>
      </w:r>
      <w:proofErr w:type="gramEnd"/>
      <w:r>
        <w:t xml:space="preserve"> </w:t>
      </w:r>
      <w:r w:rsidR="000B0697">
        <w:t>user bear</w:t>
      </w:r>
      <w:r>
        <w:t>s</w:t>
      </w:r>
      <w:r w:rsidR="000B0697">
        <w:t xml:space="preserve"> the costs </w:t>
      </w:r>
      <w:r>
        <w:t xml:space="preserve">of production. </w:t>
      </w:r>
    </w:p>
    <w:p w14:paraId="15C2DAB1" w14:textId="77777777" w:rsidR="00732D84" w:rsidRDefault="0009236A">
      <w:r>
        <w:t>T</w:t>
      </w:r>
      <w:r w:rsidR="00004FAD">
        <w:t xml:space="preserve">he total cost of </w:t>
      </w:r>
      <w:r w:rsidR="00F11158">
        <w:t xml:space="preserve">producing </w:t>
      </w:r>
      <w:r w:rsidR="00004FAD">
        <w:t xml:space="preserve">a particular product is multiplied by the </w:t>
      </w:r>
      <w:r w:rsidR="00F11158">
        <w:t>number of users</w:t>
      </w:r>
      <w:r w:rsidR="00004FAD">
        <w:t>.</w:t>
      </w:r>
      <w:r>
        <w:t xml:space="preserve"> </w:t>
      </w:r>
      <w:r w:rsidR="000B0697" w:rsidRPr="008E4AF9">
        <w:t xml:space="preserve">This is a very inefficient </w:t>
      </w:r>
      <w:r w:rsidR="00F11158" w:rsidRPr="008E4AF9">
        <w:t>supply chain model</w:t>
      </w:r>
      <w:r w:rsidR="0092437B">
        <w:t xml:space="preserve"> in aggregate, though it is appealing to providers if they are given no specific incentive to assist users. </w:t>
      </w:r>
    </w:p>
    <w:p w14:paraId="6F4C68ED" w14:textId="77777777" w:rsidR="00A24D58" w:rsidRDefault="00A46F3B" w:rsidP="005815F9">
      <w:pPr>
        <w:pStyle w:val="Heading5"/>
      </w:pPr>
      <w:r>
        <w:lastRenderedPageBreak/>
        <w:t xml:space="preserve">Pattern </w:t>
      </w:r>
      <w:r w:rsidR="00CC1692">
        <w:t>1</w:t>
      </w:r>
      <w:r>
        <w:t xml:space="preserve"> </w:t>
      </w:r>
      <w:r w:rsidR="00216628">
        <w:t xml:space="preserve">– </w:t>
      </w:r>
      <w:r w:rsidR="00F11158">
        <w:t xml:space="preserve">Centralised production </w:t>
      </w:r>
      <w:r w:rsidR="00EE600F">
        <w:t xml:space="preserve">– tightly coupled, application-specific </w:t>
      </w:r>
    </w:p>
    <w:p w14:paraId="616247E1" w14:textId="77777777" w:rsidR="00F11158" w:rsidRDefault="0009236A" w:rsidP="005815F9">
      <w:pPr>
        <w:pStyle w:val="Heading5"/>
      </w:pPr>
      <w:r>
        <w:t>A</w:t>
      </w:r>
      <w:r w:rsidR="00F61F95" w:rsidRPr="00F61F95">
        <w:rPr>
          <w:b w:val="0"/>
        </w:rPr>
        <w:t xml:space="preserve"> single organisation </w:t>
      </w:r>
      <w:r w:rsidR="00004FAD">
        <w:rPr>
          <w:b w:val="0"/>
        </w:rPr>
        <w:t xml:space="preserve">is responsible for all the data that is required to produce a </w:t>
      </w:r>
      <w:r w:rsidR="00F61F95" w:rsidRPr="00F61F95">
        <w:rPr>
          <w:b w:val="0"/>
        </w:rPr>
        <w:t xml:space="preserve">national product to meet </w:t>
      </w:r>
      <w:r w:rsidR="00F55B00">
        <w:t xml:space="preserve">a specialized </w:t>
      </w:r>
      <w:r w:rsidR="00F61F95" w:rsidRPr="00F61F95">
        <w:rPr>
          <w:b w:val="0"/>
        </w:rPr>
        <w:t>internal or external user need.</w:t>
      </w:r>
      <w:r w:rsidR="00181BE0">
        <w:rPr>
          <w:b w:val="0"/>
        </w:rPr>
        <w:t xml:space="preserve"> </w:t>
      </w:r>
      <w:r>
        <w:rPr>
          <w:b w:val="0"/>
        </w:rPr>
        <w:t xml:space="preserve">This organization is either responsible for generating or collecting all the data itself, or has private arrangements with the collectors. </w:t>
      </w:r>
      <w:r w:rsidR="00F55B00">
        <w:rPr>
          <w:b w:val="0"/>
        </w:rPr>
        <w:t xml:space="preserve">There is no other source of the data within Australia, and users have to accept the structure and format provided, even if it does not conform to international norms. </w:t>
      </w:r>
      <w:r w:rsidR="00181BE0">
        <w:rPr>
          <w:b w:val="0"/>
        </w:rPr>
        <w:t xml:space="preserve">There is no intermediary. </w:t>
      </w:r>
    </w:p>
    <w:p w14:paraId="126C5F47" w14:textId="77777777" w:rsidR="00181BE0" w:rsidRPr="00181BE0" w:rsidRDefault="00181BE0" w:rsidP="00181BE0">
      <w:r>
        <w:t>Examples of this pattern include - ABS ASGS (core structures)</w:t>
      </w:r>
      <w:r w:rsidR="0009236A">
        <w:t>, Bureau of Meteorology (weather and climate data)</w:t>
      </w:r>
      <w:r w:rsidR="00700185">
        <w:t xml:space="preserve">. </w:t>
      </w:r>
    </w:p>
    <w:p w14:paraId="628FE6C8" w14:textId="77777777" w:rsidR="005A7100" w:rsidRDefault="002C4265" w:rsidP="00181BE0">
      <w:pPr>
        <w:pStyle w:val="Heading5"/>
        <w:rPr>
          <w:b w:val="0"/>
        </w:rPr>
      </w:pPr>
      <w:r>
        <w:t xml:space="preserve">Pattern </w:t>
      </w:r>
      <w:r w:rsidR="00CC1692">
        <w:t>2</w:t>
      </w:r>
      <w:r>
        <w:t xml:space="preserve"> </w:t>
      </w:r>
      <w:r w:rsidR="00EE600F">
        <w:t>–</w:t>
      </w:r>
      <w:r w:rsidR="00F11158">
        <w:t xml:space="preserve"> C</w:t>
      </w:r>
      <w:r>
        <w:t xml:space="preserve">entralised </w:t>
      </w:r>
      <w:r w:rsidR="00F11158">
        <w:t xml:space="preserve">aggregation and integration </w:t>
      </w:r>
      <w:r>
        <w:t>pattern</w:t>
      </w:r>
    </w:p>
    <w:p w14:paraId="45956524" w14:textId="77777777" w:rsidR="00181BE0" w:rsidRPr="00181BE0" w:rsidRDefault="0009236A" w:rsidP="00181BE0">
      <w:pPr>
        <w:pStyle w:val="Heading5"/>
        <w:rPr>
          <w:b w:val="0"/>
        </w:rPr>
      </w:pPr>
      <w:r>
        <w:rPr>
          <w:b w:val="0"/>
        </w:rPr>
        <w:t>A</w:t>
      </w:r>
      <w:r w:rsidR="00F61F95" w:rsidRPr="00F61F95">
        <w:rPr>
          <w:b w:val="0"/>
        </w:rPr>
        <w:t xml:space="preserve">n intermediary aggregates heterogeneous data from multiple providers, </w:t>
      </w:r>
      <w:r w:rsidR="00F55B00">
        <w:rPr>
          <w:b w:val="0"/>
        </w:rPr>
        <w:t>each of which publishes data according to a different structure and format</w:t>
      </w:r>
      <w:r w:rsidR="005E0C64">
        <w:rPr>
          <w:b w:val="0"/>
        </w:rPr>
        <w:t>, and publication method</w:t>
      </w:r>
      <w:r w:rsidR="00F55B00">
        <w:rPr>
          <w:b w:val="0"/>
        </w:rPr>
        <w:t xml:space="preserve">. The intermediary </w:t>
      </w:r>
      <w:r w:rsidR="00F61F95" w:rsidRPr="00F61F95">
        <w:rPr>
          <w:b w:val="0"/>
        </w:rPr>
        <w:t>processes the data to create a coherent national product. Processing the data entails access extraction, interpretation, transformation, loading, integration, harmonisation and the product</w:t>
      </w:r>
      <w:r w:rsidR="008E4AF9">
        <w:rPr>
          <w:b w:val="0"/>
        </w:rPr>
        <w:t xml:space="preserve">ion and delivery of the final </w:t>
      </w:r>
      <w:r w:rsidR="00F61F95" w:rsidRPr="00F61F95">
        <w:rPr>
          <w:b w:val="0"/>
        </w:rPr>
        <w:t>product</w:t>
      </w:r>
      <w:r w:rsidR="00181BE0">
        <w:rPr>
          <w:b w:val="0"/>
        </w:rPr>
        <w:t xml:space="preserve">. </w:t>
      </w:r>
      <w:r w:rsidR="005E0C64">
        <w:rPr>
          <w:b w:val="0"/>
        </w:rPr>
        <w:t xml:space="preserve">The cost of data transformation falls only on the intermediary, who is required to maintain knowledge of all provider’s structures and formats. </w:t>
      </w:r>
      <w:r>
        <w:rPr>
          <w:b w:val="0"/>
        </w:rPr>
        <w:t xml:space="preserve">A user could obtain the data directly from each provider, and this </w:t>
      </w:r>
      <w:r w:rsidR="005E0C64">
        <w:rPr>
          <w:b w:val="0"/>
        </w:rPr>
        <w:t>can</w:t>
      </w:r>
      <w:r>
        <w:rPr>
          <w:b w:val="0"/>
        </w:rPr>
        <w:t xml:space="preserve"> satisfy requirements if, for example, both providers and the application are geographically limited, but </w:t>
      </w:r>
      <w:r w:rsidR="00F55B00">
        <w:rPr>
          <w:b w:val="0"/>
        </w:rPr>
        <w:t>the intermediary is the only source of a uniform national product, and can</w:t>
      </w:r>
      <w:r w:rsidR="005E0C64">
        <w:rPr>
          <w:b w:val="0"/>
        </w:rPr>
        <w:t xml:space="preserve"> therefore</w:t>
      </w:r>
      <w:r w:rsidR="00F55B00">
        <w:rPr>
          <w:b w:val="0"/>
        </w:rPr>
        <w:t xml:space="preserve"> charge users a premium for it</w:t>
      </w:r>
      <w:r w:rsidR="005E0C64">
        <w:rPr>
          <w:b w:val="0"/>
        </w:rPr>
        <w:t xml:space="preserve"> in an unregulated market</w:t>
      </w:r>
      <w:r w:rsidR="00F55B00">
        <w:rPr>
          <w:b w:val="0"/>
        </w:rPr>
        <w:t>.</w:t>
      </w:r>
      <w:r w:rsidR="005E0C64">
        <w:rPr>
          <w:b w:val="0"/>
        </w:rPr>
        <w:t xml:space="preserve"> </w:t>
      </w:r>
      <w:r w:rsidR="00E6789B">
        <w:rPr>
          <w:b w:val="0"/>
        </w:rPr>
        <w:t xml:space="preserve">A monopoly provider also has little incentive to improve quality or coverage. </w:t>
      </w:r>
      <w:r w:rsidR="005E0C64">
        <w:rPr>
          <w:b w:val="0"/>
        </w:rPr>
        <w:t xml:space="preserve">The size and type of user-base is severely affected by the pricing approach. </w:t>
      </w:r>
    </w:p>
    <w:p w14:paraId="0F55F1CB" w14:textId="77777777" w:rsidR="00732D84" w:rsidRDefault="00181BE0">
      <w:r>
        <w:t>Examples of this pattern are the national gazetteer</w:t>
      </w:r>
      <w:r w:rsidR="00700185">
        <w:t xml:space="preserve"> (GA), National addressing (PSMA)</w:t>
      </w:r>
      <w:r>
        <w:t>.</w:t>
      </w:r>
    </w:p>
    <w:p w14:paraId="6F29B8CF" w14:textId="77777777" w:rsidR="00732D84" w:rsidRDefault="00F61F95">
      <w:pPr>
        <w:pStyle w:val="Heading5"/>
      </w:pPr>
      <w:r w:rsidRPr="00F61F95">
        <w:t>Pattern 3 – Centralised broker – centralized on-the-fly mediation pattern</w:t>
      </w:r>
    </w:p>
    <w:p w14:paraId="2EA3C2A7" w14:textId="77777777" w:rsidR="008E4AF9" w:rsidRDefault="005E0C64" w:rsidP="00216628">
      <w:r>
        <w:t>A</w:t>
      </w:r>
      <w:r w:rsidR="00181BE0">
        <w:t xml:space="preserve"> centralised broker service </w:t>
      </w:r>
      <w:r w:rsidR="008E4AF9">
        <w:t>transform</w:t>
      </w:r>
      <w:r>
        <w:t>s</w:t>
      </w:r>
      <w:r w:rsidR="008E4AF9">
        <w:t xml:space="preserve"> </w:t>
      </w:r>
      <w:r>
        <w:t xml:space="preserve">heterogeneous data </w:t>
      </w:r>
      <w:r w:rsidR="008E4AF9">
        <w:t xml:space="preserve">supplied by data providers </w:t>
      </w:r>
      <w:r>
        <w:t xml:space="preserve">as services </w:t>
      </w:r>
      <w:r w:rsidR="008E4AF9">
        <w:t>to a common structure based on an agreed model. This entails mapping of the individual supply data models to the common model</w:t>
      </w:r>
      <w:r w:rsidR="00AE550C">
        <w:t>, whose cost is proportional to the number of suppliers</w:t>
      </w:r>
      <w:r w:rsidR="008E4AF9">
        <w:t xml:space="preserve">. There is no additional impost on data providers in terms of data supply requirements, although there may be small effort required to assist the broker to map supplied data model to the common model. </w:t>
      </w:r>
    </w:p>
    <w:p w14:paraId="5B6F5868" w14:textId="77777777" w:rsidR="005E0C64" w:rsidRDefault="00F00FD5" w:rsidP="00216628">
      <w:r>
        <w:t>Examples of this pattern include</w:t>
      </w:r>
      <w:r w:rsidR="00700185">
        <w:t xml:space="preserve"> - </w:t>
      </w:r>
      <w:commentRangeStart w:id="70"/>
      <w:r w:rsidR="005E0C64">
        <w:t xml:space="preserve">Canadian </w:t>
      </w:r>
      <w:r w:rsidR="00633A0E">
        <w:t xml:space="preserve">‘Groundwater Information Network’ </w:t>
      </w:r>
      <w:r w:rsidR="005E0C64">
        <w:t>mediator</w:t>
      </w:r>
      <w:commentRangeEnd w:id="70"/>
      <w:r w:rsidR="00457D0F">
        <w:rPr>
          <w:rStyle w:val="CommentReference"/>
        </w:rPr>
        <w:commentReference w:id="70"/>
      </w:r>
      <w:r w:rsidR="00D9757F">
        <w:t xml:space="preserve">; </w:t>
      </w:r>
      <w:commentRangeStart w:id="71"/>
      <w:proofErr w:type="spellStart"/>
      <w:r w:rsidR="00633A0E">
        <w:t>Euro</w:t>
      </w:r>
      <w:r w:rsidR="00D9757F">
        <w:t>GEOSS</w:t>
      </w:r>
      <w:proofErr w:type="spellEnd"/>
      <w:r w:rsidR="00D9757F">
        <w:t xml:space="preserve"> broker </w:t>
      </w:r>
      <w:commentRangeEnd w:id="71"/>
      <w:r w:rsidR="00457D0F">
        <w:rPr>
          <w:rStyle w:val="CommentReference"/>
        </w:rPr>
        <w:commentReference w:id="71"/>
      </w:r>
    </w:p>
    <w:p w14:paraId="599F8285" w14:textId="77777777" w:rsidR="00732D84" w:rsidRDefault="00F61F95">
      <w:pPr>
        <w:pStyle w:val="Heading5"/>
      </w:pPr>
      <w:r w:rsidRPr="00F61F95">
        <w:t>Pattern 4 – Federated data supply using community models</w:t>
      </w:r>
    </w:p>
    <w:p w14:paraId="575F0201" w14:textId="77777777" w:rsidR="00E30526" w:rsidRDefault="00181BE0" w:rsidP="00216628">
      <w:r>
        <w:t xml:space="preserve">In this pattern </w:t>
      </w:r>
      <w:r w:rsidR="00C26563">
        <w:t xml:space="preserve">the </w:t>
      </w:r>
      <w:r>
        <w:t xml:space="preserve">data providers provide a view of their data </w:t>
      </w:r>
      <w:r w:rsidR="008E4AF9">
        <w:t>according to a</w:t>
      </w:r>
      <w:r w:rsidR="00C26563">
        <w:t xml:space="preserve"> community </w:t>
      </w:r>
      <w:r w:rsidR="008E4AF9">
        <w:t>agreed model</w:t>
      </w:r>
      <w:r>
        <w:t xml:space="preserve">. </w:t>
      </w:r>
      <w:r w:rsidR="005E0C64">
        <w:t>M</w:t>
      </w:r>
      <w:r w:rsidR="00E30526">
        <w:t xml:space="preserve">apping of </w:t>
      </w:r>
      <w:r w:rsidR="005E0C64">
        <w:t>the storage</w:t>
      </w:r>
      <w:r w:rsidR="00E30526">
        <w:t xml:space="preserve"> data structure to </w:t>
      </w:r>
      <w:r w:rsidR="005E0C64">
        <w:t xml:space="preserve">the </w:t>
      </w:r>
      <w:r w:rsidR="00E30526">
        <w:t xml:space="preserve">community schema is </w:t>
      </w:r>
      <w:r w:rsidR="005E0C64">
        <w:t>performed</w:t>
      </w:r>
      <w:r w:rsidR="00E30526">
        <w:t xml:space="preserve"> in </w:t>
      </w:r>
      <w:r w:rsidR="005E0C64">
        <w:t>a</w:t>
      </w:r>
      <w:r w:rsidR="00E30526">
        <w:t xml:space="preserve"> feature service</w:t>
      </w:r>
      <w:r w:rsidR="005E0C64">
        <w:t xml:space="preserve"> hosted by each provider</w:t>
      </w:r>
      <w:r w:rsidR="00E30526">
        <w:t xml:space="preserve">. End users access services from </w:t>
      </w:r>
      <w:r w:rsidR="00446EB1">
        <w:t xml:space="preserve">multiple </w:t>
      </w:r>
      <w:r w:rsidR="00E30526">
        <w:t>data providers</w:t>
      </w:r>
      <w:r w:rsidR="00446EB1">
        <w:t>,</w:t>
      </w:r>
      <w:r w:rsidR="00E30526">
        <w:t xml:space="preserve"> </w:t>
      </w:r>
      <w:r w:rsidR="00457D0F">
        <w:t xml:space="preserve">with conforming to </w:t>
      </w:r>
      <w:r w:rsidR="00C26563">
        <w:t>the</w:t>
      </w:r>
      <w:r w:rsidR="00E30526">
        <w:t xml:space="preserve"> standard </w:t>
      </w:r>
      <w:r w:rsidR="00446EB1">
        <w:t xml:space="preserve">(community) </w:t>
      </w:r>
      <w:r w:rsidR="00E30526">
        <w:t xml:space="preserve">structure and semantics. </w:t>
      </w:r>
      <w:r w:rsidR="00C26563">
        <w:t>T</w:t>
      </w:r>
      <w:r w:rsidR="00446EB1">
        <w:t>his is helpful to users, who can use common software to process multiple sources</w:t>
      </w:r>
      <w:r w:rsidR="00C26563">
        <w:t>. However</w:t>
      </w:r>
      <w:r w:rsidR="00446EB1">
        <w:t>, the cost falls primarily on the provider</w:t>
      </w:r>
      <w:r w:rsidR="00C26563">
        <w:t>s</w:t>
      </w:r>
      <w:r w:rsidR="00446EB1">
        <w:t xml:space="preserve">, who maintain the mapping from the local schema to the community schema (arguably they are best positioned to do this), and </w:t>
      </w:r>
      <w:r w:rsidR="00C26563">
        <w:t>are</w:t>
      </w:r>
      <w:r w:rsidR="00446EB1">
        <w:t xml:space="preserve"> responsible and the service performing the transformation. If the market they supply is purely external, then there may be little direct incentive or perceived payoff to the provider. </w:t>
      </w:r>
    </w:p>
    <w:p w14:paraId="72DCCA75" w14:textId="77777777" w:rsidR="00F00FD5" w:rsidRPr="00181BE0" w:rsidRDefault="00F00FD5" w:rsidP="00F00FD5">
      <w:r>
        <w:t xml:space="preserve">Examples of </w:t>
      </w:r>
      <w:proofErr w:type="gramStart"/>
      <w:r>
        <w:t xml:space="preserve">this </w:t>
      </w:r>
      <w:r w:rsidR="00457D0F">
        <w:t>,</w:t>
      </w:r>
      <w:proofErr w:type="gramEnd"/>
      <w:r w:rsidR="00457D0F">
        <w:t xml:space="preserve"> </w:t>
      </w:r>
      <w:commentRangeStart w:id="72"/>
      <w:r w:rsidR="00457D0F">
        <w:t>INSPIRE</w:t>
      </w:r>
      <w:commentRangeEnd w:id="72"/>
      <w:r w:rsidR="00457D0F">
        <w:rPr>
          <w:rStyle w:val="CommentReference"/>
        </w:rPr>
        <w:commentReference w:id="72"/>
      </w:r>
      <w:r w:rsidR="00457D0F">
        <w:t xml:space="preserve"> </w:t>
      </w:r>
      <w:r>
        <w:t>p</w:t>
      </w:r>
      <w:r w:rsidR="00770ADB">
        <w:t xml:space="preserve">attern include </w:t>
      </w:r>
      <w:commentRangeStart w:id="73"/>
      <w:r w:rsidR="00770ADB">
        <w:t>G</w:t>
      </w:r>
      <w:r>
        <w:t xml:space="preserve">eoscience </w:t>
      </w:r>
      <w:r w:rsidR="00457D0F">
        <w:t xml:space="preserve">community </w:t>
      </w:r>
      <w:r>
        <w:t>data</w:t>
      </w:r>
      <w:r w:rsidR="00446EB1">
        <w:t xml:space="preserve"> </w:t>
      </w:r>
      <w:commentRangeEnd w:id="73"/>
      <w:r w:rsidR="00457D0F">
        <w:rPr>
          <w:rStyle w:val="CommentReference"/>
        </w:rPr>
        <w:commentReference w:id="73"/>
      </w:r>
      <w:r>
        <w:t xml:space="preserve">….. . </w:t>
      </w:r>
    </w:p>
    <w:p w14:paraId="1B4FF280" w14:textId="77777777" w:rsidR="00F57627" w:rsidRDefault="00F57627" w:rsidP="00F57627">
      <w:pPr>
        <w:pStyle w:val="Heading3"/>
      </w:pPr>
      <w:r>
        <w:t xml:space="preserve">web services </w:t>
      </w:r>
    </w:p>
    <w:p w14:paraId="6516E60D" w14:textId="77777777" w:rsidR="00A20BE1" w:rsidRDefault="00A20BE1" w:rsidP="00A20BE1">
      <w:r>
        <w:t>The broker and federated models rely on data delivery using WFS (or potentially other online delivery mechanism</w:t>
      </w:r>
      <w:r w:rsidR="00C31E43">
        <w:t>s</w:t>
      </w:r>
      <w:r>
        <w:t xml:space="preserve">). They differ in that the broker pattern takes on the task of transforming data from suppliers, whereas the federated model requires the supplier to provide a view of their data using </w:t>
      </w:r>
      <w:r w:rsidR="00AE550C">
        <w:t>the</w:t>
      </w:r>
      <w:r>
        <w:t xml:space="preserve"> agreed </w:t>
      </w:r>
      <w:r w:rsidR="00AE550C">
        <w:t xml:space="preserve">community </w:t>
      </w:r>
      <w:r w:rsidR="00C31E43">
        <w:t>model</w:t>
      </w:r>
      <w:r>
        <w:t>.</w:t>
      </w:r>
    </w:p>
    <w:p w14:paraId="3A845A7D" w14:textId="77777777" w:rsidR="005D1233" w:rsidRPr="005D1233" w:rsidRDefault="005D1233" w:rsidP="005D1233"/>
    <w:p w14:paraId="0290381E" w14:textId="77777777" w:rsidR="005815F9" w:rsidRDefault="00F57627" w:rsidP="00AE779C">
      <w:pPr>
        <w:pStyle w:val="Heading3"/>
      </w:pPr>
      <w:r>
        <w:lastRenderedPageBreak/>
        <w:t xml:space="preserve">Private versus community schema </w:t>
      </w:r>
    </w:p>
    <w:p w14:paraId="71C58E0B" w14:textId="77777777" w:rsidR="00AE39B6" w:rsidRDefault="00E6789B" w:rsidP="00FC2FB7">
      <w:r>
        <w:t>T</w:t>
      </w:r>
      <w:r w:rsidR="00FC2FB7">
        <w:t xml:space="preserve">he </w:t>
      </w:r>
      <w:r w:rsidR="004008E2">
        <w:t xml:space="preserve">production </w:t>
      </w:r>
      <w:r w:rsidR="00FC2FB7">
        <w:t xml:space="preserve">patterns use application schema in different ways and at different stages in the supply chain. </w:t>
      </w:r>
      <w:r>
        <w:t xml:space="preserve">The </w:t>
      </w:r>
      <w:r w:rsidR="004008E2">
        <w:t xml:space="preserve">schema </w:t>
      </w:r>
      <w:r w:rsidR="00FC2FB7">
        <w:t xml:space="preserve">for the product </w:t>
      </w:r>
      <w:r>
        <w:t>is designed</w:t>
      </w:r>
      <w:r w:rsidR="00FC2FB7">
        <w:t xml:space="preserve"> </w:t>
      </w:r>
      <w:r>
        <w:t xml:space="preserve">by </w:t>
      </w:r>
      <w:r w:rsidR="00FC2FB7">
        <w:t>the user in pattern 0</w:t>
      </w:r>
      <w:r w:rsidR="00AE39B6">
        <w:t>, the provider in pattern</w:t>
      </w:r>
      <w:r w:rsidR="00244CE6">
        <w:t xml:space="preserve"> 1 </w:t>
      </w:r>
      <w:r>
        <w:t xml:space="preserve">and </w:t>
      </w:r>
      <w:r w:rsidR="00244CE6">
        <w:t xml:space="preserve">the </w:t>
      </w:r>
      <w:r>
        <w:t>aggregator</w:t>
      </w:r>
      <w:r w:rsidR="00AE39B6">
        <w:t xml:space="preserve"> in pattern 2. </w:t>
      </w:r>
      <w:r w:rsidR="00FC2FB7">
        <w:t xml:space="preserve">In patterns 3 and 4 </w:t>
      </w:r>
      <w:r w:rsidR="00AE39B6">
        <w:t xml:space="preserve">a </w:t>
      </w:r>
      <w:r w:rsidR="00FC2FB7">
        <w:t xml:space="preserve">community </w:t>
      </w:r>
      <w:r>
        <w:t xml:space="preserve">product </w:t>
      </w:r>
      <w:r w:rsidR="00FC2FB7">
        <w:t xml:space="preserve">schema </w:t>
      </w:r>
      <w:r w:rsidR="00AE39B6">
        <w:t xml:space="preserve">is used. The product schema </w:t>
      </w:r>
      <w:r>
        <w:t xml:space="preserve">in patterns 0, 1, 2 </w:t>
      </w:r>
      <w:r w:rsidR="00AE39B6">
        <w:t xml:space="preserve">is </w:t>
      </w:r>
      <w:r w:rsidR="00457D0F">
        <w:t>‘</w:t>
      </w:r>
      <w:r w:rsidR="00AE39B6">
        <w:t>private</w:t>
      </w:r>
      <w:r w:rsidR="00457D0F">
        <w:t>’</w:t>
      </w:r>
      <w:r w:rsidR="00AE39B6">
        <w:t xml:space="preserve"> and developed by the actor responsible for data production.</w:t>
      </w:r>
      <w:r w:rsidR="008249BD">
        <w:t xml:space="preserve"> </w:t>
      </w:r>
      <w:r w:rsidR="00AE39B6">
        <w:t xml:space="preserve">This </w:t>
      </w:r>
      <w:r w:rsidR="008249BD">
        <w:t>contras</w:t>
      </w:r>
      <w:r w:rsidR="00AE39B6">
        <w:t xml:space="preserve">ts with a community schema that is developed and agreed to by a community. It enables a third party to transform their data (pattern 3) or enables them to supply a view of their data (pattern 4). </w:t>
      </w:r>
    </w:p>
    <w:p w14:paraId="42E73036" w14:textId="77777777" w:rsidR="00C31E43" w:rsidRDefault="00C31E43" w:rsidP="00C31E43">
      <w:pPr>
        <w:pStyle w:val="Heading3"/>
      </w:pPr>
      <w:commentRangeStart w:id="74"/>
      <w:r>
        <w:t xml:space="preserve">costs of production and use </w:t>
      </w:r>
      <w:commentRangeEnd w:id="74"/>
      <w:r w:rsidR="00B136C5">
        <w:rPr>
          <w:rStyle w:val="CommentReference"/>
          <w:rFonts w:eastAsia="Calibri"/>
          <w:b w:val="0"/>
          <w:bCs w:val="0"/>
          <w:caps w:val="0"/>
          <w:color w:val="000000"/>
        </w:rPr>
        <w:commentReference w:id="74"/>
      </w:r>
    </w:p>
    <w:p w14:paraId="3A316DE5" w14:textId="77777777" w:rsidR="00C31E43" w:rsidRDefault="00C31E43" w:rsidP="00C31E43">
      <w:r>
        <w:t>In geospatial supply chains there is a total cost for data production, from data collection through to product design and delivery, and use. However, with the different supply chain patterns the</w:t>
      </w:r>
      <w:r w:rsidR="00E6789B">
        <w:t>se</w:t>
      </w:r>
      <w:r>
        <w:t xml:space="preserve"> costs are borne by different users. For each of the patterns the locus and total costs of production and use of data</w:t>
      </w:r>
      <w:r w:rsidR="00E6789B">
        <w:t xml:space="preserve"> is different</w:t>
      </w:r>
      <w:r>
        <w:t xml:space="preserve">. </w:t>
      </w:r>
      <w:r w:rsidR="00F61F95">
        <w:fldChar w:fldCharType="begin"/>
      </w:r>
      <w:r w:rsidR="00CE03CC">
        <w:instrText xml:space="preserve"> REF _Ref410127726 \h </w:instrText>
      </w:r>
      <w:r w:rsidR="00F61F95">
        <w:fldChar w:fldCharType="separate"/>
      </w:r>
      <w:r w:rsidR="003664DE">
        <w:t xml:space="preserve">Figure </w:t>
      </w:r>
      <w:r w:rsidR="003664DE">
        <w:rPr>
          <w:noProof/>
        </w:rPr>
        <w:t>5</w:t>
      </w:r>
      <w:r w:rsidR="00F61F95">
        <w:fldChar w:fldCharType="end"/>
      </w:r>
      <w:r>
        <w:t>, provides an indication of approximate costs of production (product design, data integration and production) borne by each of the three supply chain actors for each pattern</w:t>
      </w:r>
      <w:r>
        <w:rPr>
          <w:rStyle w:val="FootnoteReference"/>
        </w:rPr>
        <w:footnoteReference w:id="5"/>
      </w:r>
      <w:r>
        <w:t xml:space="preserve">.  </w:t>
      </w:r>
    </w:p>
    <w:p w14:paraId="1551C1B6" w14:textId="77777777" w:rsidR="00CE03CC" w:rsidRDefault="00CE03CC" w:rsidP="00C31E43"/>
    <w:p w14:paraId="7C811C95" w14:textId="77777777" w:rsidR="00C31E43" w:rsidRDefault="00732D84" w:rsidP="00C31E43">
      <w:commentRangeStart w:id="75"/>
      <w:r>
        <w:rPr>
          <w:noProof/>
        </w:rPr>
        <w:drawing>
          <wp:inline distT="0" distB="0" distL="0" distR="0" wp14:anchorId="6E89C4FE" wp14:editId="3657421E">
            <wp:extent cx="4572000" cy="2743200"/>
            <wp:effectExtent l="19050" t="0" r="1905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75"/>
      <w:r w:rsidR="00B136C5">
        <w:rPr>
          <w:rStyle w:val="CommentReference"/>
        </w:rPr>
        <w:commentReference w:id="75"/>
      </w:r>
    </w:p>
    <w:p w14:paraId="00328C8C" w14:textId="77777777" w:rsidR="00C31E43" w:rsidRDefault="00C31E43" w:rsidP="00C31E43">
      <w:pPr>
        <w:pStyle w:val="Caption"/>
      </w:pPr>
      <w:bookmarkStart w:id="76" w:name="_Ref410127726"/>
      <w:bookmarkStart w:id="77" w:name="_Toc410402496"/>
      <w:r>
        <w:t xml:space="preserve">Figure </w:t>
      </w:r>
      <w:r w:rsidR="00F61F95">
        <w:fldChar w:fldCharType="begin"/>
      </w:r>
      <w:r>
        <w:instrText xml:space="preserve"> SEQ Figure \* ARABIC </w:instrText>
      </w:r>
      <w:r w:rsidR="00F61F95">
        <w:fldChar w:fldCharType="separate"/>
      </w:r>
      <w:r w:rsidR="003664DE">
        <w:rPr>
          <w:noProof/>
        </w:rPr>
        <w:t>5</w:t>
      </w:r>
      <w:r w:rsidR="00F61F95">
        <w:fldChar w:fldCharType="end"/>
      </w:r>
      <w:bookmarkEnd w:id="76"/>
      <w:r>
        <w:t xml:space="preserve"> Proportion of data production costs by actor type</w:t>
      </w:r>
      <w:bookmarkEnd w:id="77"/>
    </w:p>
    <w:p w14:paraId="2E46999F" w14:textId="77777777" w:rsidR="00C31E43" w:rsidRDefault="00C31E43" w:rsidP="00C31E43">
      <w:r>
        <w:t xml:space="preserve">When considering the total costs of production shown in </w:t>
      </w:r>
      <w:r w:rsidR="00F61F95">
        <w:fldChar w:fldCharType="begin"/>
      </w:r>
      <w:r>
        <w:instrText xml:space="preserve"> REF _Ref410127726 \h </w:instrText>
      </w:r>
      <w:r w:rsidR="00F61F95">
        <w:fldChar w:fldCharType="separate"/>
      </w:r>
      <w:r w:rsidR="003664DE">
        <w:t xml:space="preserve">Figure </w:t>
      </w:r>
      <w:r w:rsidR="003664DE">
        <w:rPr>
          <w:noProof/>
        </w:rPr>
        <w:t>5</w:t>
      </w:r>
      <w:r w:rsidR="00F61F95">
        <w:fldChar w:fldCharType="end"/>
      </w:r>
      <w:r>
        <w:t xml:space="preserve">, </w:t>
      </w:r>
      <w:r w:rsidRPr="004008E2">
        <w:t>for each additional data provider there is an increase in costs for users and intermediaries in patterns zero, two and three as additional effort is required to deal with additional data sets. More importantly, it should be noted that the total cost of production and use for pattern 0</w:t>
      </w:r>
      <w:r>
        <w:t xml:space="preserve"> </w:t>
      </w:r>
      <w:r w:rsidRPr="004008E2">
        <w:t xml:space="preserve">increases </w:t>
      </w:r>
      <w:r w:rsidR="005A797E">
        <w:t>linearly</w:t>
      </w:r>
      <w:r w:rsidRPr="004008E2">
        <w:t xml:space="preserve"> as </w:t>
      </w:r>
      <w:r w:rsidR="005A797E">
        <w:t>the number of</w:t>
      </w:r>
      <w:r w:rsidRPr="004008E2">
        <w:t xml:space="preserve"> user</w:t>
      </w:r>
      <w:r w:rsidR="005A797E">
        <w:t>s, whereas the marginal cost per additional user is close to zero for patterns 3 and 4</w:t>
      </w:r>
      <w:r w:rsidR="00B136C5">
        <w:t>. I</w:t>
      </w:r>
      <w:r w:rsidR="005A797E">
        <w:t xml:space="preserve">n pattern 2 there is a single transformation </w:t>
      </w:r>
      <w:r w:rsidR="00B136C5">
        <w:t xml:space="preserve">at a fixed cost per revision, so if notionally shared amongst all users, the cost per participant reduces with each additional user, though this depends on the business model of the aggregator. </w:t>
      </w:r>
    </w:p>
    <w:p w14:paraId="65803C88" w14:textId="77777777" w:rsidR="00FD0F58" w:rsidRDefault="00FD0F58" w:rsidP="00C31E43"/>
    <w:p w14:paraId="039F187C" w14:textId="77777777" w:rsidR="00732D84" w:rsidRDefault="00732D84">
      <w:pPr>
        <w:rPr>
          <w:rFonts w:eastAsia="Times New Roman"/>
        </w:rPr>
      </w:pPr>
    </w:p>
    <w:p w14:paraId="097AEFD1" w14:textId="77777777" w:rsidR="00C31E43" w:rsidRDefault="00C31E43" w:rsidP="00A46F3B">
      <w:pPr>
        <w:pStyle w:val="ListParagraph"/>
        <w:rPr>
          <w:rFonts w:eastAsia="Times New Roman"/>
        </w:rPr>
      </w:pPr>
    </w:p>
    <w:p w14:paraId="4C4EE331" w14:textId="77777777" w:rsidR="005815F9" w:rsidRDefault="005815F9" w:rsidP="007D0B94">
      <w:pPr>
        <w:pStyle w:val="Heading2"/>
      </w:pPr>
      <w:bookmarkStart w:id="78" w:name="_Toc403126472"/>
      <w:bookmarkStart w:id="79" w:name="_Toc410402471"/>
      <w:commentRangeStart w:id="80"/>
      <w:r>
        <w:lastRenderedPageBreak/>
        <w:t>Drivers for change</w:t>
      </w:r>
      <w:bookmarkEnd w:id="78"/>
      <w:commentRangeEnd w:id="80"/>
      <w:r w:rsidR="00F57627">
        <w:rPr>
          <w:rStyle w:val="CommentReference"/>
          <w:rFonts w:eastAsia="Calibri"/>
          <w:bCs w:val="0"/>
          <w:color w:val="000000"/>
        </w:rPr>
        <w:commentReference w:id="80"/>
      </w:r>
      <w:bookmarkEnd w:id="79"/>
    </w:p>
    <w:p w14:paraId="096EA678" w14:textId="77777777" w:rsidR="00F57627" w:rsidRDefault="00F57627" w:rsidP="00F57627">
      <w:pPr>
        <w:pStyle w:val="Heading3"/>
      </w:pPr>
      <w:r>
        <w:t>Horses for course</w:t>
      </w:r>
    </w:p>
    <w:p w14:paraId="74F510FF" w14:textId="77777777" w:rsidR="00732D84" w:rsidRDefault="005A7100" w:rsidP="006E533B">
      <w:pPr>
        <w:pStyle w:val="ListParagraph"/>
        <w:numPr>
          <w:ilvl w:val="0"/>
          <w:numId w:val="54"/>
        </w:numPr>
      </w:pPr>
      <w:r>
        <w:t>SO what?</w:t>
      </w:r>
    </w:p>
    <w:p w14:paraId="789A0ACF" w14:textId="77777777" w:rsidR="00732D84" w:rsidRDefault="00783262" w:rsidP="006E533B">
      <w:pPr>
        <w:pStyle w:val="ListParagraph"/>
        <w:numPr>
          <w:ilvl w:val="0"/>
          <w:numId w:val="54"/>
        </w:numPr>
      </w:pPr>
      <w:r>
        <w:t xml:space="preserve">Point-to-point pattern creates maximum cost and least transparency all round.  </w:t>
      </w:r>
    </w:p>
    <w:p w14:paraId="489D90EC" w14:textId="77777777" w:rsidR="00732D84" w:rsidRDefault="00783262" w:rsidP="006E533B">
      <w:pPr>
        <w:pStyle w:val="ListParagraph"/>
        <w:numPr>
          <w:ilvl w:val="0"/>
          <w:numId w:val="54"/>
        </w:numPr>
      </w:pPr>
      <w:r>
        <w:t>Aggregator/broker pattern creates a monopoly provider</w:t>
      </w:r>
      <w:r w:rsidR="00B23BF2">
        <w:t xml:space="preserve"> with</w:t>
      </w:r>
      <w:r>
        <w:t xml:space="preserve"> limited transparency, </w:t>
      </w:r>
      <w:r w:rsidR="00B23BF2">
        <w:t>whose interests are not (necessarily) aligned with users, but with no competition there is limited responsiveness to market</w:t>
      </w:r>
      <w:r>
        <w:t xml:space="preserve">. </w:t>
      </w:r>
    </w:p>
    <w:p w14:paraId="5FCD92F6" w14:textId="77777777" w:rsidR="00732D84" w:rsidRDefault="00B23BF2" w:rsidP="006E533B">
      <w:pPr>
        <w:pStyle w:val="ListParagraph"/>
        <w:numPr>
          <w:ilvl w:val="0"/>
          <w:numId w:val="54"/>
        </w:numPr>
      </w:pPr>
      <w:r>
        <w:t xml:space="preserve">What are the </w:t>
      </w:r>
      <w:proofErr w:type="gramStart"/>
      <w:r>
        <w:t>users</w:t>
      </w:r>
      <w:proofErr w:type="gramEnd"/>
      <w:r>
        <w:t xml:space="preserve"> demands? </w:t>
      </w:r>
      <w:r w:rsidR="00490552">
        <w:t xml:space="preserve">By </w:t>
      </w:r>
      <w:r w:rsidR="00F61F95" w:rsidRPr="00490552">
        <w:rPr>
          <w:b/>
        </w:rPr>
        <w:t>classes of user</w:t>
      </w:r>
    </w:p>
    <w:p w14:paraId="6C8BD06A" w14:textId="77777777" w:rsidR="00732D84" w:rsidRDefault="00B23BF2" w:rsidP="006E533B">
      <w:pPr>
        <w:pStyle w:val="ListParagraph"/>
        <w:numPr>
          <w:ilvl w:val="1"/>
          <w:numId w:val="54"/>
        </w:numPr>
      </w:pPr>
      <w:r>
        <w:t>VARs</w:t>
      </w:r>
    </w:p>
    <w:p w14:paraId="4AC765AC" w14:textId="77777777" w:rsidR="00732D84" w:rsidRDefault="00B23BF2" w:rsidP="006E533B">
      <w:pPr>
        <w:pStyle w:val="ListParagraph"/>
        <w:numPr>
          <w:ilvl w:val="1"/>
          <w:numId w:val="54"/>
        </w:numPr>
      </w:pPr>
      <w:r>
        <w:t>Consumers</w:t>
      </w:r>
    </w:p>
    <w:p w14:paraId="5E94585D" w14:textId="77777777" w:rsidR="00732D84" w:rsidRDefault="00B23BF2" w:rsidP="006E533B">
      <w:pPr>
        <w:pStyle w:val="ListParagraph"/>
        <w:numPr>
          <w:ilvl w:val="1"/>
          <w:numId w:val="54"/>
        </w:numPr>
      </w:pPr>
      <w:r>
        <w:t>Commonwealth</w:t>
      </w:r>
    </w:p>
    <w:p w14:paraId="7C0EE2AA" w14:textId="77777777" w:rsidR="00732D84" w:rsidRDefault="00B23BF2" w:rsidP="006E533B">
      <w:pPr>
        <w:pStyle w:val="ListParagraph"/>
        <w:numPr>
          <w:ilvl w:val="1"/>
          <w:numId w:val="54"/>
        </w:numPr>
      </w:pPr>
      <w:r>
        <w:t>Businesses</w:t>
      </w:r>
    </w:p>
    <w:p w14:paraId="621A8FC3" w14:textId="77777777" w:rsidR="00732D84" w:rsidRDefault="00490552" w:rsidP="006E533B">
      <w:pPr>
        <w:pStyle w:val="ListParagraph"/>
        <w:numPr>
          <w:ilvl w:val="1"/>
          <w:numId w:val="54"/>
        </w:numPr>
      </w:pPr>
      <w:r>
        <w:t>Others</w:t>
      </w:r>
    </w:p>
    <w:p w14:paraId="300A1D5C" w14:textId="77777777" w:rsidR="00490552" w:rsidRPr="00490552" w:rsidRDefault="00490552" w:rsidP="006E533B">
      <w:pPr>
        <w:pStyle w:val="ListParagraph"/>
        <w:numPr>
          <w:ilvl w:val="0"/>
          <w:numId w:val="54"/>
        </w:numPr>
      </w:pPr>
      <w:r w:rsidRPr="00490552">
        <w:t xml:space="preserve">For multiple data sets  that needs to be aggregated to create a national view </w:t>
      </w:r>
    </w:p>
    <w:p w14:paraId="0F150D05" w14:textId="77777777" w:rsidR="00490552" w:rsidRPr="00490552" w:rsidRDefault="00490552" w:rsidP="006E533B">
      <w:pPr>
        <w:pStyle w:val="ListParagraph"/>
        <w:numPr>
          <w:ilvl w:val="0"/>
          <w:numId w:val="54"/>
        </w:numPr>
      </w:pPr>
      <w:r w:rsidRPr="00490552">
        <w:t xml:space="preserve">The aim is to move to more efficient production patterns 3 and 4. This means investing in modelling upfront and moving the modelling as close to the source of data as possible. </w:t>
      </w:r>
    </w:p>
    <w:p w14:paraId="35A12DF1" w14:textId="77777777" w:rsidR="00490552" w:rsidRPr="00490552" w:rsidRDefault="00490552" w:rsidP="006E533B">
      <w:pPr>
        <w:pStyle w:val="ListParagraph"/>
        <w:numPr>
          <w:ilvl w:val="0"/>
          <w:numId w:val="54"/>
        </w:numPr>
      </w:pPr>
      <w:r w:rsidRPr="00490552">
        <w:t xml:space="preserve">Patterns 3&amp;4 are more efficient in aggregate, but the immediate costs are shifted from user to provider/broker, who need to be compensated or otherwise incentivised. </w:t>
      </w:r>
    </w:p>
    <w:p w14:paraId="036C4814" w14:textId="77777777" w:rsidR="00732D84" w:rsidRDefault="00490552" w:rsidP="00490552">
      <w:pPr>
        <w:pStyle w:val="Heading3"/>
      </w:pPr>
      <w:r>
        <w:t xml:space="preserve">value proposition </w:t>
      </w:r>
    </w:p>
    <w:p w14:paraId="6C15CC5A" w14:textId="77777777" w:rsidR="00A46F3B" w:rsidRDefault="00A46F3B" w:rsidP="006E533B">
      <w:pPr>
        <w:pStyle w:val="ListParagraph"/>
        <w:numPr>
          <w:ilvl w:val="0"/>
          <w:numId w:val="21"/>
        </w:numPr>
      </w:pPr>
      <w:r>
        <w:t>Systems of systems</w:t>
      </w:r>
    </w:p>
    <w:p w14:paraId="1B4D9587" w14:textId="77777777" w:rsidR="00A46F3B" w:rsidRDefault="00A46F3B" w:rsidP="006E533B">
      <w:pPr>
        <w:pStyle w:val="ListParagraph"/>
        <w:numPr>
          <w:ilvl w:val="0"/>
          <w:numId w:val="21"/>
        </w:numPr>
      </w:pPr>
      <w:r>
        <w:t>Persistence layer creaking under pressure to service increasing user demands</w:t>
      </w:r>
    </w:p>
    <w:p w14:paraId="0A6E2733" w14:textId="77777777" w:rsidR="00A36DCE" w:rsidRDefault="00A36DCE" w:rsidP="006E533B">
      <w:pPr>
        <w:pStyle w:val="ListParagraph"/>
        <w:numPr>
          <w:ilvl w:val="0"/>
          <w:numId w:val="21"/>
        </w:numPr>
      </w:pPr>
      <w:r>
        <w:t>Shifting the costs profile of geospatial supply chains</w:t>
      </w:r>
    </w:p>
    <w:p w14:paraId="3EE28A1F" w14:textId="77777777" w:rsidR="00A36DCE" w:rsidRDefault="00A36DCE" w:rsidP="006E533B">
      <w:pPr>
        <w:pStyle w:val="ListParagraph"/>
        <w:numPr>
          <w:ilvl w:val="0"/>
          <w:numId w:val="21"/>
        </w:numPr>
      </w:pPr>
      <w:r>
        <w:t>Building capacity</w:t>
      </w:r>
    </w:p>
    <w:p w14:paraId="13D9A2C1" w14:textId="77777777" w:rsidR="00A36DCE" w:rsidRPr="005A7100" w:rsidRDefault="00A36DCE" w:rsidP="006E533B">
      <w:pPr>
        <w:pStyle w:val="ListParagraph"/>
        <w:numPr>
          <w:ilvl w:val="0"/>
          <w:numId w:val="21"/>
        </w:numPr>
      </w:pPr>
      <w:r>
        <w:t>improved design</w:t>
      </w:r>
    </w:p>
    <w:p w14:paraId="1F457146" w14:textId="77777777" w:rsidR="00AE779C" w:rsidRDefault="00AE779C" w:rsidP="00E33324">
      <w:pPr>
        <w:pStyle w:val="Heading4"/>
      </w:pPr>
      <w:bookmarkStart w:id="81" w:name="_Toc403126484"/>
      <w:bookmarkStart w:id="82" w:name="_Toc403126481"/>
      <w:bookmarkStart w:id="83" w:name="_Toc403126480"/>
      <w:bookmarkStart w:id="84" w:name="_Toc403126474"/>
      <w:r>
        <w:t>Interoperability</w:t>
      </w:r>
      <w:bookmarkEnd w:id="81"/>
    </w:p>
    <w:p w14:paraId="461755E2" w14:textId="77777777" w:rsidR="00732D84" w:rsidRDefault="00AE779C" w:rsidP="006E533B">
      <w:pPr>
        <w:pStyle w:val="ListParagraph"/>
        <w:numPr>
          <w:ilvl w:val="0"/>
          <w:numId w:val="22"/>
        </w:numPr>
      </w:pPr>
      <w:r>
        <w:t>Capturing the universe of discourse</w:t>
      </w:r>
      <w:bookmarkEnd w:id="82"/>
      <w:r w:rsidR="009C1DCB">
        <w:t>, Community engagement</w:t>
      </w:r>
    </w:p>
    <w:p w14:paraId="08469593" w14:textId="77777777" w:rsidR="00AE779C" w:rsidRDefault="00AE779C" w:rsidP="006E533B">
      <w:pPr>
        <w:pStyle w:val="ListParagraph"/>
        <w:numPr>
          <w:ilvl w:val="0"/>
          <w:numId w:val="22"/>
        </w:numPr>
      </w:pPr>
      <w:r>
        <w:t>Agreeing on common semantics ( concepts and relationship) within information community/ domain</w:t>
      </w:r>
    </w:p>
    <w:p w14:paraId="16E4CD0C" w14:textId="77777777" w:rsidR="00AE779C" w:rsidRDefault="00AE779C" w:rsidP="006E533B">
      <w:pPr>
        <w:pStyle w:val="ListParagraph"/>
        <w:numPr>
          <w:ilvl w:val="0"/>
          <w:numId w:val="22"/>
        </w:numPr>
      </w:pPr>
      <w:r>
        <w:t>Standard way</w:t>
      </w:r>
    </w:p>
    <w:p w14:paraId="629AF204" w14:textId="77777777" w:rsidR="00AE779C" w:rsidRDefault="00AE779C" w:rsidP="006E533B">
      <w:pPr>
        <w:pStyle w:val="ListParagraph"/>
        <w:numPr>
          <w:ilvl w:val="0"/>
          <w:numId w:val="22"/>
        </w:numPr>
      </w:pPr>
      <w:r>
        <w:t>Explicit and formal UML + OWL</w:t>
      </w:r>
    </w:p>
    <w:p w14:paraId="6D43672E" w14:textId="77777777" w:rsidR="00732D84" w:rsidRDefault="009C1DCB" w:rsidP="006E533B">
      <w:pPr>
        <w:pStyle w:val="ListParagraph"/>
        <w:numPr>
          <w:ilvl w:val="1"/>
          <w:numId w:val="22"/>
        </w:numPr>
      </w:pPr>
      <w:r>
        <w:t>Is this ‘documentation’ or ‘code’?</w:t>
      </w:r>
    </w:p>
    <w:bookmarkEnd w:id="83"/>
    <w:p w14:paraId="4DDA46D9" w14:textId="77777777" w:rsidR="00AE779C" w:rsidRDefault="00E33324" w:rsidP="006E533B">
      <w:pPr>
        <w:pStyle w:val="ListParagraph"/>
        <w:numPr>
          <w:ilvl w:val="0"/>
          <w:numId w:val="22"/>
        </w:numPr>
      </w:pPr>
      <w:r>
        <w:t xml:space="preserve">Reduced costs of app </w:t>
      </w:r>
      <w:proofErr w:type="spellStart"/>
      <w:r>
        <w:t>dev</w:t>
      </w:r>
      <w:proofErr w:type="spellEnd"/>
      <w:r>
        <w:t xml:space="preserve"> as data predictable </w:t>
      </w:r>
    </w:p>
    <w:p w14:paraId="49DCC57A" w14:textId="77777777" w:rsidR="00E33324" w:rsidRDefault="00E33324" w:rsidP="00E33324">
      <w:pPr>
        <w:ind w:left="360"/>
      </w:pPr>
    </w:p>
    <w:p w14:paraId="3590C093" w14:textId="77777777" w:rsidR="00AE779C" w:rsidRDefault="00AE779C" w:rsidP="00E33324">
      <w:pPr>
        <w:pStyle w:val="Heading4"/>
      </w:pPr>
      <w:r>
        <w:t>Improved products</w:t>
      </w:r>
    </w:p>
    <w:p w14:paraId="0D38866C" w14:textId="77777777" w:rsidR="00AE779C" w:rsidRDefault="00AE779C" w:rsidP="006E533B">
      <w:pPr>
        <w:pStyle w:val="ListParagraph"/>
        <w:numPr>
          <w:ilvl w:val="0"/>
          <w:numId w:val="23"/>
        </w:numPr>
      </w:pPr>
      <w:bookmarkStart w:id="85" w:name="_Toc403126482"/>
      <w:r>
        <w:t>Transparency - process / semantics provenance  machine readability</w:t>
      </w:r>
      <w:bookmarkEnd w:id="85"/>
    </w:p>
    <w:p w14:paraId="4C89877E" w14:textId="77777777" w:rsidR="00AE779C" w:rsidRDefault="00AE779C" w:rsidP="006E533B">
      <w:pPr>
        <w:pStyle w:val="ListParagraph"/>
        <w:numPr>
          <w:ilvl w:val="0"/>
          <w:numId w:val="23"/>
        </w:numPr>
      </w:pPr>
      <w:r>
        <w:t>Developing community of practice</w:t>
      </w:r>
    </w:p>
    <w:p w14:paraId="531FD7B2" w14:textId="77777777" w:rsidR="00F43ADA" w:rsidRDefault="00AE779C" w:rsidP="006E533B">
      <w:pPr>
        <w:pStyle w:val="ListParagraph"/>
        <w:numPr>
          <w:ilvl w:val="0"/>
          <w:numId w:val="23"/>
        </w:numPr>
      </w:pPr>
      <w:bookmarkStart w:id="86" w:name="_Toc403126488"/>
      <w:bookmarkStart w:id="87" w:name="_Toc403126483"/>
      <w:r>
        <w:t>Driving future change</w:t>
      </w:r>
    </w:p>
    <w:bookmarkEnd w:id="86"/>
    <w:p w14:paraId="07A2A939" w14:textId="77777777" w:rsidR="00AE779C" w:rsidRDefault="00AE779C" w:rsidP="00E33324">
      <w:pPr>
        <w:pStyle w:val="Heading4"/>
      </w:pPr>
      <w:r>
        <w:t xml:space="preserve">System scale </w:t>
      </w:r>
      <w:bookmarkEnd w:id="87"/>
      <w:r w:rsidR="00A46F3B">
        <w:t>coherence</w:t>
      </w:r>
    </w:p>
    <w:p w14:paraId="0642B638" w14:textId="77777777" w:rsidR="00E33324" w:rsidRDefault="00E33324" w:rsidP="006E533B">
      <w:pPr>
        <w:pStyle w:val="NormalWeb"/>
        <w:numPr>
          <w:ilvl w:val="0"/>
          <w:numId w:val="56"/>
        </w:numPr>
      </w:pPr>
      <w:bookmarkStart w:id="88" w:name="_Toc403126485"/>
      <w:r>
        <w:t xml:space="preserve">Although there are significant benefits of modelling individual products based on </w:t>
      </w:r>
      <w:proofErr w:type="spellStart"/>
      <w:r>
        <w:t>well articulated</w:t>
      </w:r>
      <w:proofErr w:type="spellEnd"/>
      <w:r>
        <w:t xml:space="preserve"> use cases, the real value if realised is not improved individual products but </w:t>
      </w:r>
      <w:proofErr w:type="spellStart"/>
      <w:r>
        <w:t>coherenet</w:t>
      </w:r>
      <w:proofErr w:type="spellEnd"/>
      <w:r>
        <w:t xml:space="preserve"> suites of products e.g. </w:t>
      </w:r>
      <w:proofErr w:type="spellStart"/>
      <w:r>
        <w:t>geofabric</w:t>
      </w:r>
      <w:proofErr w:type="spellEnd"/>
      <w:r>
        <w:t xml:space="preserve">  </w:t>
      </w:r>
    </w:p>
    <w:p w14:paraId="485532E6" w14:textId="77777777" w:rsidR="00AE779C" w:rsidRDefault="00AE779C" w:rsidP="006E533B">
      <w:pPr>
        <w:pStyle w:val="ListParagraph"/>
        <w:numPr>
          <w:ilvl w:val="0"/>
          <w:numId w:val="24"/>
        </w:numPr>
      </w:pPr>
      <w:r>
        <w:t>Reusable design patterns</w:t>
      </w:r>
      <w:bookmarkEnd w:id="88"/>
    </w:p>
    <w:p w14:paraId="078E7002" w14:textId="77777777" w:rsidR="00A46F3B" w:rsidRDefault="00AE779C" w:rsidP="006E533B">
      <w:pPr>
        <w:pStyle w:val="ListParagraph"/>
        <w:numPr>
          <w:ilvl w:val="0"/>
          <w:numId w:val="24"/>
        </w:numPr>
      </w:pPr>
      <w:bookmarkStart w:id="89" w:name="_Toc403126486"/>
      <w:r>
        <w:lastRenderedPageBreak/>
        <w:t>Cross domain</w:t>
      </w:r>
      <w:bookmarkEnd w:id="89"/>
      <w:r w:rsidR="00A46F3B">
        <w:t xml:space="preserve"> harmonisation</w:t>
      </w:r>
    </w:p>
    <w:p w14:paraId="7E6BB704" w14:textId="77777777" w:rsidR="00AE779C" w:rsidRDefault="00AE779C" w:rsidP="006E533B">
      <w:pPr>
        <w:pStyle w:val="ListParagraph"/>
        <w:numPr>
          <w:ilvl w:val="0"/>
          <w:numId w:val="24"/>
        </w:numPr>
      </w:pPr>
      <w:r>
        <w:t>No one community can model everything that community requires (e.g.</w:t>
      </w:r>
      <w:r w:rsidR="00D068A4">
        <w:t xml:space="preserve"> spatial,</w:t>
      </w:r>
      <w:r>
        <w:t xml:space="preserve"> time or coordinate ref systems) - reusable component</w:t>
      </w:r>
    </w:p>
    <w:p w14:paraId="055920CC" w14:textId="77777777" w:rsidR="00AE779C" w:rsidRDefault="00F87441" w:rsidP="006E533B">
      <w:pPr>
        <w:pStyle w:val="ListParagraph"/>
        <w:numPr>
          <w:ilvl w:val="0"/>
          <w:numId w:val="24"/>
        </w:numPr>
      </w:pPr>
      <w:r>
        <w:t>C</w:t>
      </w:r>
      <w:r w:rsidR="00AE779C">
        <w:t>omplex arrangement of intersecting overlapping communities and subsets thereof</w:t>
      </w:r>
    </w:p>
    <w:p w14:paraId="474BEDD4" w14:textId="77777777" w:rsidR="00AE779C" w:rsidRDefault="00AE779C" w:rsidP="006E533B">
      <w:pPr>
        <w:pStyle w:val="ListParagraph"/>
        <w:numPr>
          <w:ilvl w:val="0"/>
          <w:numId w:val="24"/>
        </w:numPr>
      </w:pPr>
      <w:r>
        <w:t>Shared common concepts across info communities /domains</w:t>
      </w:r>
    </w:p>
    <w:p w14:paraId="46EFAEF0" w14:textId="77777777" w:rsidR="00AE779C" w:rsidRDefault="00AE779C" w:rsidP="006E533B">
      <w:pPr>
        <w:pStyle w:val="ListParagraph"/>
        <w:numPr>
          <w:ilvl w:val="0"/>
          <w:numId w:val="24"/>
        </w:numPr>
      </w:pPr>
      <w:r>
        <w:t>Reuse of agreed FSDF scoped patterns</w:t>
      </w:r>
    </w:p>
    <w:p w14:paraId="74170D9E" w14:textId="77777777" w:rsidR="00D068A4" w:rsidRDefault="00D068A4" w:rsidP="006E533B">
      <w:pPr>
        <w:pStyle w:val="ListParagraph"/>
        <w:numPr>
          <w:ilvl w:val="0"/>
          <w:numId w:val="24"/>
        </w:numPr>
      </w:pPr>
      <w:r>
        <w:t>Re-use of software developed for systems based on the same stack (e.g. INSPIRE)</w:t>
      </w:r>
    </w:p>
    <w:p w14:paraId="33725DD6" w14:textId="77777777" w:rsidR="00AE779C" w:rsidRDefault="00AE779C" w:rsidP="00E33324">
      <w:pPr>
        <w:pStyle w:val="Heading4"/>
      </w:pPr>
      <w:bookmarkStart w:id="90" w:name="_Toc403126487"/>
      <w:r>
        <w:t xml:space="preserve">Increased </w:t>
      </w:r>
      <w:bookmarkEnd w:id="90"/>
      <w:r w:rsidR="00A46F3B">
        <w:t xml:space="preserve">efficiency </w:t>
      </w:r>
    </w:p>
    <w:p w14:paraId="4586A2E6" w14:textId="77777777" w:rsidR="00E33324" w:rsidRDefault="00E33324" w:rsidP="006E533B">
      <w:pPr>
        <w:pStyle w:val="NormalWeb"/>
        <w:numPr>
          <w:ilvl w:val="0"/>
          <w:numId w:val="56"/>
        </w:numPr>
      </w:pPr>
      <w:r>
        <w:t xml:space="preserve">Different depending on time-frame, particularly number of </w:t>
      </w:r>
      <w:proofErr w:type="spellStart"/>
      <w:r>
        <w:t>dev</w:t>
      </w:r>
      <w:proofErr w:type="spellEnd"/>
      <w:r>
        <w:t xml:space="preserve">/review cycles and scale of the initiative </w:t>
      </w:r>
    </w:p>
    <w:p w14:paraId="59242852" w14:textId="77777777" w:rsidR="00E33324" w:rsidRDefault="00E33324" w:rsidP="006E533B">
      <w:pPr>
        <w:pStyle w:val="NormalWeb"/>
        <w:numPr>
          <w:ilvl w:val="0"/>
          <w:numId w:val="56"/>
        </w:numPr>
      </w:pPr>
      <w:r>
        <w:t xml:space="preserve">Consistent process is costly to set up, but cheap to repeat. </w:t>
      </w:r>
    </w:p>
    <w:p w14:paraId="5B2BB8AA" w14:textId="77777777" w:rsidR="00E33324" w:rsidRDefault="00E33324" w:rsidP="006E533B">
      <w:pPr>
        <w:pStyle w:val="NormalWeb"/>
        <w:numPr>
          <w:ilvl w:val="0"/>
          <w:numId w:val="56"/>
        </w:numPr>
      </w:pPr>
      <w:r>
        <w:t xml:space="preserve">first one is expensive, subsequent modelling activities are cheaper </w:t>
      </w:r>
    </w:p>
    <w:p w14:paraId="37583AA9" w14:textId="77777777" w:rsidR="00E33324" w:rsidRDefault="00E33324" w:rsidP="006E533B">
      <w:pPr>
        <w:pStyle w:val="NormalWeb"/>
        <w:numPr>
          <w:ilvl w:val="0"/>
          <w:numId w:val="56"/>
        </w:numPr>
      </w:pPr>
      <w:r>
        <w:t>update and maintenance is incremental, rather than by replacement</w:t>
      </w:r>
    </w:p>
    <w:p w14:paraId="4ECF2442" w14:textId="77777777" w:rsidR="00E33324" w:rsidRDefault="00E33324" w:rsidP="006E533B">
      <w:pPr>
        <w:pStyle w:val="NormalWeb"/>
        <w:numPr>
          <w:ilvl w:val="0"/>
          <w:numId w:val="56"/>
        </w:numPr>
      </w:pPr>
      <w:r>
        <w:t>new products are transparently related to existing products</w:t>
      </w:r>
    </w:p>
    <w:p w14:paraId="7BAEE106" w14:textId="77777777" w:rsidR="00E33324" w:rsidRDefault="00E33324" w:rsidP="006E533B">
      <w:pPr>
        <w:pStyle w:val="ListParagraph"/>
        <w:numPr>
          <w:ilvl w:val="0"/>
          <w:numId w:val="21"/>
        </w:numPr>
      </w:pPr>
      <w:r>
        <w:t>Shifting the costs profile of geospatial supply chains</w:t>
      </w:r>
    </w:p>
    <w:p w14:paraId="7EFB9657" w14:textId="77777777" w:rsidR="00E33324" w:rsidRDefault="00E33324" w:rsidP="006E533B">
      <w:pPr>
        <w:pStyle w:val="ListParagraph"/>
        <w:numPr>
          <w:ilvl w:val="0"/>
          <w:numId w:val="21"/>
        </w:numPr>
      </w:pPr>
      <w:r>
        <w:t>Building capacity</w:t>
      </w:r>
    </w:p>
    <w:p w14:paraId="14C38EDB" w14:textId="77777777" w:rsidR="00E33324" w:rsidRDefault="00E33324" w:rsidP="006E533B">
      <w:pPr>
        <w:pStyle w:val="ListParagraph"/>
        <w:numPr>
          <w:ilvl w:val="0"/>
          <w:numId w:val="21"/>
        </w:numPr>
      </w:pPr>
      <w:r>
        <w:t>improved design, transparency, community engagement</w:t>
      </w:r>
    </w:p>
    <w:p w14:paraId="2D4C15CA" w14:textId="77777777" w:rsidR="00E33324" w:rsidRDefault="00E33324" w:rsidP="006E533B">
      <w:pPr>
        <w:pStyle w:val="ListParagraph"/>
        <w:numPr>
          <w:ilvl w:val="0"/>
          <w:numId w:val="21"/>
        </w:numPr>
      </w:pPr>
      <w:r>
        <w:t>maintenance, migration</w:t>
      </w:r>
    </w:p>
    <w:p w14:paraId="5AECC2FE" w14:textId="77777777" w:rsidR="00E33324" w:rsidRPr="00E33324" w:rsidRDefault="00E33324" w:rsidP="006E533B">
      <w:pPr>
        <w:pStyle w:val="ListParagraph"/>
        <w:numPr>
          <w:ilvl w:val="0"/>
          <w:numId w:val="21"/>
        </w:numPr>
      </w:pPr>
      <w:r w:rsidRPr="00E33324">
        <w:t xml:space="preserve">Efficiency and costs are dependent on role </w:t>
      </w:r>
    </w:p>
    <w:p w14:paraId="48017798" w14:textId="77777777" w:rsidR="00AE779C" w:rsidRDefault="00AE779C" w:rsidP="00E33324">
      <w:pPr>
        <w:pStyle w:val="Heading5"/>
        <w:ind w:firstLine="360"/>
      </w:pPr>
      <w:proofErr w:type="gramStart"/>
      <w:r>
        <w:t>individual</w:t>
      </w:r>
      <w:proofErr w:type="gramEnd"/>
      <w:r>
        <w:t xml:space="preserve"> agency</w:t>
      </w:r>
    </w:p>
    <w:p w14:paraId="7B55DC94" w14:textId="77777777" w:rsidR="00A46F3B" w:rsidRDefault="00AE779C" w:rsidP="006E533B">
      <w:pPr>
        <w:pStyle w:val="ListParagraph"/>
        <w:numPr>
          <w:ilvl w:val="0"/>
          <w:numId w:val="20"/>
        </w:numPr>
        <w:rPr>
          <w:rFonts w:eastAsia="Times New Roman"/>
        </w:rPr>
      </w:pPr>
      <w:r w:rsidRPr="00A46F3B">
        <w:rPr>
          <w:rFonts w:eastAsia="Times New Roman"/>
        </w:rPr>
        <w:t>modelling process helps data owners understand and audit own data to understand how their data and systems need to change</w:t>
      </w:r>
    </w:p>
    <w:p w14:paraId="27FC1C38" w14:textId="77777777" w:rsidR="00A46F3B" w:rsidRDefault="00A46F3B" w:rsidP="006E533B">
      <w:pPr>
        <w:pStyle w:val="ListParagraph"/>
        <w:numPr>
          <w:ilvl w:val="0"/>
          <w:numId w:val="20"/>
        </w:numPr>
        <w:rPr>
          <w:rFonts w:eastAsia="Times New Roman"/>
        </w:rPr>
      </w:pPr>
      <w:r>
        <w:rPr>
          <w:rFonts w:eastAsia="Times New Roman"/>
        </w:rPr>
        <w:t xml:space="preserve">provide opportunity to </w:t>
      </w:r>
      <w:proofErr w:type="spellStart"/>
      <w:r>
        <w:rPr>
          <w:rFonts w:eastAsia="Times New Roman"/>
        </w:rPr>
        <w:t>desing</w:t>
      </w:r>
      <w:proofErr w:type="spellEnd"/>
      <w:r>
        <w:rPr>
          <w:rFonts w:eastAsia="Times New Roman"/>
        </w:rPr>
        <w:t xml:space="preserve"> products to meet use case </w:t>
      </w:r>
    </w:p>
    <w:p w14:paraId="0DD34CF7" w14:textId="77777777" w:rsidR="00A46F3B" w:rsidRDefault="00A46F3B" w:rsidP="006E533B">
      <w:pPr>
        <w:pStyle w:val="ListParagraph"/>
        <w:numPr>
          <w:ilvl w:val="0"/>
          <w:numId w:val="20"/>
        </w:numPr>
        <w:rPr>
          <w:rFonts w:eastAsia="Times New Roman"/>
        </w:rPr>
      </w:pPr>
      <w:r>
        <w:rPr>
          <w:rFonts w:eastAsia="Times New Roman"/>
        </w:rPr>
        <w:t xml:space="preserve">reuse  of concepts </w:t>
      </w:r>
    </w:p>
    <w:p w14:paraId="7E3C512E" w14:textId="77777777" w:rsidR="00AE779C" w:rsidRDefault="00AE779C" w:rsidP="00E33324">
      <w:pPr>
        <w:pStyle w:val="Heading5"/>
      </w:pPr>
      <w:r>
        <w:t>Community</w:t>
      </w:r>
    </w:p>
    <w:p w14:paraId="6B034D6A" w14:textId="77777777" w:rsidR="00A46F3B" w:rsidRPr="00A46F3B" w:rsidRDefault="00AE779C" w:rsidP="006E533B">
      <w:pPr>
        <w:pStyle w:val="ListParagraph"/>
        <w:numPr>
          <w:ilvl w:val="0"/>
          <w:numId w:val="25"/>
        </w:numPr>
        <w:rPr>
          <w:rFonts w:eastAsia="Times New Roman"/>
        </w:rPr>
      </w:pPr>
      <w:r w:rsidRPr="00A46F3B">
        <w:rPr>
          <w:rFonts w:eastAsia="Times New Roman"/>
        </w:rPr>
        <w:t>How domain needs to change - road maps</w:t>
      </w:r>
    </w:p>
    <w:p w14:paraId="78BDD783" w14:textId="77777777" w:rsidR="00AE779C" w:rsidRPr="00A46F3B" w:rsidRDefault="00A46F3B" w:rsidP="006E533B">
      <w:pPr>
        <w:pStyle w:val="ListParagraph"/>
        <w:numPr>
          <w:ilvl w:val="0"/>
          <w:numId w:val="25"/>
        </w:numPr>
        <w:rPr>
          <w:rFonts w:eastAsia="Times New Roman"/>
        </w:rPr>
      </w:pPr>
      <w:r w:rsidRPr="00A46F3B">
        <w:rPr>
          <w:rFonts w:eastAsia="Times New Roman"/>
        </w:rPr>
        <w:t xml:space="preserve">Re-use of concepts </w:t>
      </w:r>
    </w:p>
    <w:p w14:paraId="2601AE1C" w14:textId="77777777" w:rsidR="00AE779C" w:rsidRDefault="00AE779C" w:rsidP="00E33324">
      <w:pPr>
        <w:pStyle w:val="Heading5"/>
      </w:pPr>
      <w:r>
        <w:t>Cross community</w:t>
      </w:r>
    </w:p>
    <w:p w14:paraId="298122D8" w14:textId="77777777" w:rsidR="00A46F3B" w:rsidRDefault="00A46F3B" w:rsidP="006E533B">
      <w:pPr>
        <w:pStyle w:val="ListParagraph"/>
        <w:numPr>
          <w:ilvl w:val="0"/>
          <w:numId w:val="26"/>
        </w:numPr>
      </w:pPr>
      <w:r>
        <w:t xml:space="preserve">Common concepts and approaches – time and </w:t>
      </w:r>
      <w:proofErr w:type="spellStart"/>
      <w:r>
        <w:t>referece</w:t>
      </w:r>
      <w:proofErr w:type="spellEnd"/>
      <w:r>
        <w:t xml:space="preserve"> </w:t>
      </w:r>
    </w:p>
    <w:p w14:paraId="5A22748F" w14:textId="77777777" w:rsidR="00A46F3B" w:rsidRDefault="00A46F3B" w:rsidP="006E533B">
      <w:pPr>
        <w:pStyle w:val="ListParagraph"/>
        <w:numPr>
          <w:ilvl w:val="0"/>
          <w:numId w:val="26"/>
        </w:numPr>
      </w:pPr>
      <w:r>
        <w:t xml:space="preserve">Design patterns – handling </w:t>
      </w:r>
      <w:proofErr w:type="spellStart"/>
      <w:r>
        <w:t>topoliogy</w:t>
      </w:r>
      <w:proofErr w:type="spellEnd"/>
    </w:p>
    <w:p w14:paraId="76DE85B6" w14:textId="77777777" w:rsidR="00A46F3B" w:rsidRDefault="00A46F3B" w:rsidP="006E533B">
      <w:pPr>
        <w:pStyle w:val="ListParagraph"/>
        <w:numPr>
          <w:ilvl w:val="0"/>
          <w:numId w:val="26"/>
        </w:numPr>
      </w:pPr>
      <w:r>
        <w:t xml:space="preserve">Learning </w:t>
      </w:r>
    </w:p>
    <w:p w14:paraId="51BC894F" w14:textId="77777777" w:rsidR="00A46F3B" w:rsidRDefault="00A46F3B" w:rsidP="006E533B">
      <w:pPr>
        <w:pStyle w:val="ListParagraph"/>
        <w:numPr>
          <w:ilvl w:val="0"/>
          <w:numId w:val="26"/>
        </w:numPr>
      </w:pPr>
      <w:proofErr w:type="spellStart"/>
      <w:r>
        <w:t>Resue</w:t>
      </w:r>
      <w:proofErr w:type="spellEnd"/>
      <w:r>
        <w:t xml:space="preserve"> of concepts </w:t>
      </w:r>
    </w:p>
    <w:p w14:paraId="48EC6EA5" w14:textId="77777777" w:rsidR="00216628" w:rsidRPr="00A46F3B" w:rsidRDefault="00216628" w:rsidP="00A46F3B">
      <w:r>
        <w:t>FSDF stakeholders and data specification benefit matrix</w:t>
      </w:r>
    </w:p>
    <w:p w14:paraId="315D8CB4" w14:textId="77777777" w:rsidR="00AE779C" w:rsidRDefault="00AE779C" w:rsidP="00E33324">
      <w:pPr>
        <w:pStyle w:val="Heading4"/>
      </w:pPr>
      <w:bookmarkStart w:id="91" w:name="_Toc403126489"/>
      <w:proofErr w:type="gramStart"/>
      <w:r>
        <w:t>model</w:t>
      </w:r>
      <w:proofErr w:type="gramEnd"/>
      <w:r>
        <w:t xml:space="preserve"> derived documentation</w:t>
      </w:r>
      <w:bookmarkEnd w:id="91"/>
    </w:p>
    <w:p w14:paraId="6CEBAA48" w14:textId="77777777" w:rsidR="00AE779C" w:rsidRDefault="00AE779C" w:rsidP="006E533B">
      <w:pPr>
        <w:pStyle w:val="ListParagraph"/>
        <w:numPr>
          <w:ilvl w:val="0"/>
          <w:numId w:val="27"/>
        </w:numPr>
      </w:pPr>
      <w:r>
        <w:t>Auto gen of doc</w:t>
      </w:r>
    </w:p>
    <w:p w14:paraId="27F084A5" w14:textId="77777777" w:rsidR="00005EFF" w:rsidRDefault="00005EFF" w:rsidP="006E533B">
      <w:pPr>
        <w:pStyle w:val="ListParagraph"/>
        <w:numPr>
          <w:ilvl w:val="0"/>
          <w:numId w:val="27"/>
        </w:numPr>
      </w:pPr>
      <w:r>
        <w:t xml:space="preserve">Feature type </w:t>
      </w:r>
      <w:proofErr w:type="spellStart"/>
      <w:r>
        <w:t>catalog</w:t>
      </w:r>
      <w:proofErr w:type="spellEnd"/>
    </w:p>
    <w:p w14:paraId="511D646A" w14:textId="77777777" w:rsidR="00AE779C" w:rsidRDefault="00005EFF" w:rsidP="006E533B">
      <w:pPr>
        <w:pStyle w:val="ListParagraph"/>
        <w:numPr>
          <w:ilvl w:val="0"/>
          <w:numId w:val="27"/>
        </w:numPr>
      </w:pPr>
      <w:r>
        <w:t xml:space="preserve">HTML </w:t>
      </w:r>
      <w:r w:rsidR="00AE779C">
        <w:t>View</w:t>
      </w:r>
      <w:r>
        <w:t>s</w:t>
      </w:r>
      <w:r w:rsidR="00AE779C">
        <w:t xml:space="preserve"> of the model</w:t>
      </w:r>
    </w:p>
    <w:p w14:paraId="6FA2125E" w14:textId="77777777" w:rsidR="00AE779C" w:rsidRDefault="00AE779C" w:rsidP="006E533B">
      <w:pPr>
        <w:pStyle w:val="ListParagraph"/>
        <w:numPr>
          <w:ilvl w:val="0"/>
          <w:numId w:val="27"/>
        </w:numPr>
      </w:pPr>
      <w:r>
        <w:t>Linked data definitions - emerging semantic web</w:t>
      </w:r>
    </w:p>
    <w:p w14:paraId="37A79483" w14:textId="77777777" w:rsidR="00E33324" w:rsidRPr="00490552" w:rsidRDefault="00E33324" w:rsidP="00E33324">
      <w:pPr>
        <w:pStyle w:val="Heading3"/>
      </w:pPr>
      <w:r>
        <w:t>Blockers</w:t>
      </w:r>
    </w:p>
    <w:p w14:paraId="32F942E0" w14:textId="77777777" w:rsidR="00E33324" w:rsidRPr="00490552" w:rsidRDefault="00E33324" w:rsidP="006E533B">
      <w:pPr>
        <w:pStyle w:val="ListParagraph"/>
        <w:numPr>
          <w:ilvl w:val="0"/>
          <w:numId w:val="55"/>
        </w:numPr>
      </w:pPr>
      <w:r w:rsidRPr="00490552">
        <w:t xml:space="preserve">Classic infrastructure dilemma – costs are born by the party who has least incentive, but who wants a society where everyone has a private army? </w:t>
      </w:r>
    </w:p>
    <w:p w14:paraId="1F876AB0" w14:textId="77777777" w:rsidR="00E33324" w:rsidRDefault="00E33324" w:rsidP="006E533B">
      <w:pPr>
        <w:pStyle w:val="ListParagraph"/>
        <w:numPr>
          <w:ilvl w:val="0"/>
          <w:numId w:val="55"/>
        </w:numPr>
      </w:pPr>
      <w:r w:rsidRPr="00490552">
        <w:lastRenderedPageBreak/>
        <w:t xml:space="preserve">‘tragedy of cost-benefit allocation’ </w:t>
      </w:r>
    </w:p>
    <w:p w14:paraId="29149737" w14:textId="77777777" w:rsidR="00E33324" w:rsidRDefault="00E33324" w:rsidP="006E533B">
      <w:pPr>
        <w:pStyle w:val="ListParagraph"/>
        <w:numPr>
          <w:ilvl w:val="0"/>
          <w:numId w:val="55"/>
        </w:numPr>
      </w:pPr>
      <w:r>
        <w:t xml:space="preserve">Costs </w:t>
      </w:r>
    </w:p>
    <w:p w14:paraId="15F9D214" w14:textId="77777777" w:rsidR="00E33324" w:rsidRDefault="00E33324" w:rsidP="006E533B">
      <w:pPr>
        <w:pStyle w:val="ListParagraph"/>
        <w:numPr>
          <w:ilvl w:val="0"/>
          <w:numId w:val="55"/>
        </w:numPr>
      </w:pPr>
      <w:r>
        <w:t xml:space="preserve">Change </w:t>
      </w:r>
    </w:p>
    <w:p w14:paraId="2BFD0C7A" w14:textId="77777777" w:rsidR="00E33324" w:rsidRDefault="00E33324" w:rsidP="006E533B">
      <w:pPr>
        <w:pStyle w:val="ListParagraph"/>
        <w:numPr>
          <w:ilvl w:val="0"/>
          <w:numId w:val="55"/>
        </w:numPr>
      </w:pPr>
      <w:r>
        <w:t xml:space="preserve">Lack of skills </w:t>
      </w:r>
    </w:p>
    <w:p w14:paraId="25D47B8A" w14:textId="77777777" w:rsidR="00E33324" w:rsidRDefault="00E33324" w:rsidP="006E533B">
      <w:pPr>
        <w:pStyle w:val="ListParagraph"/>
        <w:numPr>
          <w:ilvl w:val="0"/>
          <w:numId w:val="55"/>
        </w:numPr>
      </w:pPr>
      <w:r>
        <w:t>Economy of scale in Australia - fragmentation</w:t>
      </w:r>
    </w:p>
    <w:p w14:paraId="63942117" w14:textId="77777777" w:rsidR="00E33324" w:rsidRDefault="00E33324" w:rsidP="006E533B">
      <w:pPr>
        <w:pStyle w:val="ListParagraph"/>
        <w:numPr>
          <w:ilvl w:val="0"/>
          <w:numId w:val="27"/>
        </w:numPr>
      </w:pPr>
    </w:p>
    <w:p w14:paraId="44C665E4" w14:textId="77777777" w:rsidR="005815F9" w:rsidRDefault="005815F9" w:rsidP="005815F9">
      <w:pPr>
        <w:pStyle w:val="Heading2"/>
      </w:pPr>
      <w:bookmarkStart w:id="92" w:name="_Toc410382567"/>
      <w:bookmarkStart w:id="93" w:name="_Toc410382659"/>
      <w:bookmarkStart w:id="94" w:name="_Toc410402472"/>
      <w:bookmarkEnd w:id="92"/>
      <w:bookmarkEnd w:id="93"/>
      <w:r>
        <w:t>Experiences from countries that are not Australia</w:t>
      </w:r>
      <w:bookmarkEnd w:id="84"/>
      <w:r w:rsidR="00E33324">
        <w:t xml:space="preserve"> </w:t>
      </w:r>
      <w:r w:rsidR="00E33324">
        <w:sym w:font="Wingdings" w:char="F04A"/>
      </w:r>
      <w:bookmarkEnd w:id="94"/>
    </w:p>
    <w:p w14:paraId="0A3FC34F" w14:textId="77777777" w:rsidR="005815F9" w:rsidRDefault="005815F9" w:rsidP="005815F9">
      <w:pPr>
        <w:pStyle w:val="Heading3"/>
      </w:pPr>
      <w:bookmarkStart w:id="95" w:name="_Toc403126475"/>
      <w:r>
        <w:t>INSPIRE</w:t>
      </w:r>
      <w:bookmarkEnd w:id="95"/>
    </w:p>
    <w:p w14:paraId="4B345B41" w14:textId="77777777" w:rsidR="005815F9" w:rsidRPr="002F407B" w:rsidRDefault="005815F9" w:rsidP="006E533B">
      <w:pPr>
        <w:pStyle w:val="ListParagraph"/>
        <w:numPr>
          <w:ilvl w:val="0"/>
          <w:numId w:val="28"/>
        </w:numPr>
        <w:rPr>
          <w:rFonts w:eastAsia="Times New Roman"/>
        </w:rPr>
      </w:pPr>
      <w:r w:rsidRPr="002F407B">
        <w:rPr>
          <w:rFonts w:eastAsia="Times New Roman"/>
        </w:rPr>
        <w:t xml:space="preserve">worth reflecting on INSPIRE and its approach to modelling </w:t>
      </w:r>
    </w:p>
    <w:p w14:paraId="329DB73D" w14:textId="77777777" w:rsidR="005815F9" w:rsidRPr="002F407B" w:rsidRDefault="005815F9" w:rsidP="006E533B">
      <w:pPr>
        <w:pStyle w:val="ListParagraph"/>
        <w:numPr>
          <w:ilvl w:val="0"/>
          <w:numId w:val="28"/>
        </w:numPr>
        <w:rPr>
          <w:rFonts w:eastAsia="Times New Roman"/>
        </w:rPr>
      </w:pPr>
      <w:r w:rsidRPr="002F407B">
        <w:rPr>
          <w:rFonts w:eastAsia="Times New Roman"/>
        </w:rPr>
        <w:t>section 4.5 Estimated costs and benefits of midterm review</w:t>
      </w:r>
    </w:p>
    <w:p w14:paraId="678B64D7" w14:textId="77777777" w:rsidR="005815F9" w:rsidRDefault="005815F9" w:rsidP="006E533B">
      <w:pPr>
        <w:pStyle w:val="ListParagraph"/>
        <w:numPr>
          <w:ilvl w:val="0"/>
          <w:numId w:val="28"/>
        </w:numPr>
      </w:pPr>
      <w:r>
        <w:t xml:space="preserve">from </w:t>
      </w:r>
      <w:r w:rsidR="007D0B94">
        <w:t xml:space="preserve">INSPIRE </w:t>
      </w:r>
      <w:proofErr w:type="spellStart"/>
      <w:r>
        <w:t>mid term</w:t>
      </w:r>
      <w:proofErr w:type="spellEnd"/>
      <w:r>
        <w:t xml:space="preserve"> evaluation</w:t>
      </w:r>
      <w:r w:rsidR="002F407B">
        <w:t xml:space="preserve"> section </w:t>
      </w:r>
      <w:r w:rsidR="002F407B">
        <w:rPr>
          <w:rFonts w:eastAsia="Times New Roman"/>
        </w:rPr>
        <w:t>4.5 of INSPIRE report</w:t>
      </w:r>
    </w:p>
    <w:p w14:paraId="69A88975" w14:textId="77777777" w:rsidR="005815F9" w:rsidRDefault="002F407B" w:rsidP="005815F9">
      <w:pPr>
        <w:rPr>
          <w:rFonts w:eastAsia="Times New Roman"/>
        </w:rPr>
      </w:pPr>
      <w:r>
        <w:rPr>
          <w:rFonts w:eastAsia="Times New Roman"/>
        </w:rPr>
        <w:t>“</w:t>
      </w:r>
      <w:r w:rsidR="005815F9">
        <w:rPr>
          <w:rFonts w:eastAsia="Times New Roman"/>
        </w:rPr>
        <w:t>There is little doubt that the [data spec] measures put in</w:t>
      </w:r>
      <w:r w:rsidR="007D0B94">
        <w:rPr>
          <w:rFonts w:eastAsia="Times New Roman"/>
        </w:rPr>
        <w:t xml:space="preserve"> </w:t>
      </w:r>
      <w:r w:rsidR="005815F9">
        <w:rPr>
          <w:rFonts w:eastAsia="Times New Roman"/>
        </w:rPr>
        <w:t>place by INSPIRE are complex, but no alternative</w:t>
      </w:r>
      <w:r w:rsidR="007D0B94">
        <w:rPr>
          <w:rFonts w:eastAsia="Times New Roman"/>
        </w:rPr>
        <w:t xml:space="preserve"> </w:t>
      </w:r>
      <w:r w:rsidR="005815F9">
        <w:rPr>
          <w:rFonts w:eastAsia="Times New Roman"/>
        </w:rPr>
        <w:t>could be identified in order to achieve the</w:t>
      </w:r>
      <w:r w:rsidR="007D0B94">
        <w:rPr>
          <w:rFonts w:eastAsia="Times New Roman"/>
        </w:rPr>
        <w:t xml:space="preserve"> </w:t>
      </w:r>
      <w:r w:rsidR="005815F9">
        <w:rPr>
          <w:rFonts w:eastAsia="Times New Roman"/>
        </w:rPr>
        <w:t>interoperability objective. Whilst the actions</w:t>
      </w:r>
      <w:r w:rsidR="007D0B94">
        <w:rPr>
          <w:rFonts w:eastAsia="Times New Roman"/>
        </w:rPr>
        <w:t xml:space="preserve"> </w:t>
      </w:r>
      <w:r w:rsidR="005815F9">
        <w:rPr>
          <w:rFonts w:eastAsia="Times New Roman"/>
        </w:rPr>
        <w:t>related to</w:t>
      </w:r>
      <w:r w:rsidR="007D0B94">
        <w:rPr>
          <w:rFonts w:eastAsia="Times New Roman"/>
        </w:rPr>
        <w:t xml:space="preserve"> </w:t>
      </w:r>
      <w:r w:rsidR="005815F9">
        <w:rPr>
          <w:rFonts w:eastAsia="Times New Roman"/>
        </w:rPr>
        <w:t>interoperability are appropriate, further</w:t>
      </w:r>
      <w:r w:rsidR="007D0B94">
        <w:rPr>
          <w:rFonts w:eastAsia="Times New Roman"/>
        </w:rPr>
        <w:t xml:space="preserve"> </w:t>
      </w:r>
      <w:r w:rsidR="005815F9">
        <w:rPr>
          <w:rFonts w:eastAsia="Times New Roman"/>
        </w:rPr>
        <w:t>modifications might be taken into consideration in</w:t>
      </w:r>
      <w:r w:rsidR="007D0B94">
        <w:rPr>
          <w:rFonts w:eastAsia="Times New Roman"/>
        </w:rPr>
        <w:t xml:space="preserve"> </w:t>
      </w:r>
      <w:r w:rsidR="005815F9">
        <w:rPr>
          <w:rFonts w:eastAsia="Times New Roman"/>
        </w:rPr>
        <w:t>order to enable further benefits. The high complexity</w:t>
      </w:r>
      <w:r w:rsidR="007D0B94">
        <w:rPr>
          <w:rFonts w:eastAsia="Times New Roman"/>
        </w:rPr>
        <w:t xml:space="preserve"> </w:t>
      </w:r>
      <w:r w:rsidR="005815F9">
        <w:rPr>
          <w:rFonts w:eastAsia="Times New Roman"/>
        </w:rPr>
        <w:t>of this field of action is additionally identified as an</w:t>
      </w:r>
      <w:r w:rsidR="007D0B94">
        <w:rPr>
          <w:rFonts w:eastAsia="Times New Roman"/>
        </w:rPr>
        <w:t xml:space="preserve"> </w:t>
      </w:r>
      <w:r w:rsidR="005815F9">
        <w:rPr>
          <w:rFonts w:eastAsia="Times New Roman"/>
        </w:rPr>
        <w:t>issue by the ongoing maintenance process (INSPIRE</w:t>
      </w:r>
      <w:r w:rsidR="007D0B94">
        <w:rPr>
          <w:rFonts w:eastAsia="Times New Roman"/>
        </w:rPr>
        <w:t xml:space="preserve"> </w:t>
      </w:r>
      <w:r w:rsidR="005815F9">
        <w:rPr>
          <w:rFonts w:eastAsia="Times New Roman"/>
        </w:rPr>
        <w:t>MIF). Possible modifications — as suggested by the</w:t>
      </w:r>
      <w:r w:rsidR="007D0B94">
        <w:rPr>
          <w:rFonts w:eastAsia="Times New Roman"/>
        </w:rPr>
        <w:t xml:space="preserve"> </w:t>
      </w:r>
      <w:r w:rsidR="005815F9">
        <w:rPr>
          <w:rFonts w:eastAsia="Times New Roman"/>
        </w:rPr>
        <w:t>public consultation — are improved communication</w:t>
      </w:r>
      <w:r w:rsidR="007D0B94">
        <w:rPr>
          <w:rFonts w:eastAsia="Times New Roman"/>
        </w:rPr>
        <w:t xml:space="preserve"> </w:t>
      </w:r>
      <w:r w:rsidR="005815F9">
        <w:rPr>
          <w:rFonts w:eastAsia="Times New Roman"/>
        </w:rPr>
        <w:t>and secondly reflections about possible reduction</w:t>
      </w:r>
      <w:r w:rsidR="007D0B94">
        <w:rPr>
          <w:rFonts w:eastAsia="Times New Roman"/>
        </w:rPr>
        <w:t xml:space="preserve"> o</w:t>
      </w:r>
      <w:r w:rsidR="005815F9">
        <w:rPr>
          <w:rFonts w:eastAsia="Times New Roman"/>
        </w:rPr>
        <w:t>f the technical complexity. One area where</w:t>
      </w:r>
      <w:r w:rsidR="007D0B94">
        <w:rPr>
          <w:rFonts w:eastAsia="Times New Roman"/>
        </w:rPr>
        <w:t xml:space="preserve"> </w:t>
      </w:r>
      <w:r w:rsidR="005815F9">
        <w:rPr>
          <w:rFonts w:eastAsia="Times New Roman"/>
        </w:rPr>
        <w:t>additional measures may be needed is to ensure</w:t>
      </w:r>
      <w:r w:rsidR="007D0B94">
        <w:rPr>
          <w:rFonts w:eastAsia="Times New Roman"/>
        </w:rPr>
        <w:t xml:space="preserve"> </w:t>
      </w:r>
      <w:r w:rsidR="005815F9">
        <w:rPr>
          <w:rFonts w:eastAsia="Times New Roman"/>
        </w:rPr>
        <w:t>that the Member States deposit and share the data</w:t>
      </w:r>
      <w:r w:rsidR="007D0B94">
        <w:rPr>
          <w:rFonts w:eastAsia="Times New Roman"/>
        </w:rPr>
        <w:t xml:space="preserve"> </w:t>
      </w:r>
      <w:r w:rsidR="005815F9">
        <w:rPr>
          <w:rFonts w:eastAsia="Times New Roman"/>
        </w:rPr>
        <w:t>models (including underlying use cases) they</w:t>
      </w:r>
      <w:r w:rsidR="007D0B94">
        <w:rPr>
          <w:rFonts w:eastAsia="Times New Roman"/>
        </w:rPr>
        <w:t xml:space="preserve"> are detailing for individual </w:t>
      </w:r>
      <w:r w:rsidR="005815F9">
        <w:rPr>
          <w:rFonts w:eastAsia="Times New Roman"/>
        </w:rPr>
        <w:t>applications. In this</w:t>
      </w:r>
      <w:r w:rsidR="007D0B94">
        <w:rPr>
          <w:rFonts w:eastAsia="Times New Roman"/>
        </w:rPr>
        <w:t xml:space="preserve"> </w:t>
      </w:r>
      <w:r w:rsidR="005815F9">
        <w:rPr>
          <w:rFonts w:eastAsia="Times New Roman"/>
        </w:rPr>
        <w:t>way they can be reused across Europe, ensuring</w:t>
      </w:r>
      <w:r w:rsidR="007D0B94">
        <w:rPr>
          <w:rFonts w:eastAsia="Times New Roman"/>
        </w:rPr>
        <w:t xml:space="preserve"> </w:t>
      </w:r>
      <w:r w:rsidR="005815F9">
        <w:rPr>
          <w:rFonts w:eastAsia="Times New Roman"/>
        </w:rPr>
        <w:t>that the interoperability achieved at the general</w:t>
      </w:r>
      <w:r w:rsidR="007D0B94">
        <w:rPr>
          <w:rFonts w:eastAsia="Times New Roman"/>
        </w:rPr>
        <w:t xml:space="preserve"> </w:t>
      </w:r>
      <w:r w:rsidR="005815F9">
        <w:rPr>
          <w:rFonts w:eastAsia="Times New Roman"/>
        </w:rPr>
        <w:t>level is not lost at the detailed one. Furthermore,</w:t>
      </w:r>
      <w:r w:rsidR="007D0B94">
        <w:rPr>
          <w:rFonts w:eastAsia="Times New Roman"/>
        </w:rPr>
        <w:t xml:space="preserve"> </w:t>
      </w:r>
      <w:r w:rsidR="005815F9">
        <w:rPr>
          <w:rFonts w:eastAsia="Times New Roman"/>
        </w:rPr>
        <w:t>European f</w:t>
      </w:r>
      <w:r w:rsidR="007D0B94">
        <w:rPr>
          <w:rFonts w:eastAsia="Times New Roman"/>
        </w:rPr>
        <w:t xml:space="preserve">unding could represent powerful </w:t>
      </w:r>
      <w:r w:rsidR="005815F9">
        <w:rPr>
          <w:rFonts w:eastAsia="Times New Roman"/>
        </w:rPr>
        <w:t>levers</w:t>
      </w:r>
      <w:r w:rsidR="007D0B94">
        <w:rPr>
          <w:rFonts w:eastAsia="Times New Roman"/>
        </w:rPr>
        <w:t xml:space="preserve"> </w:t>
      </w:r>
      <w:r w:rsidR="005815F9">
        <w:rPr>
          <w:rFonts w:eastAsia="Times New Roman"/>
        </w:rPr>
        <w:t>to ensure cross-border data interoperability, whic</w:t>
      </w:r>
      <w:r>
        <w:rPr>
          <w:rFonts w:eastAsia="Times New Roman"/>
        </w:rPr>
        <w:t xml:space="preserve">h </w:t>
      </w:r>
      <w:r w:rsidR="005815F9">
        <w:rPr>
          <w:rFonts w:eastAsia="Times New Roman"/>
        </w:rPr>
        <w:t>implies that this topic is included</w:t>
      </w:r>
      <w:r>
        <w:rPr>
          <w:rFonts w:eastAsia="Times New Roman"/>
        </w:rPr>
        <w:t>”</w:t>
      </w:r>
    </w:p>
    <w:p w14:paraId="01AE494A" w14:textId="77777777" w:rsidR="00A36DCE" w:rsidRDefault="00A36DCE" w:rsidP="00A36DCE">
      <w:pPr>
        <w:pStyle w:val="Heading3"/>
      </w:pPr>
      <w:r>
        <w:t>GEOSS</w:t>
      </w:r>
    </w:p>
    <w:p w14:paraId="163E520F" w14:textId="77777777" w:rsidR="00732D84" w:rsidRDefault="00D068A4">
      <w:r>
        <w:t>Broker solution appears to be sustainable because of limited # suppliers</w:t>
      </w:r>
    </w:p>
    <w:p w14:paraId="6FDEC970" w14:textId="77777777" w:rsidR="00732D84" w:rsidRDefault="00D068A4">
      <w:r>
        <w:t xml:space="preserve">But also seen as ‘bootstrapping’ – i.e. create a unified supply to trigger development of clients, which will then stimulate providers to feed the clients directly. At which stage the broker can fade away. </w:t>
      </w:r>
    </w:p>
    <w:p w14:paraId="50E2C32D" w14:textId="77777777" w:rsidR="00A36DCE" w:rsidRDefault="00A36DCE" w:rsidP="00A36DCE">
      <w:pPr>
        <w:pStyle w:val="Heading3"/>
      </w:pPr>
      <w:r>
        <w:t>oneGeology</w:t>
      </w:r>
    </w:p>
    <w:p w14:paraId="266667FF" w14:textId="77777777" w:rsidR="00732D84" w:rsidRDefault="00D068A4">
      <w:r>
        <w:t>Existing, highly coherent community (geology)</w:t>
      </w:r>
    </w:p>
    <w:p w14:paraId="41B06286" w14:textId="77777777" w:rsidR="00732D84" w:rsidRDefault="00D068A4">
      <w:r>
        <w:t xml:space="preserve">Common technology (WMS, WFS) </w:t>
      </w:r>
    </w:p>
    <w:p w14:paraId="26C0940F" w14:textId="77777777" w:rsidR="00732D84" w:rsidRDefault="00D068A4">
      <w:r>
        <w:t xml:space="preserve">Primarily successful at WMS – with standard colour schemes. </w:t>
      </w:r>
    </w:p>
    <w:p w14:paraId="44FCD412" w14:textId="77777777" w:rsidR="00732D84" w:rsidRDefault="00D068A4">
      <w:r>
        <w:t xml:space="preserve">WFS much less so – </w:t>
      </w:r>
      <w:proofErr w:type="spellStart"/>
      <w:r>
        <w:t>GeoSciML</w:t>
      </w:r>
      <w:proofErr w:type="spellEnd"/>
      <w:r>
        <w:t xml:space="preserve"> complexity</w:t>
      </w:r>
    </w:p>
    <w:p w14:paraId="3260A176" w14:textId="77777777" w:rsidR="00732D84" w:rsidRDefault="00D068A4">
      <w:r>
        <w:t>Would not have succeeded without long-term commitment from a small number of agencies (</w:t>
      </w:r>
      <w:proofErr w:type="spellStart"/>
      <w:r>
        <w:t>NRCan</w:t>
      </w:r>
      <w:proofErr w:type="spellEnd"/>
      <w:r>
        <w:t xml:space="preserve">, GA, </w:t>
      </w:r>
      <w:proofErr w:type="spellStart"/>
      <w:r>
        <w:t>AzGS</w:t>
      </w:r>
      <w:proofErr w:type="spellEnd"/>
      <w:r>
        <w:t xml:space="preserve">, BRGM, </w:t>
      </w:r>
      <w:proofErr w:type="gramStart"/>
      <w:r>
        <w:t>BGS</w:t>
      </w:r>
      <w:proofErr w:type="gramEnd"/>
      <w:r>
        <w:t xml:space="preserve">) and highly committed </w:t>
      </w:r>
      <w:proofErr w:type="spellStart"/>
      <w:r>
        <w:t>inidivuals</w:t>
      </w:r>
      <w:proofErr w:type="spellEnd"/>
      <w:r>
        <w:t xml:space="preserve"> (Geologist are such </w:t>
      </w:r>
      <w:proofErr w:type="spellStart"/>
      <w:r>
        <w:t>dags</w:t>
      </w:r>
      <w:proofErr w:type="spellEnd"/>
      <w:r>
        <w:t xml:space="preserve">!) </w:t>
      </w:r>
    </w:p>
    <w:p w14:paraId="401F0D6D" w14:textId="77777777" w:rsidR="00A36DCE" w:rsidRPr="00A36DCE" w:rsidRDefault="00A36DCE">
      <w:pPr>
        <w:pStyle w:val="Heading3"/>
      </w:pPr>
      <w:r>
        <w:t>NEIM</w:t>
      </w:r>
    </w:p>
    <w:p w14:paraId="0252D51C" w14:textId="77777777" w:rsidR="00732D84" w:rsidRDefault="00732D84"/>
    <w:p w14:paraId="3EC643BA" w14:textId="77777777" w:rsidR="00A36DCE" w:rsidRDefault="00A36DCE" w:rsidP="005815F9">
      <w:pPr>
        <w:rPr>
          <w:rFonts w:eastAsia="Times New Roman"/>
        </w:rPr>
      </w:pPr>
    </w:p>
    <w:p w14:paraId="57210506" w14:textId="77777777" w:rsidR="005815F9" w:rsidRDefault="005815F9" w:rsidP="005815F9">
      <w:pPr>
        <w:rPr>
          <w:rFonts w:eastAsia="Times New Roman"/>
        </w:rPr>
      </w:pPr>
    </w:p>
    <w:p w14:paraId="28CA887B" w14:textId="77777777" w:rsidR="005815F9" w:rsidRDefault="005815F9" w:rsidP="005815F9">
      <w:pPr>
        <w:pStyle w:val="Heading1"/>
      </w:pPr>
      <w:bookmarkStart w:id="96" w:name="_Toc403126495"/>
      <w:bookmarkStart w:id="97" w:name="_Toc410402473"/>
      <w:commentRangeStart w:id="98"/>
      <w:r>
        <w:lastRenderedPageBreak/>
        <w:t xml:space="preserve">FSDF </w:t>
      </w:r>
      <w:r w:rsidR="00F87441">
        <w:t>m</w:t>
      </w:r>
      <w:r>
        <w:t xml:space="preserve">odelling </w:t>
      </w:r>
      <w:r w:rsidR="00F87441">
        <w:t>p</w:t>
      </w:r>
      <w:r>
        <w:t>rocess</w:t>
      </w:r>
      <w:bookmarkEnd w:id="96"/>
      <w:commentRangeEnd w:id="98"/>
      <w:r w:rsidR="00E33324">
        <w:rPr>
          <w:rStyle w:val="CommentReference"/>
          <w:rFonts w:eastAsia="Calibri"/>
          <w:b w:val="0"/>
          <w:bCs w:val="0"/>
          <w:color w:val="000000"/>
        </w:rPr>
        <w:commentReference w:id="98"/>
      </w:r>
      <w:bookmarkEnd w:id="97"/>
    </w:p>
    <w:p w14:paraId="7CE28D3A" w14:textId="77777777" w:rsidR="005815F9" w:rsidRDefault="005815F9" w:rsidP="005815F9">
      <w:pPr>
        <w:pStyle w:val="Heading2"/>
      </w:pPr>
      <w:bookmarkStart w:id="99" w:name="_Toc403126496"/>
      <w:bookmarkStart w:id="100" w:name="_Toc410402474"/>
      <w:r>
        <w:t>Setting the scene</w:t>
      </w:r>
      <w:bookmarkEnd w:id="99"/>
      <w:r w:rsidR="00F43ADA">
        <w:t xml:space="preserve"> (aka modelling jargon buster)</w:t>
      </w:r>
      <w:bookmarkEnd w:id="100"/>
    </w:p>
    <w:p w14:paraId="1A50F344" w14:textId="77777777" w:rsidR="00562FFD" w:rsidRDefault="00562FFD" w:rsidP="00562FFD">
      <w:r>
        <w:t xml:space="preserve">Perhaps the most critical aspect of data specification is data modelling. </w:t>
      </w:r>
      <w:bookmarkStart w:id="101" w:name="_GoBack"/>
      <w:r>
        <w:t>This section provides an overview of the FSDF modelling process.</w:t>
      </w:r>
      <w:bookmarkEnd w:id="101"/>
      <w:r>
        <w:t xml:space="preserve"> A more detailed description of the modelling methodology has been provided in a separate document.</w:t>
      </w:r>
    </w:p>
    <w:p w14:paraId="2E9141A9" w14:textId="77777777" w:rsidR="005815F9" w:rsidRDefault="005815F9" w:rsidP="006E533B">
      <w:pPr>
        <w:pStyle w:val="ListParagraph"/>
        <w:numPr>
          <w:ilvl w:val="0"/>
          <w:numId w:val="29"/>
        </w:numPr>
      </w:pPr>
      <w:bookmarkStart w:id="102" w:name="_Toc403126497"/>
      <w:r>
        <w:t>Multiple levels - abstraction</w:t>
      </w:r>
      <w:bookmarkEnd w:id="102"/>
    </w:p>
    <w:p w14:paraId="1590AE97" w14:textId="77777777" w:rsidR="00F43ADA" w:rsidRDefault="00F43ADA" w:rsidP="006E533B">
      <w:pPr>
        <w:pStyle w:val="ListParagraph"/>
        <w:numPr>
          <w:ilvl w:val="0"/>
          <w:numId w:val="29"/>
        </w:numPr>
      </w:pPr>
      <w:bookmarkStart w:id="103" w:name="_Toc403126499"/>
      <w:r>
        <w:t xml:space="preserve">Balancing supply  and demand </w:t>
      </w:r>
    </w:p>
    <w:p w14:paraId="6A868130" w14:textId="77777777" w:rsidR="005815F9" w:rsidRDefault="005815F9" w:rsidP="006E533B">
      <w:pPr>
        <w:pStyle w:val="ListParagraph"/>
        <w:numPr>
          <w:ilvl w:val="0"/>
          <w:numId w:val="29"/>
        </w:numPr>
      </w:pPr>
      <w:r>
        <w:t>Concurrent activity</w:t>
      </w:r>
      <w:bookmarkEnd w:id="103"/>
    </w:p>
    <w:p w14:paraId="45170054" w14:textId="77777777" w:rsidR="00562FFD" w:rsidRDefault="00562FFD" w:rsidP="006E533B">
      <w:pPr>
        <w:pStyle w:val="ListParagraph"/>
        <w:numPr>
          <w:ilvl w:val="0"/>
          <w:numId w:val="29"/>
        </w:numPr>
      </w:pPr>
      <w:bookmarkStart w:id="104" w:name="_Toc403126498"/>
      <w:bookmarkStart w:id="105" w:name="_Toc403126500"/>
      <w:r>
        <w:t>Multiple roles in modelling</w:t>
      </w:r>
      <w:bookmarkEnd w:id="104"/>
      <w:r>
        <w:t xml:space="preserve"> – levels of skill and engagement points </w:t>
      </w:r>
    </w:p>
    <w:p w14:paraId="1E7473F4" w14:textId="77777777" w:rsidR="004F59F3" w:rsidRDefault="004F59F3" w:rsidP="004F59F3"/>
    <w:p w14:paraId="74911E85" w14:textId="77777777" w:rsidR="004F59F3" w:rsidRDefault="004F59F3" w:rsidP="004F59F3"/>
    <w:p w14:paraId="7E4CCE12" w14:textId="77777777" w:rsidR="004F59F3" w:rsidRDefault="004F59F3" w:rsidP="004F59F3"/>
    <w:p w14:paraId="638A8F2F" w14:textId="77777777" w:rsidR="004F59F3" w:rsidRDefault="004F59F3" w:rsidP="004F59F3">
      <w:r w:rsidRPr="004F59F3">
        <w:rPr>
          <w:noProof/>
        </w:rPr>
        <w:drawing>
          <wp:inline distT="0" distB="0" distL="0" distR="0" wp14:anchorId="4C90421A" wp14:editId="5544CB0B">
            <wp:extent cx="5943600" cy="1988820"/>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7064" cy="3204356"/>
                      <a:chOff x="35496" y="2456892"/>
                      <a:chExt cx="9577064" cy="3204356"/>
                    </a:xfrm>
                  </a:grpSpPr>
                  <a:sp>
                    <a:nvSpPr>
                      <a:cNvPr id="299011" name="Rectangle 3"/>
                      <a:cNvSpPr>
                        <a:spLocks noGrp="1" noChangeArrowheads="1"/>
                      </a:cNvSpPr>
                    </a:nvSpPr>
                    <a:spPr>
                      <a:xfrm>
                        <a:off x="35496" y="2456892"/>
                        <a:ext cx="4573265" cy="3204356"/>
                      </a:xfrm>
                      <a:prstGeom prst="rect">
                        <a:avLst/>
                      </a:prstGeom>
                    </a:spPr>
                    <a:txSp>
                      <a:txBody>
                        <a:bodyPr vert="horz" lIns="0" tIns="0" rIns="0" bIns="0" rtlCol="0">
                          <a:normAutofit fontScale="92500" lnSpcReduction="20000"/>
                        </a:bodyPr>
                        <a:lstStyle>
                          <a:lvl1pPr marL="216000" indent="-216000" algn="l" defTabSz="914400" rtl="0" eaLnBrk="1" latinLnBrk="0" hangingPunct="1">
                            <a:lnSpc>
                              <a:spcPct val="90000"/>
                            </a:lnSpc>
                            <a:spcBef>
                              <a:spcPts val="600"/>
                            </a:spcBef>
                            <a:buFont typeface="Arial" pitchFamily="34" charset="0"/>
                            <a:buChar char="•"/>
                            <a:defRPr sz="2400" kern="1200">
                              <a:solidFill>
                                <a:schemeClr val="tx1"/>
                              </a:solidFill>
                              <a:latin typeface="+mn-lt"/>
                              <a:ea typeface="+mn-ea"/>
                              <a:cs typeface="+mn-cs"/>
                            </a:defRPr>
                          </a:lvl1pPr>
                          <a:lvl2pPr marL="432000" indent="-216000" algn="l" defTabSz="914400" rtl="0" eaLnBrk="1" latinLnBrk="0" hangingPunct="1">
                            <a:lnSpc>
                              <a:spcPct val="90000"/>
                            </a:lnSpc>
                            <a:spcBef>
                              <a:spcPts val="600"/>
                            </a:spcBef>
                            <a:buFont typeface="Calibri" pitchFamily="34" charset="0"/>
                            <a:buChar char="•"/>
                            <a:defRPr sz="2000" kern="1200">
                              <a:solidFill>
                                <a:schemeClr val="tx1"/>
                              </a:solidFill>
                              <a:latin typeface="+mn-lt"/>
                              <a:ea typeface="+mn-ea"/>
                              <a:cs typeface="+mn-cs"/>
                            </a:defRPr>
                          </a:lvl2pPr>
                          <a:lvl3pPr marL="648000" indent="-216000" algn="l" defTabSz="914400" rtl="0" eaLnBrk="1" latinLnBrk="0" hangingPunct="1">
                            <a:lnSpc>
                              <a:spcPct val="90000"/>
                            </a:lnSpc>
                            <a:spcBef>
                              <a:spcPts val="600"/>
                            </a:spcBef>
                            <a:buFont typeface="Calibri" pitchFamily="34" charset="0"/>
                            <a:buChar char="–"/>
                            <a:defRPr sz="2000" kern="1200">
                              <a:solidFill>
                                <a:schemeClr val="tx1"/>
                              </a:solidFill>
                              <a:latin typeface="+mn-lt"/>
                              <a:ea typeface="+mn-ea"/>
                              <a:cs typeface="+mn-cs"/>
                            </a:defRPr>
                          </a:lvl3pPr>
                          <a:lvl4pPr marL="864000" indent="-216000" algn="l" defTabSz="914400" rtl="0" eaLnBrk="1" latinLnBrk="0" hangingPunct="1">
                            <a:lnSpc>
                              <a:spcPct val="90000"/>
                            </a:lnSpc>
                            <a:spcBef>
                              <a:spcPts val="600"/>
                            </a:spcBef>
                            <a:buFont typeface="Calibri" pitchFamily="34" charset="0"/>
                            <a:buChar char="–"/>
                            <a:defRPr sz="2000" kern="1200">
                              <a:solidFill>
                                <a:schemeClr val="tx1"/>
                              </a:solidFill>
                              <a:latin typeface="+mn-lt"/>
                              <a:ea typeface="+mn-ea"/>
                              <a:cs typeface="+mn-cs"/>
                            </a:defRPr>
                          </a:lvl4pPr>
                          <a:lvl5pPr marL="1080000" indent="-216000" algn="l" defTabSz="914400" rtl="0" eaLnBrk="1" latinLnBrk="0" hangingPunct="1">
                            <a:lnSpc>
                              <a:spcPct val="90000"/>
                            </a:lnSpc>
                            <a:spcBef>
                              <a:spcPts val="600"/>
                            </a:spcBef>
                            <a:buFont typeface="Calibri" pitchFamily="34" charset="0"/>
                            <a:buChar char="•"/>
                            <a:tabLst/>
                            <a:defRPr sz="1800" kern="1200">
                              <a:solidFill>
                                <a:schemeClr val="accent2"/>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endParaRPr lang="en-AU" sz="2000" dirty="0" smtClean="0"/>
                        </a:p>
                        <a:p>
                          <a:endParaRPr lang="en-AU" sz="2000" dirty="0" smtClean="0"/>
                        </a:p>
                        <a:p>
                          <a:pPr>
                            <a:buNone/>
                          </a:pPr>
                          <a:endParaRPr lang="en-AU" sz="1800" dirty="0" smtClean="0"/>
                        </a:p>
                        <a:p>
                          <a:pPr algn="r">
                            <a:buNone/>
                          </a:pPr>
                          <a:r>
                            <a:rPr lang="en-AU" sz="1800" dirty="0" smtClean="0"/>
                            <a:t>Concepts and relationship </a:t>
                          </a:r>
                        </a:p>
                        <a:p>
                          <a:pPr algn="r">
                            <a:buNone/>
                          </a:pPr>
                          <a:r>
                            <a:rPr lang="en-AU" sz="1800" dirty="0" smtClean="0"/>
                            <a:t>in language of domain</a:t>
                          </a:r>
                        </a:p>
                        <a:p>
                          <a:pPr algn="r">
                            <a:buNone/>
                          </a:pPr>
                          <a:endParaRPr lang="en-AU" sz="1800" dirty="0" smtClean="0"/>
                        </a:p>
                        <a:p>
                          <a:pPr algn="r">
                            <a:buNone/>
                          </a:pPr>
                          <a:endParaRPr lang="en-AU" sz="1800" dirty="0" smtClean="0"/>
                        </a:p>
                        <a:p>
                          <a:pPr algn="r">
                            <a:buNone/>
                          </a:pPr>
                          <a:r>
                            <a:rPr lang="en-AU" sz="1800" dirty="0" smtClean="0"/>
                            <a:t>Concepts, relationships &amp; </a:t>
                          </a:r>
                          <a:r>
                            <a:rPr lang="en-AU" sz="1800" dirty="0" smtClean="0"/>
                            <a:t>attributes  </a:t>
                          </a:r>
                        </a:p>
                        <a:p>
                          <a:pPr algn="r">
                            <a:buNone/>
                          </a:pPr>
                          <a:r>
                            <a:rPr lang="en-AU" sz="1800" dirty="0" smtClean="0"/>
                            <a:t>(modelled in ISO191xx framework)</a:t>
                          </a:r>
                          <a:endParaRPr lang="en-AU" sz="1800" dirty="0" smtClean="0"/>
                        </a:p>
                        <a:p>
                          <a:pPr algn="r">
                            <a:buNone/>
                          </a:pPr>
                          <a:endParaRPr lang="en-AU" sz="1800" dirty="0" smtClean="0"/>
                        </a:p>
                        <a:p>
                          <a:pPr algn="r">
                            <a:buNone/>
                          </a:pPr>
                          <a:endParaRPr lang="en-AU" sz="1800" dirty="0" smtClean="0"/>
                        </a:p>
                        <a:p>
                          <a:pPr algn="r">
                            <a:buNone/>
                          </a:pPr>
                          <a:r>
                            <a:rPr lang="en-AU" sz="1800" dirty="0" smtClean="0"/>
                            <a:t>Implementation in specific technology	</a:t>
                          </a:r>
                        </a:p>
                      </a:txBody>
                      <a:useSpRect/>
                    </a:txSp>
                  </a:sp>
                  <a:grpSp>
                    <a:nvGrpSpPr>
                      <a:cNvPr id="2" name="Group 4"/>
                      <a:cNvGrpSpPr/>
                    </a:nvGrpSpPr>
                    <a:grpSpPr>
                      <a:xfrm>
                        <a:off x="4644008" y="3329116"/>
                        <a:ext cx="3171573" cy="2332132"/>
                        <a:chOff x="5117872" y="2321004"/>
                        <a:chExt cx="3171573" cy="2332132"/>
                      </a:xfrm>
                    </a:grpSpPr>
                    <a:sp>
                      <a:nvSpPr>
                        <a:cNvPr id="6" name="Right Arrow 5"/>
                        <a:cNvSpPr/>
                      </a:nvSpPr>
                      <a:spPr>
                        <a:xfrm rot="5400000">
                          <a:off x="7017995" y="3465004"/>
                          <a:ext cx="1512168" cy="14401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6702048" y="2699628"/>
                          <a:ext cx="5581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PIM</a:t>
                            </a:r>
                            <a:endParaRPr lang="en-AU" dirty="0"/>
                          </a:p>
                        </a:txBody>
                        <a:useSpRect/>
                      </a:txSp>
                    </a:sp>
                    <a:sp>
                      <a:nvSpPr>
                        <a:cNvPr id="8" name="TextBox 7"/>
                        <a:cNvSpPr txBox="1"/>
                      </a:nvSpPr>
                      <a:spPr>
                        <a:xfrm>
                          <a:off x="6702048" y="3923764"/>
                          <a:ext cx="6062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PSM</a:t>
                            </a:r>
                            <a:endParaRPr lang="en-AU" dirty="0"/>
                          </a:p>
                        </a:txBody>
                        <a:useSpRect/>
                      </a:txSp>
                    </a:sp>
                    <a:sp>
                      <a:nvSpPr>
                        <a:cNvPr id="9" name="TextBox 8"/>
                        <a:cNvSpPr txBox="1"/>
                      </a:nvSpPr>
                      <a:spPr>
                        <a:xfrm>
                          <a:off x="7292441" y="2420888"/>
                          <a:ext cx="96327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Abstract</a:t>
                            </a:r>
                            <a:endParaRPr lang="en-AU" dirty="0"/>
                          </a:p>
                        </a:txBody>
                        <a:useSpRect/>
                      </a:txSp>
                    </a:sp>
                    <a:sp>
                      <a:nvSpPr>
                        <a:cNvPr id="10" name="TextBox 9"/>
                        <a:cNvSpPr txBox="1"/>
                      </a:nvSpPr>
                      <a:spPr>
                        <a:xfrm>
                          <a:off x="7258714" y="4221088"/>
                          <a:ext cx="10307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Concrete</a:t>
                            </a:r>
                            <a:endParaRPr lang="en-AU" dirty="0"/>
                          </a:p>
                        </a:txBody>
                        <a:useSpRect/>
                      </a:txSp>
                    </a:sp>
                    <a:sp>
                      <a:nvSpPr>
                        <a:cNvPr id="11" name="TextBox 10"/>
                        <a:cNvSpPr txBox="1"/>
                      </a:nvSpPr>
                      <a:spPr>
                        <a:xfrm>
                          <a:off x="5117872" y="2321004"/>
                          <a:ext cx="12480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Conceptual</a:t>
                            </a:r>
                            <a:endParaRPr lang="en-AU" dirty="0"/>
                          </a:p>
                        </a:txBody>
                        <a:useSpRect/>
                      </a:txSp>
                    </a:sp>
                    <a:sp>
                      <a:nvSpPr>
                        <a:cNvPr id="12" name="TextBox 11"/>
                        <a:cNvSpPr txBox="1"/>
                      </a:nvSpPr>
                      <a:spPr>
                        <a:xfrm>
                          <a:off x="5540359" y="3347700"/>
                          <a:ext cx="82554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Logical</a:t>
                            </a:r>
                            <a:endParaRPr lang="en-AU" dirty="0"/>
                          </a:p>
                        </a:txBody>
                        <a:useSpRect/>
                      </a:txSp>
                    </a:sp>
                    <a:sp>
                      <a:nvSpPr>
                        <a:cNvPr id="13" name="TextBox 12"/>
                        <a:cNvSpPr txBox="1"/>
                      </a:nvSpPr>
                      <a:spPr>
                        <a:xfrm>
                          <a:off x="5440973" y="4283804"/>
                          <a:ext cx="924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Physical</a:t>
                            </a:r>
                            <a:endParaRPr lang="en-AU" dirty="0"/>
                          </a:p>
                        </a:txBody>
                        <a:useSpRect/>
                      </a:txSp>
                    </a:sp>
                    <a:sp>
                      <a:nvSpPr>
                        <a:cNvPr id="14" name="Right Brace 13"/>
                        <a:cNvSpPr/>
                      </a:nvSpPr>
                      <a:spPr>
                        <a:xfrm>
                          <a:off x="6486024" y="2483604"/>
                          <a:ext cx="144016" cy="1089412"/>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sp>
                      <a:nvSpPr>
                        <a:cNvPr id="15" name="Right Brace 14"/>
                        <a:cNvSpPr/>
                      </a:nvSpPr>
                      <a:spPr>
                        <a:xfrm>
                          <a:off x="6486024" y="3635732"/>
                          <a:ext cx="144016" cy="936104"/>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grpSp>
                  <a:sp>
                    <a:nvSpPr>
                      <a:cNvPr id="18" name="TextBox 17"/>
                      <a:cNvSpPr txBox="1"/>
                    </a:nvSpPr>
                    <a:spPr>
                      <a:xfrm>
                        <a:off x="8126093" y="4005064"/>
                        <a:ext cx="1486467"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Information models</a:t>
                          </a:r>
                          <a:endParaRPr lang="en-AU" dirty="0"/>
                        </a:p>
                      </a:txBody>
                      <a:useSpRect/>
                    </a:txSp>
                  </a:sp>
                  <a:sp>
                    <a:nvSpPr>
                      <a:cNvPr id="19" name="TextBox 18"/>
                      <a:cNvSpPr txBox="1"/>
                    </a:nvSpPr>
                    <a:spPr>
                      <a:xfrm>
                        <a:off x="8100392" y="5157192"/>
                        <a:ext cx="12697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Data model</a:t>
                          </a:r>
                          <a:endParaRPr lang="en-AU" dirty="0"/>
                        </a:p>
                      </a:txBody>
                      <a:useSpRect/>
                    </a:txSp>
                  </a:sp>
                  <a:sp>
                    <a:nvSpPr>
                      <a:cNvPr id="20" name="Right Brace 19"/>
                      <a:cNvSpPr/>
                    </a:nvSpPr>
                    <a:spPr>
                      <a:xfrm>
                        <a:off x="7884368" y="3501008"/>
                        <a:ext cx="144016" cy="1584176"/>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sp>
                    <a:nvSpPr>
                      <a:cNvPr id="21" name="Right Brace 20"/>
                      <a:cNvSpPr/>
                    </a:nvSpPr>
                    <a:spPr>
                      <a:xfrm>
                        <a:off x="7884368" y="5157192"/>
                        <a:ext cx="144016" cy="432048"/>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lc:lockedCanvas>
              </a:graphicData>
            </a:graphic>
          </wp:inline>
        </w:drawing>
      </w:r>
    </w:p>
    <w:p w14:paraId="55A3E7A6" w14:textId="77777777" w:rsidR="004F59F3" w:rsidRDefault="00F43ADA" w:rsidP="00F43ADA">
      <w:pPr>
        <w:pStyle w:val="Caption"/>
      </w:pPr>
      <w:bookmarkStart w:id="106" w:name="_Toc410402497"/>
      <w:r>
        <w:t xml:space="preserve">Figure </w:t>
      </w:r>
      <w:fldSimple w:instr=" SEQ Figure \* ARABIC ">
        <w:r w:rsidR="003664DE">
          <w:rPr>
            <w:noProof/>
          </w:rPr>
          <w:t>6</w:t>
        </w:r>
      </w:fldSimple>
      <w:r>
        <w:t xml:space="preserve"> Modelling levels of abstraction and types of models</w:t>
      </w:r>
      <w:bookmarkEnd w:id="106"/>
    </w:p>
    <w:p w14:paraId="1A7C1C3F" w14:textId="77777777" w:rsidR="00FE5696" w:rsidRDefault="00FE5696" w:rsidP="00FE5696">
      <w:bookmarkStart w:id="107" w:name="Preliminaries"/>
      <w:bookmarkStart w:id="108" w:name="Meta_45model"/>
      <w:bookmarkStart w:id="109" w:name="Formalizing_a_feature_45type"/>
      <w:bookmarkStart w:id="110" w:name="Encoding_and_transfer"/>
      <w:bookmarkStart w:id="111" w:name="Information_Communities_and_feature_cata"/>
      <w:bookmarkStart w:id="112" w:name="FeatureCatalog"/>
      <w:bookmarkStart w:id="113" w:name="Mapping_to_other_modeling_formalisms"/>
      <w:bookmarkStart w:id="114" w:name="Features_and_conventional_GIS"/>
      <w:bookmarkStart w:id="115" w:name="Cell_or_34Observation_34_view"/>
      <w:bookmarkStart w:id="116" w:name="Column_or_34Coverage_34_view"/>
      <w:bookmarkStart w:id="117" w:name="Row_or_34Feature_34_view"/>
      <w:bookmarkStart w:id="118" w:name="The_Feature_Model"/>
      <w:bookmarkStart w:id="119" w:name="Strongly_45typed_features"/>
      <w:bookmarkStart w:id="120" w:name="Weakly_45typed_features"/>
      <w:bookmarkStart w:id="121" w:name="Typing_information_61_61_schema_informat"/>
      <w:bookmarkStart w:id="122" w:name="Generic_feature_45types_vs._Root_feature"/>
      <w:bookmarkStart w:id="123" w:name="Members_of_the_feature_45type_catalogue"/>
      <w:bookmarkStart w:id="124" w:name="Pros_and_Cons"/>
      <w:bookmarkStart w:id="125" w:name="Maintenance_of_the_catalogue"/>
      <w:bookmarkStart w:id="126" w:name="Data_validation"/>
      <w:bookmarkStart w:id="127" w:name="Data_use"/>
      <w:bookmarkStart w:id="128" w:name="Adoption_issues"/>
      <w:bookmarkStart w:id="129" w:name="Information_communities"/>
      <w:bookmarkStart w:id="130" w:name="Governance_elements"/>
      <w:bookmarkStart w:id="131" w:name="Model_formalization"/>
      <w:bookmarkStart w:id="132" w:name="Common_elements_for_geospatial_informati"/>
      <w:bookmarkStart w:id="133" w:name="XML_Implementation"/>
      <w:bookmarkStart w:id="134" w:name="Open_Geospatial_Consortium"/>
      <w:bookmarkStart w:id="135" w:name="Features"/>
      <w:bookmarkStart w:id="136" w:name="Coverages"/>
      <w:bookmarkStart w:id="137" w:name="Maps"/>
      <w:bookmarkStart w:id="138" w:name="Metadata_records"/>
      <w:bookmarkStart w:id="139" w:name="Observations_and_sensors"/>
      <w:bookmarkStart w:id="140" w:name="Geography_Markup_Language"/>
      <w:bookmarkStart w:id="141" w:name="Contents"/>
      <w:bookmarkStart w:id="142" w:name="foswikiTOC"/>
      <w:bookmarkStart w:id="143" w:name="Related_pages"/>
      <w:bookmarkStart w:id="144" w:name="The_case_for_community_schemas"/>
      <w:bookmarkStart w:id="145" w:name="Implications_of_using_a_community_45defi"/>
      <w:bookmarkStart w:id="146" w:name="Public_and_private_data_models"/>
      <w:bookmarkStart w:id="147" w:name="Service_profile"/>
      <w:bookmarkStart w:id="148" w:name="Locating_the_schema_translator"/>
      <w:bookmarkStart w:id="149" w:name="Scope"/>
      <w:bookmarkStart w:id="150" w:name="Context"/>
      <w:bookmarkStart w:id="151" w:name="Design_your_model"/>
      <w:bookmarkStart w:id="152" w:name="Identify_basic_classes"/>
      <w:bookmarkStart w:id="153" w:name="Formalization"/>
      <w:bookmarkStart w:id="154" w:name="Documentation"/>
      <w:bookmarkStart w:id="155" w:name="Model_harmonization_and_dependencies"/>
      <w:bookmarkStart w:id="156" w:name="Prepare_for_encoding"/>
      <w:bookmarkStart w:id="157" w:name="Set_all_required_tagged_values"/>
      <w:bookmarkStart w:id="158" w:name="Run_through_modeling_checklist"/>
      <w:bookmarkStart w:id="159" w:name="Export_the_application_schema"/>
      <w:bookmarkStart w:id="160" w:name="Process_the_model"/>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2939B2A4" w14:textId="77777777" w:rsidR="005815F9" w:rsidRDefault="00C24433" w:rsidP="005815F9">
      <w:pPr>
        <w:pStyle w:val="Heading2"/>
      </w:pPr>
      <w:bookmarkStart w:id="161" w:name="_Toc410402475"/>
      <w:r>
        <w:t>The m</w:t>
      </w:r>
      <w:r w:rsidR="005815F9">
        <w:t>odelling process</w:t>
      </w:r>
      <w:bookmarkEnd w:id="105"/>
      <w:bookmarkEnd w:id="161"/>
    </w:p>
    <w:p w14:paraId="25870DC1" w14:textId="77777777" w:rsidR="005815F9" w:rsidRDefault="005815F9" w:rsidP="005815F9">
      <w:pPr>
        <w:rPr>
          <w:rFonts w:eastAsia="Times New Roman"/>
        </w:rPr>
      </w:pPr>
      <w:proofErr w:type="gramStart"/>
      <w:r>
        <w:rPr>
          <w:rFonts w:eastAsia="Times New Roman"/>
          <w:sz w:val="18"/>
          <w:szCs w:val="18"/>
        </w:rPr>
        <w:t>reference</w:t>
      </w:r>
      <w:proofErr w:type="gramEnd"/>
      <w:r>
        <w:rPr>
          <w:rFonts w:eastAsia="Times New Roman"/>
          <w:sz w:val="18"/>
          <w:szCs w:val="18"/>
        </w:rPr>
        <w:t xml:space="preserve"> - Geospatial Information Modelling for Interoperable Data Exchange - Application Schema Modelling: From Concept to Implementation </w:t>
      </w:r>
      <w:hyperlink r:id="rId20" w:history="1">
        <w:r w:rsidR="00C24433" w:rsidRPr="00AA7224">
          <w:rPr>
            <w:rStyle w:val="Hyperlink"/>
            <w:rFonts w:eastAsia="Times New Roman"/>
          </w:rPr>
          <w:t>http://ieeexplore.ieee.org/xpls/abs_all.jsp?arnumber=5693905</w:t>
        </w:r>
      </w:hyperlink>
    </w:p>
    <w:p w14:paraId="4927663A" w14:textId="77777777" w:rsidR="00C24433" w:rsidRDefault="00C24433" w:rsidP="005815F9">
      <w:pPr>
        <w:rPr>
          <w:rFonts w:eastAsia="Times New Roman"/>
        </w:rPr>
      </w:pPr>
      <w:r>
        <w:rPr>
          <w:rFonts w:eastAsia="Times New Roman"/>
        </w:rPr>
        <w:t xml:space="preserve">The following figure provides an </w:t>
      </w:r>
      <w:commentRangeStart w:id="162"/>
      <w:r>
        <w:rPr>
          <w:rFonts w:eastAsia="Times New Roman"/>
        </w:rPr>
        <w:t xml:space="preserve">overview of the modelling </w:t>
      </w:r>
      <w:commentRangeStart w:id="163"/>
      <w:r>
        <w:rPr>
          <w:rFonts w:eastAsia="Times New Roman"/>
        </w:rPr>
        <w:t>proce</w:t>
      </w:r>
      <w:r w:rsidR="002052C4">
        <w:rPr>
          <w:rFonts w:eastAsia="Times New Roman"/>
        </w:rPr>
        <w:t>s</w:t>
      </w:r>
      <w:r>
        <w:rPr>
          <w:rFonts w:eastAsia="Times New Roman"/>
        </w:rPr>
        <w:t>s</w:t>
      </w:r>
      <w:commentRangeEnd w:id="163"/>
      <w:r w:rsidR="00D83C80">
        <w:rPr>
          <w:rStyle w:val="CommentReference"/>
        </w:rPr>
        <w:commentReference w:id="163"/>
      </w:r>
      <w:commentRangeEnd w:id="162"/>
      <w:r w:rsidR="00D83C80">
        <w:rPr>
          <w:rStyle w:val="CommentReference"/>
        </w:rPr>
        <w:commentReference w:id="162"/>
      </w:r>
    </w:p>
    <w:p w14:paraId="078992FE" w14:textId="77777777" w:rsidR="00C24433" w:rsidRDefault="00D6647E" w:rsidP="002052C4">
      <w:pPr>
        <w:jc w:val="center"/>
        <w:rPr>
          <w:rFonts w:eastAsia="Times New Roman"/>
        </w:rPr>
      </w:pPr>
      <w:r>
        <w:rPr>
          <w:rFonts w:eastAsia="Times New Roman"/>
          <w:noProof/>
        </w:rPr>
        <w:lastRenderedPageBreak/>
        <w:pict w14:anchorId="4B2E388A">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93" type="#_x0000_t103" style="position:absolute;left:0;text-align:left;margin-left:470.7pt;margin-top:18.3pt;width:36.75pt;height:87pt;flip:y;z-index:251739136"/>
        </w:pict>
      </w:r>
      <w:r>
        <w:rPr>
          <w:rFonts w:eastAsia="Times New Roman"/>
          <w:noProof/>
        </w:rPr>
        <w:pict w14:anchorId="473BF447">
          <v:shape id="_x0000_s1092" type="#_x0000_t103" style="position:absolute;left:0;text-align:left;margin-left:470.7pt;margin-top:110.55pt;width:36.75pt;height:87pt;flip:y;z-index:251738112"/>
        </w:pict>
      </w:r>
      <w:r>
        <w:rPr>
          <w:rFonts w:eastAsia="Times New Roman"/>
          <w:noProof/>
        </w:rPr>
        <w:pict w14:anchorId="62172214">
          <v:shape id="_x0000_s1091" type="#_x0000_t103" style="position:absolute;left:0;text-align:left;margin-left:466.8pt;margin-top:197.55pt;width:36.75pt;height:87pt;flip:y;z-index:251737088"/>
        </w:pict>
      </w:r>
      <w:r w:rsidR="00C24433" w:rsidRPr="00C24433">
        <w:rPr>
          <w:rFonts w:eastAsia="Times New Roman"/>
          <w:noProof/>
        </w:rPr>
        <w:drawing>
          <wp:inline distT="0" distB="0" distL="0" distR="0" wp14:anchorId="2C8354C0" wp14:editId="45570A6A">
            <wp:extent cx="6402456" cy="4492487"/>
            <wp:effectExtent l="38100" t="19050" r="0" b="2286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3D8DE89" w14:textId="77777777" w:rsidR="00C24433" w:rsidRDefault="00C24433" w:rsidP="002052C4">
      <w:pPr>
        <w:pStyle w:val="Caption"/>
        <w:jc w:val="center"/>
        <w:rPr>
          <w:rFonts w:eastAsia="Times New Roman"/>
        </w:rPr>
      </w:pPr>
      <w:bookmarkStart w:id="164" w:name="_Toc410402498"/>
      <w:r>
        <w:t xml:space="preserve">Figure </w:t>
      </w:r>
      <w:fldSimple w:instr=" SEQ Figure \* ARABIC ">
        <w:r w:rsidR="003664DE">
          <w:rPr>
            <w:noProof/>
          </w:rPr>
          <w:t>7</w:t>
        </w:r>
      </w:fldSimple>
      <w:r>
        <w:t xml:space="preserve"> Overview of </w:t>
      </w:r>
      <w:r>
        <w:rPr>
          <w:rFonts w:eastAsia="Times New Roman"/>
        </w:rPr>
        <w:t>the FSDF modelling process</w:t>
      </w:r>
      <w:bookmarkEnd w:id="164"/>
    </w:p>
    <w:p w14:paraId="71DDF373" w14:textId="77777777" w:rsidR="005815F9" w:rsidRDefault="005815F9" w:rsidP="005815F9">
      <w:pPr>
        <w:pStyle w:val="Heading3"/>
      </w:pPr>
      <w:bookmarkStart w:id="165" w:name="_Toc403126501"/>
      <w:r>
        <w:t>Requirements and use cases</w:t>
      </w:r>
      <w:bookmarkEnd w:id="165"/>
    </w:p>
    <w:p w14:paraId="6AD18021" w14:textId="77777777" w:rsidR="00562FFD" w:rsidRDefault="00562FFD" w:rsidP="006E533B">
      <w:pPr>
        <w:pStyle w:val="ListParagraph"/>
        <w:numPr>
          <w:ilvl w:val="0"/>
          <w:numId w:val="30"/>
        </w:numPr>
      </w:pPr>
      <w:r>
        <w:t>Critical step to ensure the right product is produced</w:t>
      </w:r>
    </w:p>
    <w:p w14:paraId="022D6DD9" w14:textId="77777777" w:rsidR="00562FFD" w:rsidRDefault="00562FFD" w:rsidP="006E533B">
      <w:pPr>
        <w:pStyle w:val="ListParagraph"/>
        <w:numPr>
          <w:ilvl w:val="0"/>
          <w:numId w:val="30"/>
        </w:numPr>
      </w:pPr>
      <w:r>
        <w:t>Often paid scant attention but the use cases directly determine the fitness of purpose of a dataset for use</w:t>
      </w:r>
    </w:p>
    <w:p w14:paraId="23DBDB0D" w14:textId="77777777" w:rsidR="00562FFD" w:rsidRPr="00562FFD" w:rsidRDefault="00562FFD" w:rsidP="006E533B">
      <w:pPr>
        <w:pStyle w:val="ListParagraph"/>
        <w:numPr>
          <w:ilvl w:val="0"/>
          <w:numId w:val="30"/>
        </w:numPr>
      </w:pPr>
      <w:r>
        <w:t xml:space="preserve">Assumptions need to be confirmed and new ways of solving challenges can be addressed if effort is put in to an analysis of what data product are actually required </w:t>
      </w:r>
    </w:p>
    <w:p w14:paraId="446F4490" w14:textId="77777777" w:rsidR="005815F9" w:rsidRDefault="005815F9" w:rsidP="005815F9">
      <w:pPr>
        <w:pStyle w:val="Heading3"/>
      </w:pPr>
      <w:bookmarkStart w:id="166" w:name="_Toc403126502"/>
      <w:r>
        <w:t>explore existing data provision and design</w:t>
      </w:r>
      <w:bookmarkEnd w:id="166"/>
    </w:p>
    <w:p w14:paraId="7BA613B0" w14:textId="77777777" w:rsidR="005815F9" w:rsidRDefault="00F87441" w:rsidP="006E533B">
      <w:pPr>
        <w:pStyle w:val="ListParagraph"/>
        <w:numPr>
          <w:ilvl w:val="0"/>
          <w:numId w:val="30"/>
        </w:numPr>
      </w:pPr>
      <w:r>
        <w:t>D</w:t>
      </w:r>
      <w:r w:rsidR="005815F9">
        <w:t>o</w:t>
      </w:r>
      <w:r w:rsidR="00AA502C">
        <w:t xml:space="preserve"> not</w:t>
      </w:r>
      <w:r w:rsidR="005815F9">
        <w:t xml:space="preserve"> </w:t>
      </w:r>
      <w:r w:rsidR="008842BE">
        <w:t xml:space="preserve">automatically </w:t>
      </w:r>
      <w:r w:rsidR="005815F9">
        <w:t xml:space="preserve">reverse engineer </w:t>
      </w:r>
      <w:r w:rsidR="008842BE">
        <w:t>unless</w:t>
      </w:r>
      <w:r w:rsidR="005815F9">
        <w:t xml:space="preserve"> the product is perfect.</w:t>
      </w:r>
    </w:p>
    <w:p w14:paraId="2D4E3CCD" w14:textId="77777777" w:rsidR="005815F9" w:rsidRDefault="008842BE" w:rsidP="006E533B">
      <w:pPr>
        <w:pStyle w:val="ListParagraph"/>
        <w:numPr>
          <w:ilvl w:val="0"/>
          <w:numId w:val="30"/>
        </w:numPr>
      </w:pPr>
      <w:r>
        <w:t>R</w:t>
      </w:r>
      <w:r w:rsidR="005815F9">
        <w:t xml:space="preserve">ecognise </w:t>
      </w:r>
      <w:r>
        <w:t xml:space="preserve">that </w:t>
      </w:r>
      <w:r w:rsidR="005815F9">
        <w:t>existing products reflect authentic uses case</w:t>
      </w:r>
      <w:r w:rsidR="00AC4A65">
        <w:t xml:space="preserve">s best practices and </w:t>
      </w:r>
      <w:proofErr w:type="gramStart"/>
      <w:r w:rsidR="00AC4A65">
        <w:t xml:space="preserve">community  </w:t>
      </w:r>
      <w:r w:rsidR="005815F9">
        <w:t>agreement</w:t>
      </w:r>
      <w:proofErr w:type="gramEnd"/>
      <w:r w:rsidR="00F87441">
        <w:t>.</w:t>
      </w:r>
    </w:p>
    <w:p w14:paraId="2D7F53AC" w14:textId="77777777" w:rsidR="005815F9" w:rsidRDefault="005815F9" w:rsidP="005815F9">
      <w:pPr>
        <w:pStyle w:val="Heading3"/>
      </w:pPr>
      <w:bookmarkStart w:id="167" w:name="_Toc403126503"/>
      <w:r>
        <w:t>Analysis: Modeller - Domain expert dialogue - resulting in true conceptual model</w:t>
      </w:r>
      <w:bookmarkEnd w:id="167"/>
    </w:p>
    <w:p w14:paraId="08B9C71A" w14:textId="77777777" w:rsidR="005815F9" w:rsidRDefault="005815F9" w:rsidP="005815F9">
      <w:pPr>
        <w:rPr>
          <w:rFonts w:eastAsia="Times New Roman"/>
        </w:rPr>
      </w:pPr>
      <w:r>
        <w:rPr>
          <w:rFonts w:eastAsia="Times New Roman"/>
        </w:rPr>
        <w:t xml:space="preserve">Generates a true conceptual model </w:t>
      </w:r>
    </w:p>
    <w:p w14:paraId="5A17ED36" w14:textId="77777777" w:rsidR="00AC4A65" w:rsidRDefault="00AC4A65" w:rsidP="005815F9">
      <w:pPr>
        <w:pStyle w:val="Heading3"/>
      </w:pPr>
      <w:bookmarkStart w:id="168" w:name="_Toc403126504"/>
      <w:r>
        <w:lastRenderedPageBreak/>
        <w:t xml:space="preserve">Develop a logical model </w:t>
      </w:r>
    </w:p>
    <w:p w14:paraId="62F4165E" w14:textId="77777777" w:rsidR="005815F9" w:rsidRDefault="00F87441" w:rsidP="006E533B">
      <w:pPr>
        <w:pStyle w:val="ListParagraph"/>
        <w:numPr>
          <w:ilvl w:val="0"/>
          <w:numId w:val="31"/>
        </w:numPr>
      </w:pPr>
      <w:r>
        <w:t>F</w:t>
      </w:r>
      <w:r w:rsidR="005815F9">
        <w:t>rom conceptual model to logical model and bring concepts and relationships into the ISO191xx framework</w:t>
      </w:r>
      <w:bookmarkEnd w:id="168"/>
    </w:p>
    <w:p w14:paraId="490B079D" w14:textId="77777777" w:rsidR="005815F9" w:rsidRDefault="005815F9" w:rsidP="006E533B">
      <w:pPr>
        <w:pStyle w:val="ListParagraph"/>
        <w:numPr>
          <w:ilvl w:val="0"/>
          <w:numId w:val="31"/>
        </w:numPr>
      </w:pPr>
      <w:r>
        <w:t>ISO Identify components for reuse from across the ISO standard suite e.g. CRS , geometry</w:t>
      </w:r>
    </w:p>
    <w:p w14:paraId="472FE85A" w14:textId="77777777" w:rsidR="005815F9" w:rsidRDefault="005815F9" w:rsidP="006E533B">
      <w:pPr>
        <w:pStyle w:val="ListParagraph"/>
        <w:numPr>
          <w:ilvl w:val="0"/>
          <w:numId w:val="31"/>
        </w:numPr>
      </w:pPr>
      <w:r>
        <w:t>ISO Identify reusable patterns e.g. feature have geometries</w:t>
      </w:r>
    </w:p>
    <w:p w14:paraId="13F1A821" w14:textId="77777777" w:rsidR="005815F9" w:rsidRDefault="00F87441" w:rsidP="006E533B">
      <w:pPr>
        <w:pStyle w:val="ListParagraph"/>
        <w:numPr>
          <w:ilvl w:val="0"/>
          <w:numId w:val="31"/>
        </w:numPr>
      </w:pPr>
      <w:r>
        <w:t>I</w:t>
      </w:r>
      <w:r w:rsidR="005815F9">
        <w:t>dentify and review domain content models</w:t>
      </w:r>
    </w:p>
    <w:p w14:paraId="38CBAEE3" w14:textId="77777777" w:rsidR="005815F9" w:rsidRPr="00AC4A65" w:rsidRDefault="005815F9" w:rsidP="006E533B">
      <w:pPr>
        <w:pStyle w:val="ListParagraph"/>
        <w:numPr>
          <w:ilvl w:val="0"/>
          <w:numId w:val="31"/>
        </w:numPr>
        <w:rPr>
          <w:rFonts w:eastAsia="Times New Roman"/>
        </w:rPr>
      </w:pPr>
      <w:r w:rsidRPr="00AC4A65">
        <w:rPr>
          <w:rFonts w:eastAsia="Times New Roman"/>
        </w:rPr>
        <w:t xml:space="preserve">Need to document models reviewed and reasons for rejection or discounting. </w:t>
      </w:r>
    </w:p>
    <w:p w14:paraId="79011D71" w14:textId="77777777" w:rsidR="00AC4A65" w:rsidRDefault="00AC4A65" w:rsidP="005815F9">
      <w:pPr>
        <w:pStyle w:val="Heading3"/>
      </w:pPr>
      <w:bookmarkStart w:id="169" w:name="_Toc403126505"/>
      <w:r>
        <w:t xml:space="preserve">Test the </w:t>
      </w:r>
      <w:r w:rsidR="005815F9">
        <w:t xml:space="preserve">logical model </w:t>
      </w:r>
    </w:p>
    <w:p w14:paraId="3AD3763B" w14:textId="77777777" w:rsidR="00AC4A65" w:rsidRDefault="00AC4A65" w:rsidP="006E533B">
      <w:pPr>
        <w:pStyle w:val="ListParagraph"/>
        <w:numPr>
          <w:ilvl w:val="0"/>
          <w:numId w:val="32"/>
        </w:numPr>
      </w:pPr>
      <w:r>
        <w:t xml:space="preserve">Test </w:t>
      </w:r>
      <w:r w:rsidR="005815F9">
        <w:t>by creating a physical model and instances using existing data. Two options:</w:t>
      </w:r>
      <w:bookmarkEnd w:id="169"/>
    </w:p>
    <w:p w14:paraId="5D6B8AC7" w14:textId="77777777" w:rsidR="00AC4A65" w:rsidRDefault="005815F9" w:rsidP="006E533B">
      <w:pPr>
        <w:pStyle w:val="ListParagraph"/>
        <w:numPr>
          <w:ilvl w:val="0"/>
          <w:numId w:val="32"/>
        </w:numPr>
      </w:pPr>
      <w:r>
        <w:t xml:space="preserve">Create a physical model representing the whole </w:t>
      </w:r>
      <w:r w:rsidR="008842BE">
        <w:t>logical</w:t>
      </w:r>
      <w:r>
        <w:t xml:space="preserve"> model</w:t>
      </w:r>
    </w:p>
    <w:p w14:paraId="01B7C9DD" w14:textId="77777777" w:rsidR="005815F9" w:rsidRDefault="005815F9" w:rsidP="006E533B">
      <w:pPr>
        <w:pStyle w:val="ListParagraph"/>
        <w:numPr>
          <w:ilvl w:val="0"/>
          <w:numId w:val="32"/>
        </w:numPr>
      </w:pPr>
      <w:r>
        <w:t>Create physical model for subset of logical model for priority use case. This is a product model</w:t>
      </w:r>
    </w:p>
    <w:p w14:paraId="02C7E766" w14:textId="77777777" w:rsidR="005815F9" w:rsidRDefault="00AC4A65" w:rsidP="005815F9">
      <w:pPr>
        <w:pStyle w:val="Heading3"/>
      </w:pPr>
      <w:bookmarkStart w:id="170" w:name="_Toc403126506"/>
      <w:r>
        <w:t xml:space="preserve">Test </w:t>
      </w:r>
      <w:r w:rsidR="005815F9">
        <w:t>the physical models</w:t>
      </w:r>
      <w:bookmarkEnd w:id="170"/>
    </w:p>
    <w:p w14:paraId="4A04EBCE" w14:textId="77777777" w:rsidR="005815F9" w:rsidRDefault="005815F9" w:rsidP="006E533B">
      <w:pPr>
        <w:pStyle w:val="ListParagraph"/>
        <w:numPr>
          <w:ilvl w:val="0"/>
          <w:numId w:val="33"/>
        </w:numPr>
      </w:pPr>
      <w:r>
        <w:t>Can you generate a data document/file/table /graph (depending on the delivery environment) from the physical model</w:t>
      </w:r>
    </w:p>
    <w:p w14:paraId="39D70DB5" w14:textId="77777777" w:rsidR="005815F9" w:rsidRDefault="005815F9" w:rsidP="006E533B">
      <w:pPr>
        <w:pStyle w:val="ListParagraph"/>
        <w:numPr>
          <w:ilvl w:val="0"/>
          <w:numId w:val="33"/>
        </w:numPr>
      </w:pPr>
      <w:r>
        <w:t>Is it useful? - compare against use case. Both existing product implied use cases and new use cases.</w:t>
      </w:r>
    </w:p>
    <w:p w14:paraId="0A359CB8" w14:textId="77777777" w:rsidR="005815F9" w:rsidRDefault="005815F9" w:rsidP="005815F9">
      <w:pPr>
        <w:pStyle w:val="Heading3"/>
      </w:pPr>
      <w:bookmarkStart w:id="171" w:name="_Toc403126507"/>
      <w:r>
        <w:t>Developing the FSDF common model</w:t>
      </w:r>
      <w:bookmarkEnd w:id="171"/>
    </w:p>
    <w:p w14:paraId="45C9E8A7" w14:textId="77777777" w:rsidR="005815F9" w:rsidRDefault="005815F9" w:rsidP="005815F9">
      <w:pPr>
        <w:pStyle w:val="Heading2"/>
      </w:pPr>
      <w:bookmarkStart w:id="172" w:name="_Toc403126508"/>
      <w:bookmarkStart w:id="173" w:name="_Toc410402476"/>
      <w:r>
        <w:t>Data delivery/deployment</w:t>
      </w:r>
      <w:bookmarkEnd w:id="172"/>
      <w:bookmarkEnd w:id="173"/>
    </w:p>
    <w:p w14:paraId="6DEF3624" w14:textId="77777777" w:rsidR="00AC4A65" w:rsidRDefault="00AC4A65" w:rsidP="006E533B">
      <w:pPr>
        <w:pStyle w:val="ListParagraph"/>
        <w:numPr>
          <w:ilvl w:val="0"/>
          <w:numId w:val="34"/>
        </w:numPr>
      </w:pPr>
      <w:bookmarkStart w:id="174" w:name="_Toc403126509"/>
      <w:r>
        <w:t xml:space="preserve">Models are increasingly used to support the </w:t>
      </w:r>
      <w:bookmarkStart w:id="175" w:name="_Toc403126510"/>
      <w:r>
        <w:t>delivery of data via OGC web services</w:t>
      </w:r>
      <w:bookmarkEnd w:id="175"/>
    </w:p>
    <w:p w14:paraId="0CFCFD5D" w14:textId="77777777" w:rsidR="00AC4A65" w:rsidRDefault="00AC4A65" w:rsidP="006E533B">
      <w:pPr>
        <w:pStyle w:val="ListParagraph"/>
        <w:numPr>
          <w:ilvl w:val="0"/>
          <w:numId w:val="34"/>
        </w:numPr>
      </w:pPr>
      <w:r>
        <w:t xml:space="preserve">Detailed description of the role of data models in data delivery is </w:t>
      </w:r>
      <w:proofErr w:type="spellStart"/>
      <w:r>
        <w:t>beyind</w:t>
      </w:r>
      <w:proofErr w:type="spellEnd"/>
      <w:r>
        <w:t xml:space="preserve"> the scope of this document</w:t>
      </w:r>
    </w:p>
    <w:p w14:paraId="60909D0B" w14:textId="77777777" w:rsidR="005815F9" w:rsidRDefault="00AC4A65" w:rsidP="006E533B">
      <w:pPr>
        <w:pStyle w:val="ListParagraph"/>
        <w:numPr>
          <w:ilvl w:val="0"/>
          <w:numId w:val="34"/>
        </w:numPr>
      </w:pPr>
      <w:r>
        <w:t xml:space="preserve">However  this section may </w:t>
      </w:r>
      <w:r w:rsidR="005815F9">
        <w:t xml:space="preserve">articulate a few strategies for </w:t>
      </w:r>
      <w:r>
        <w:t>delivery</w:t>
      </w:r>
      <w:bookmarkEnd w:id="174"/>
      <w:r>
        <w:t xml:space="preserve"> </w:t>
      </w:r>
    </w:p>
    <w:p w14:paraId="26E59B0B" w14:textId="77777777" w:rsidR="005815F9" w:rsidRDefault="005815F9" w:rsidP="005815F9">
      <w:pPr>
        <w:pStyle w:val="Heading2"/>
      </w:pPr>
      <w:bookmarkStart w:id="176" w:name="_Toc403126511"/>
      <w:bookmarkStart w:id="177" w:name="_Toc410402477"/>
      <w:r>
        <w:t>Data model publication</w:t>
      </w:r>
      <w:bookmarkEnd w:id="176"/>
      <w:bookmarkEnd w:id="177"/>
    </w:p>
    <w:p w14:paraId="5179CBFD" w14:textId="77777777" w:rsidR="00AC4A65" w:rsidRDefault="00AC4A65" w:rsidP="006E533B">
      <w:pPr>
        <w:pStyle w:val="ListParagraph"/>
        <w:numPr>
          <w:ilvl w:val="0"/>
          <w:numId w:val="35"/>
        </w:numPr>
      </w:pPr>
      <w:r>
        <w:t xml:space="preserve">Publication – models as downloadable </w:t>
      </w:r>
      <w:proofErr w:type="spellStart"/>
      <w:r>
        <w:t>desing</w:t>
      </w:r>
      <w:proofErr w:type="spellEnd"/>
      <w:r>
        <w:t xml:space="preserve"> patterns</w:t>
      </w:r>
    </w:p>
    <w:p w14:paraId="48937E54" w14:textId="77777777" w:rsidR="00AC4A65" w:rsidRDefault="00AC4A65" w:rsidP="006E533B">
      <w:pPr>
        <w:pStyle w:val="ListParagraph"/>
        <w:numPr>
          <w:ilvl w:val="0"/>
          <w:numId w:val="35"/>
        </w:numPr>
      </w:pPr>
      <w:r>
        <w:t>FTC</w:t>
      </w:r>
    </w:p>
    <w:p w14:paraId="5D62390D" w14:textId="77777777" w:rsidR="00AC4A65" w:rsidRDefault="00AC4A65" w:rsidP="006E533B">
      <w:pPr>
        <w:pStyle w:val="ListParagraph"/>
        <w:numPr>
          <w:ilvl w:val="0"/>
          <w:numId w:val="35"/>
        </w:numPr>
      </w:pPr>
      <w:r>
        <w:t>Linked data</w:t>
      </w:r>
    </w:p>
    <w:p w14:paraId="1C338E14" w14:textId="3F36BE01" w:rsidR="00D02D75" w:rsidRDefault="00D02D75" w:rsidP="00AC4A65"/>
    <w:p w14:paraId="7681575D" w14:textId="77777777" w:rsidR="00D02D75" w:rsidRPr="00D02D75" w:rsidRDefault="00D02D75" w:rsidP="00D02D75"/>
    <w:p w14:paraId="61E26440" w14:textId="77777777" w:rsidR="00D02D75" w:rsidRPr="00D02D75" w:rsidRDefault="00D02D75" w:rsidP="00D02D75"/>
    <w:p w14:paraId="322406A7" w14:textId="452CC936" w:rsidR="00D02D75" w:rsidRDefault="00D02D75" w:rsidP="00D02D75"/>
    <w:p w14:paraId="622FEDEA" w14:textId="601BBCC5" w:rsidR="00AC4A65" w:rsidRPr="00D02D75" w:rsidRDefault="00D02D75" w:rsidP="00D02D75">
      <w:pPr>
        <w:tabs>
          <w:tab w:val="left" w:pos="3795"/>
        </w:tabs>
      </w:pPr>
      <w:r>
        <w:tab/>
      </w:r>
    </w:p>
    <w:p w14:paraId="00DE4D64" w14:textId="77777777" w:rsidR="005815F9" w:rsidRDefault="005815F9" w:rsidP="00E2783B">
      <w:pPr>
        <w:pStyle w:val="Heading1"/>
      </w:pPr>
      <w:bookmarkStart w:id="178" w:name="_Toc403126512"/>
      <w:bookmarkStart w:id="179" w:name="_Toc410402478"/>
      <w:r>
        <w:lastRenderedPageBreak/>
        <w:t xml:space="preserve">The </w:t>
      </w:r>
      <w:r w:rsidR="00AC4A65">
        <w:t xml:space="preserve">data specification </w:t>
      </w:r>
      <w:r>
        <w:t>framework</w:t>
      </w:r>
      <w:bookmarkEnd w:id="178"/>
      <w:bookmarkEnd w:id="179"/>
    </w:p>
    <w:p w14:paraId="6B4BAAAD" w14:textId="77777777" w:rsidR="00C83B9B" w:rsidRDefault="00C83B9B" w:rsidP="00C83B9B">
      <w:pPr>
        <w:pStyle w:val="Heading2"/>
      </w:pPr>
      <w:bookmarkStart w:id="180" w:name="_Toc410310952"/>
      <w:bookmarkStart w:id="181" w:name="_Toc410402479"/>
      <w:bookmarkStart w:id="182" w:name="_Toc403126513"/>
      <w:r>
        <w:t>Overview</w:t>
      </w:r>
      <w:bookmarkEnd w:id="180"/>
      <w:bookmarkEnd w:id="181"/>
      <w:r>
        <w:t xml:space="preserve"> </w:t>
      </w:r>
    </w:p>
    <w:bookmarkEnd w:id="182"/>
    <w:p w14:paraId="50DF9546" w14:textId="77777777" w:rsidR="00C83B9B" w:rsidRDefault="00C83B9B" w:rsidP="00C83B9B">
      <w:pPr>
        <w:rPr>
          <w:rFonts w:eastAsia="Times New Roman"/>
        </w:rPr>
      </w:pPr>
      <w:r>
        <w:rPr>
          <w:rFonts w:eastAsia="Times New Roman"/>
        </w:rPr>
        <w:t>The preceding sections of this report have presented the rationale for modelling, together with a description of the modelling process as part of the broader data specification process. This section describes the requirements for an FSDF data specification framework (FSDF-S), together with the proposed framework. The following section provides recommendations for implementation of such a framework.</w:t>
      </w:r>
    </w:p>
    <w:p w14:paraId="2C6E8F7F" w14:textId="77777777" w:rsidR="00C83B9B" w:rsidRDefault="00C83B9B" w:rsidP="00C83B9B">
      <w:pPr>
        <w:rPr>
          <w:rFonts w:eastAsia="Times New Roman"/>
        </w:rPr>
      </w:pPr>
      <w:r>
        <w:rPr>
          <w:rFonts w:eastAsia="Times New Roman"/>
        </w:rPr>
        <w:t xml:space="preserve">The </w:t>
      </w:r>
      <w:bookmarkStart w:id="183" w:name="FSDF_D_S_F"/>
      <w:r>
        <w:rPr>
          <w:rFonts w:eastAsia="Times New Roman"/>
        </w:rPr>
        <w:t xml:space="preserve">FSDF data specification framework </w:t>
      </w:r>
      <w:bookmarkEnd w:id="183"/>
      <w:r>
        <w:rPr>
          <w:rFonts w:eastAsia="Times New Roman"/>
        </w:rPr>
        <w:t xml:space="preserve">FSDF-S is intended to support the long term development and maintenance of a suite of foundation data products. Practically, it provides the ability to: </w:t>
      </w:r>
    </w:p>
    <w:p w14:paraId="2883D8A6" w14:textId="77777777" w:rsidR="00C83B9B" w:rsidRDefault="00C83B9B" w:rsidP="006E533B">
      <w:pPr>
        <w:pStyle w:val="ListParagraph"/>
        <w:numPr>
          <w:ilvl w:val="0"/>
          <w:numId w:val="43"/>
        </w:numPr>
        <w:rPr>
          <w:rFonts w:eastAsia="Times New Roman"/>
        </w:rPr>
      </w:pPr>
      <w:r w:rsidRPr="00D560E7">
        <w:rPr>
          <w:rFonts w:eastAsia="Times New Roman"/>
        </w:rPr>
        <w:t>Capture and model user requirements</w:t>
      </w:r>
      <w:r>
        <w:rPr>
          <w:rFonts w:eastAsia="Times New Roman"/>
        </w:rPr>
        <w:t xml:space="preserve"> for data products;</w:t>
      </w:r>
    </w:p>
    <w:p w14:paraId="651B2627" w14:textId="77777777" w:rsidR="00C83B9B" w:rsidRDefault="00C83B9B" w:rsidP="006E533B">
      <w:pPr>
        <w:pStyle w:val="ListParagraph"/>
        <w:numPr>
          <w:ilvl w:val="0"/>
          <w:numId w:val="43"/>
        </w:numPr>
        <w:rPr>
          <w:rFonts w:eastAsia="Times New Roman"/>
        </w:rPr>
      </w:pPr>
      <w:r w:rsidRPr="00D560E7">
        <w:rPr>
          <w:rFonts w:eastAsia="Times New Roman"/>
        </w:rPr>
        <w:t xml:space="preserve">Document current </w:t>
      </w:r>
      <w:r>
        <w:rPr>
          <w:rFonts w:eastAsia="Times New Roman"/>
        </w:rPr>
        <w:t xml:space="preserve">data </w:t>
      </w:r>
      <w:r w:rsidRPr="00D560E7">
        <w:rPr>
          <w:rFonts w:eastAsia="Times New Roman"/>
        </w:rPr>
        <w:t>products</w:t>
      </w:r>
      <w:r>
        <w:rPr>
          <w:rFonts w:eastAsia="Times New Roman"/>
        </w:rPr>
        <w:t>;</w:t>
      </w:r>
    </w:p>
    <w:p w14:paraId="5D939BCE" w14:textId="77777777" w:rsidR="00C83B9B" w:rsidRDefault="00C83B9B" w:rsidP="006E533B">
      <w:pPr>
        <w:pStyle w:val="ListParagraph"/>
        <w:numPr>
          <w:ilvl w:val="0"/>
          <w:numId w:val="43"/>
        </w:numPr>
        <w:rPr>
          <w:rFonts w:eastAsia="Times New Roman"/>
        </w:rPr>
      </w:pPr>
      <w:r w:rsidRPr="00D560E7">
        <w:rPr>
          <w:rFonts w:eastAsia="Times New Roman"/>
        </w:rPr>
        <w:t>Unambiguously define and document concepts, relationship and classifications used within and across domains</w:t>
      </w:r>
      <w:r>
        <w:rPr>
          <w:rFonts w:eastAsia="Times New Roman"/>
        </w:rPr>
        <w:t xml:space="preserve"> (FSDF themes);</w:t>
      </w:r>
      <w:r w:rsidRPr="00D560E7">
        <w:rPr>
          <w:rFonts w:eastAsia="Times New Roman"/>
        </w:rPr>
        <w:t xml:space="preserve"> </w:t>
      </w:r>
    </w:p>
    <w:p w14:paraId="02CD0E6C" w14:textId="77777777" w:rsidR="00C83B9B" w:rsidRDefault="00C83B9B" w:rsidP="006E533B">
      <w:pPr>
        <w:pStyle w:val="ListParagraph"/>
        <w:numPr>
          <w:ilvl w:val="0"/>
          <w:numId w:val="43"/>
        </w:numPr>
        <w:rPr>
          <w:rFonts w:eastAsia="Times New Roman"/>
        </w:rPr>
      </w:pPr>
      <w:r w:rsidRPr="00D560E7">
        <w:rPr>
          <w:rFonts w:eastAsia="Times New Roman"/>
        </w:rPr>
        <w:t xml:space="preserve">Design </w:t>
      </w:r>
      <w:r>
        <w:rPr>
          <w:rFonts w:eastAsia="Times New Roman"/>
        </w:rPr>
        <w:t xml:space="preserve">and implement </w:t>
      </w:r>
      <w:r w:rsidRPr="00D560E7">
        <w:rPr>
          <w:rFonts w:eastAsia="Times New Roman"/>
        </w:rPr>
        <w:t>new products meeting articulated requirements, using agreed concepts</w:t>
      </w:r>
      <w:r>
        <w:rPr>
          <w:rFonts w:eastAsia="Times New Roman"/>
        </w:rPr>
        <w:t>;</w:t>
      </w:r>
      <w:r w:rsidRPr="00D560E7">
        <w:rPr>
          <w:rFonts w:eastAsia="Times New Roman"/>
        </w:rPr>
        <w:t xml:space="preserve"> </w:t>
      </w:r>
    </w:p>
    <w:p w14:paraId="0FAEFDE2" w14:textId="77777777" w:rsidR="00C83B9B" w:rsidRDefault="00C83B9B" w:rsidP="006E533B">
      <w:pPr>
        <w:pStyle w:val="ListParagraph"/>
        <w:numPr>
          <w:ilvl w:val="0"/>
          <w:numId w:val="43"/>
        </w:numPr>
        <w:rPr>
          <w:rFonts w:eastAsia="Times New Roman"/>
        </w:rPr>
      </w:pPr>
      <w:r>
        <w:rPr>
          <w:rFonts w:eastAsia="Times New Roman"/>
        </w:rPr>
        <w:t>Support gap analyses</w:t>
      </w:r>
      <w:r w:rsidRPr="00D560E7">
        <w:rPr>
          <w:rFonts w:eastAsia="Times New Roman"/>
        </w:rPr>
        <w:t xml:space="preserve"> between ‘as is’ and future state </w:t>
      </w:r>
      <w:r>
        <w:rPr>
          <w:rFonts w:eastAsia="Times New Roman"/>
        </w:rPr>
        <w:t xml:space="preserve">for </w:t>
      </w:r>
      <w:r w:rsidRPr="00D560E7">
        <w:rPr>
          <w:rFonts w:eastAsia="Times New Roman"/>
        </w:rPr>
        <w:t>spatial products</w:t>
      </w:r>
      <w:r>
        <w:rPr>
          <w:rFonts w:eastAsia="Times New Roman"/>
        </w:rPr>
        <w:t xml:space="preserve">; and </w:t>
      </w:r>
    </w:p>
    <w:p w14:paraId="474E86DE" w14:textId="77777777" w:rsidR="00C83B9B" w:rsidRDefault="00C83B9B" w:rsidP="006E533B">
      <w:pPr>
        <w:pStyle w:val="ListParagraph"/>
        <w:numPr>
          <w:ilvl w:val="0"/>
          <w:numId w:val="43"/>
        </w:numPr>
        <w:rPr>
          <w:rFonts w:eastAsia="Times New Roman"/>
        </w:rPr>
      </w:pPr>
      <w:r w:rsidRPr="00D560E7">
        <w:rPr>
          <w:rFonts w:eastAsia="Times New Roman"/>
        </w:rPr>
        <w:t xml:space="preserve">Support evolution </w:t>
      </w:r>
      <w:r>
        <w:rPr>
          <w:rFonts w:eastAsia="Times New Roman"/>
        </w:rPr>
        <w:t xml:space="preserve">of a suite of interrelated products. </w:t>
      </w:r>
    </w:p>
    <w:p w14:paraId="2A98D33C" w14:textId="77777777" w:rsidR="00C83B9B" w:rsidRDefault="00C83B9B" w:rsidP="00C83B9B">
      <w:pPr>
        <w:rPr>
          <w:rFonts w:eastAsia="Times New Roman"/>
        </w:rPr>
      </w:pPr>
      <w:r>
        <w:rPr>
          <w:rFonts w:eastAsia="Times New Roman"/>
        </w:rPr>
        <w:t xml:space="preserve">The framework of models defines key standards for the FSDF. These include ISO TC211 standards (and parts thereof) used in the FSDF initiative; standardised concepts and relationships within domains (FSDF theme standards); and standardised application schema for FSDF products including data exchange schema. As such, it represents a critical component of a national spatial information infrastructure that can potentially be used to support communities and activities beyond the FSDF. </w:t>
      </w:r>
    </w:p>
    <w:p w14:paraId="43EC5D71" w14:textId="77777777" w:rsidR="00C83B9B" w:rsidRDefault="00C83B9B" w:rsidP="00C83B9B">
      <w:pPr>
        <w:rPr>
          <w:rFonts w:eastAsia="Times New Roman"/>
        </w:rPr>
      </w:pPr>
      <w:commentRangeStart w:id="184"/>
      <w:r>
        <w:rPr>
          <w:rFonts w:eastAsia="Times New Roman"/>
        </w:rPr>
        <w:t xml:space="preserve">Modelling is a critical step in the data specification process, which incorporates product </w:t>
      </w:r>
      <w:proofErr w:type="gramStart"/>
      <w:r>
        <w:rPr>
          <w:rFonts w:eastAsia="Times New Roman"/>
        </w:rPr>
        <w:t>design,……..</w:t>
      </w:r>
      <w:proofErr w:type="gramEnd"/>
      <w:r>
        <w:rPr>
          <w:rFonts w:eastAsia="Times New Roman"/>
        </w:rPr>
        <w:t xml:space="preserve"> Defining the data production process i.e. implementing models, is touched on lightly in this document as the document is primarily focussed on the modelling processes. Models developed through the framework are likely to be utilised in a variety of data production contexts. These may range from an ad hoc process for a data product developed by a single organisation, or a more formal process defined by the FSDF to meet the needs of an FSDF theme or other defined set of stakeholders.</w:t>
      </w:r>
      <w:commentRangeEnd w:id="184"/>
      <w:r>
        <w:rPr>
          <w:rStyle w:val="CommentReference"/>
        </w:rPr>
        <w:commentReference w:id="184"/>
      </w:r>
      <w:r>
        <w:rPr>
          <w:rFonts w:eastAsia="Times New Roman"/>
        </w:rPr>
        <w:t xml:space="preserve"> </w:t>
      </w:r>
    </w:p>
    <w:p w14:paraId="5DC99E2D" w14:textId="77777777" w:rsidR="00C83B9B" w:rsidRDefault="009C4E9D" w:rsidP="00C83B9B">
      <w:pPr>
        <w:pStyle w:val="Heading3"/>
        <w:rPr>
          <w:rFonts w:eastAsia="Times New Roman"/>
        </w:rPr>
      </w:pPr>
      <w:r>
        <w:rPr>
          <w:rFonts w:eastAsia="Times New Roman"/>
        </w:rPr>
        <w:t>ISO 19135 - a Governance Model</w:t>
      </w:r>
    </w:p>
    <w:p w14:paraId="1AC6144B" w14:textId="77777777" w:rsidR="00C83B9B" w:rsidRDefault="00C83B9B" w:rsidP="00C83B9B">
      <w:r>
        <w:rPr>
          <w:rFonts w:eastAsia="Times New Roman"/>
        </w:rPr>
        <w:t xml:space="preserve">Conceptually, the framework is </w:t>
      </w:r>
      <w:r>
        <w:t xml:space="preserve">based upon the ISO 19135 Standard - Procedures for Registration of Geographic Items </w:t>
      </w:r>
      <w:r>
        <w:fldChar w:fldCharType="begin"/>
      </w:r>
      <w:r w:rsidR="007B375B">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fldChar w:fldCharType="separate"/>
      </w:r>
      <w:r>
        <w:rPr>
          <w:noProof/>
        </w:rPr>
        <w:t>(</w:t>
      </w:r>
      <w:hyperlink w:anchor="_ENREF_4" w:tooltip="ISO, 2004 #404" w:history="1">
        <w:r w:rsidR="007B375B" w:rsidRPr="007B375B">
          <w:rPr>
            <w:noProof/>
          </w:rPr>
          <w:t>ISO 2004</w:t>
        </w:r>
      </w:hyperlink>
      <w:r>
        <w:rPr>
          <w:noProof/>
        </w:rPr>
        <w:t>)</w:t>
      </w:r>
      <w:r>
        <w:fldChar w:fldCharType="end"/>
      </w:r>
      <w:r>
        <w:t>. This standard articulates: the use of registers (or lists); registries (the systems that manage these lists); defined roles to establish and manage registers; and a registration process to manage the registration of items</w:t>
      </w:r>
      <w:r>
        <w:rPr>
          <w:rStyle w:val="FootnoteReference"/>
        </w:rPr>
        <w:footnoteReference w:id="6"/>
      </w:r>
      <w:r>
        <w:t xml:space="preserve">. A register contains metadata about registered items such as their status, approval date and authority together with a reference to the artefact that has been registered. This metadata enables the objects being described to be managed, discovered and used to achieve common goals. </w:t>
      </w:r>
    </w:p>
    <w:p w14:paraId="3C0542F5" w14:textId="77777777" w:rsidR="00C83B9B" w:rsidRDefault="00C83B9B" w:rsidP="00C83B9B">
      <w:r>
        <w:t xml:space="preserve">Each register is established and </w:t>
      </w:r>
      <w:proofErr w:type="gramStart"/>
      <w:r>
        <w:t>it’s</w:t>
      </w:r>
      <w:proofErr w:type="gramEnd"/>
      <w:r>
        <w:t xml:space="preserve"> are managed by a register owner. Optionally, the role of register manager can be delegated to another organisation. Submitting organisation (i.e. those able to submit content for inclusion in the register) are authorised by the register owner. The register owner can optionally appoint a control body to decide on submissions.  </w:t>
      </w:r>
    </w:p>
    <w:p w14:paraId="30E6964F" w14:textId="77777777" w:rsidR="00C83B9B" w:rsidRDefault="00C83B9B" w:rsidP="00C83B9B">
      <w:pPr>
        <w:jc w:val="center"/>
      </w:pPr>
      <w:r w:rsidRPr="009F03D9">
        <w:rPr>
          <w:noProof/>
        </w:rPr>
        <w:lastRenderedPageBreak/>
        <w:drawing>
          <wp:inline distT="0" distB="0" distL="0" distR="0" wp14:anchorId="373754FB" wp14:editId="60C3FE2B">
            <wp:extent cx="4037949" cy="2631197"/>
            <wp:effectExtent l="0" t="0" r="0"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7949" cy="2631197"/>
                      <a:chOff x="4825103" y="2113692"/>
                      <a:chExt cx="4037949" cy="2631197"/>
                    </a:xfrm>
                  </a:grpSpPr>
                  <a:sp>
                    <a:nvSpPr>
                      <a:cNvPr id="14" name="Flowchart: Process 13"/>
                      <a:cNvSpPr/>
                    </a:nvSpPr>
                    <a:spPr>
                      <a:xfrm>
                        <a:off x="6156176" y="3149352"/>
                        <a:ext cx="1224136" cy="128776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dirty="0" smtClean="0"/>
                        </a:p>
                        <a:p>
                          <a:pPr algn="ctr"/>
                          <a:endParaRPr lang="en-AU" dirty="0" smtClean="0"/>
                        </a:p>
                        <a:p>
                          <a:pPr algn="ctr"/>
                          <a:endParaRPr lang="en-AU" dirty="0" smtClean="0"/>
                        </a:p>
                        <a:p>
                          <a:pPr algn="ctr"/>
                          <a:r>
                            <a:rPr lang="en-AU" dirty="0" smtClean="0"/>
                            <a:t>Registry</a:t>
                          </a:r>
                          <a:endParaRPr lang="en-AU"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4825103" y="3005336"/>
                        <a:ext cx="109094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Submitting</a:t>
                          </a:r>
                        </a:p>
                        <a:p>
                          <a:r>
                            <a:rPr lang="en-AU" sz="1400" dirty="0" smtClean="0"/>
                            <a:t>organisation</a:t>
                          </a:r>
                          <a:endParaRPr lang="en-AU" sz="1400" dirty="0"/>
                        </a:p>
                      </a:txBody>
                      <a:useSpRect/>
                    </a:txSp>
                  </a:sp>
                  <a:sp>
                    <a:nvSpPr>
                      <a:cNvPr id="17" name="TextBox 16"/>
                      <a:cNvSpPr txBox="1"/>
                    </a:nvSpPr>
                    <a:spPr>
                      <a:xfrm>
                        <a:off x="6012160" y="2113692"/>
                        <a:ext cx="1627497"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Decision authority </a:t>
                          </a:r>
                        </a:p>
                        <a:p>
                          <a:pPr algn="ctr"/>
                          <a:r>
                            <a:rPr lang="en-AU" sz="1400" dirty="0" smtClean="0"/>
                            <a:t>Register owner</a:t>
                          </a:r>
                          <a:endParaRPr lang="en-AU" sz="1400" dirty="0" smtClean="0"/>
                        </a:p>
                      </a:txBody>
                      <a:useSpRect/>
                    </a:txSp>
                  </a:sp>
                  <a:sp>
                    <a:nvSpPr>
                      <a:cNvPr id="18" name="TextBox 17"/>
                      <a:cNvSpPr txBox="1"/>
                    </a:nvSpPr>
                    <a:spPr>
                      <a:xfrm>
                        <a:off x="7583278" y="3005336"/>
                        <a:ext cx="12797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(Control body) </a:t>
                          </a:r>
                          <a:endParaRPr lang="en-AU" sz="1400" dirty="0"/>
                        </a:p>
                      </a:txBody>
                      <a:useSpRect/>
                    </a:txSp>
                  </a:sp>
                  <a:cxnSp>
                    <a:nvCxnSpPr>
                      <a:cNvPr id="20" name="Shape 19"/>
                      <a:cNvCxnSpPr>
                        <a:stCxn id="17" idx="3"/>
                        <a:endCxn id="18" idx="0"/>
                      </a:cNvCxnSpPr>
                    </a:nvCxnSpPr>
                    <a:spPr>
                      <a:xfrm>
                        <a:off x="7639657" y="2375302"/>
                        <a:ext cx="583508" cy="630034"/>
                      </a:xfrm>
                      <a:prstGeom prst="bentConnector2">
                        <a:avLst/>
                      </a:prstGeom>
                      <a:ln>
                        <a:solidFill>
                          <a:schemeClr val="accent5">
                            <a:lumMod val="75000"/>
                          </a:schemeClr>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1" name="Shape 20"/>
                      <a:cNvCxnSpPr>
                        <a:stCxn id="15" idx="0"/>
                        <a:endCxn id="17" idx="1"/>
                      </a:cNvCxnSpPr>
                    </a:nvCxnSpPr>
                    <a:spPr>
                      <a:xfrm rot="5400000" flipH="1" flipV="1">
                        <a:off x="5376349" y="2369526"/>
                        <a:ext cx="630034" cy="641587"/>
                      </a:xfrm>
                      <a:prstGeom prst="bentConnector2">
                        <a:avLst/>
                      </a:prstGeom>
                      <a:ln>
                        <a:solidFill>
                          <a:schemeClr val="accent5">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3" name="Flowchart: Magnetic Disk 22"/>
                      <a:cNvSpPr/>
                    </a:nvSpPr>
                    <a:spPr>
                      <a:xfrm>
                        <a:off x="6408204" y="3356992"/>
                        <a:ext cx="720080" cy="72008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100" dirty="0" smtClean="0"/>
                            <a:t>Register</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nvCxnSpPr>
                    <a:spPr>
                      <a:xfrm>
                        <a:off x="6804248" y="2852936"/>
                        <a:ext cx="0" cy="432048"/>
                      </a:xfrm>
                      <a:prstGeom prst="straightConnector1">
                        <a:avLst/>
                      </a:prstGeom>
                      <a:ln>
                        <a:solidFill>
                          <a:schemeClr val="accent5">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6012160" y="2564904"/>
                        <a:ext cx="157075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(Register manager)</a:t>
                          </a:r>
                          <a:endParaRPr lang="en-AU" sz="1400" dirty="0"/>
                        </a:p>
                      </a:txBody>
                      <a:useSpRect/>
                    </a:txSp>
                  </a:sp>
                  <a:sp>
                    <a:nvSpPr>
                      <a:cNvPr id="28" name="TextBox 27"/>
                      <a:cNvSpPr txBox="1"/>
                    </a:nvSpPr>
                    <a:spPr>
                      <a:xfrm>
                        <a:off x="6084168" y="4437112"/>
                        <a:ext cx="145655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Registry manager</a:t>
                          </a:r>
                          <a:endParaRPr lang="en-AU" sz="1400" dirty="0"/>
                        </a:p>
                      </a:txBody>
                      <a:useSpRect/>
                    </a:txSp>
                  </a:sp>
                </lc:lockedCanvas>
              </a:graphicData>
            </a:graphic>
          </wp:inline>
        </w:drawing>
      </w:r>
    </w:p>
    <w:p w14:paraId="19211E5B" w14:textId="77777777" w:rsidR="00C83B9B" w:rsidRDefault="00C83B9B" w:rsidP="00C83B9B">
      <w:pPr>
        <w:pStyle w:val="Caption"/>
        <w:jc w:val="center"/>
      </w:pPr>
      <w:bookmarkStart w:id="185" w:name="_Toc410402499"/>
      <w:r>
        <w:t xml:space="preserve">Figure </w:t>
      </w:r>
      <w:fldSimple w:instr=" SEQ Figure \* ARABIC ">
        <w:r w:rsidR="003664DE">
          <w:rPr>
            <w:noProof/>
          </w:rPr>
          <w:t>8</w:t>
        </w:r>
      </w:fldSimple>
      <w:r>
        <w:t xml:space="preserve"> ISO 19135 governance roles</w:t>
      </w:r>
      <w:bookmarkEnd w:id="185"/>
    </w:p>
    <w:p w14:paraId="269651BE" w14:textId="77777777" w:rsidR="00C83B9B" w:rsidRDefault="00C83B9B" w:rsidP="00C83B9B">
      <w:r>
        <w:t xml:space="preserve">Repositories are typically used to store registered items. Registers can reference the location of a registered item, or can provide both a registry and repository functions, enabling access to registration metadata and the registered items themselves. </w:t>
      </w:r>
    </w:p>
    <w:p w14:paraId="6FCAA0D7" w14:textId="77777777" w:rsidR="00C83B9B" w:rsidRDefault="00C83B9B" w:rsidP="00C83B9B">
      <w:pPr>
        <w:pStyle w:val="Heading3"/>
        <w:rPr>
          <w:rFonts w:eastAsia="Times New Roman"/>
        </w:rPr>
      </w:pPr>
      <w:r>
        <w:rPr>
          <w:rFonts w:eastAsia="Times New Roman"/>
        </w:rPr>
        <w:t>Key components</w:t>
      </w:r>
    </w:p>
    <w:p w14:paraId="4B89487F" w14:textId="77777777" w:rsidR="00C83B9B" w:rsidRDefault="00C83B9B" w:rsidP="00C83B9B">
      <w:pPr>
        <w:rPr>
          <w:rFonts w:eastAsia="Times New Roman"/>
        </w:rPr>
      </w:pPr>
      <w:r>
        <w:rPr>
          <w:rFonts w:eastAsia="Times New Roman"/>
        </w:rPr>
        <w:t>The framework comprises three inter-related components:</w:t>
      </w:r>
    </w:p>
    <w:p w14:paraId="6CAF1BA8" w14:textId="77777777" w:rsidR="00C83B9B" w:rsidRDefault="00C83B9B" w:rsidP="006E533B">
      <w:pPr>
        <w:pStyle w:val="ListParagraph"/>
        <w:numPr>
          <w:ilvl w:val="0"/>
          <w:numId w:val="36"/>
        </w:numPr>
      </w:pPr>
      <w:r>
        <w:t xml:space="preserve">Interconnected suite of models – (information view point?)  -  interconnected suites of models that define foundational spatial data and the way in which it is used </w:t>
      </w:r>
    </w:p>
    <w:p w14:paraId="14C4EEF9" w14:textId="77777777" w:rsidR="00C83B9B" w:rsidRDefault="00C83B9B" w:rsidP="006E533B">
      <w:pPr>
        <w:pStyle w:val="ListParagraph"/>
        <w:numPr>
          <w:ilvl w:val="0"/>
          <w:numId w:val="36"/>
        </w:numPr>
      </w:pPr>
      <w:r>
        <w:t>Modelling tools and processes (technology computation and deployment viewpoints</w:t>
      </w:r>
      <w:proofErr w:type="gramStart"/>
      <w:r>
        <w:t>)–</w:t>
      </w:r>
      <w:proofErr w:type="gramEnd"/>
      <w:r>
        <w:t xml:space="preserve"> the tools, systems and components used to create, access and exploit models.</w:t>
      </w:r>
    </w:p>
    <w:p w14:paraId="62109282" w14:textId="77777777" w:rsidR="00C83B9B" w:rsidRDefault="00C83B9B" w:rsidP="006E533B">
      <w:pPr>
        <w:pStyle w:val="ListParagraph"/>
        <w:numPr>
          <w:ilvl w:val="0"/>
          <w:numId w:val="36"/>
        </w:numPr>
      </w:pPr>
      <w:r>
        <w:t xml:space="preserve">Model governance (enterprise view point?) – </w:t>
      </w:r>
      <w:proofErr w:type="gramStart"/>
      <w:r>
        <w:t>the</w:t>
      </w:r>
      <w:proofErr w:type="gramEnd"/>
      <w:r>
        <w:t xml:space="preserve"> roles, processes and  rules and mechanism to govern models throughout their entire lifecycle from creation, publication, use and retirement.</w:t>
      </w:r>
    </w:p>
    <w:p w14:paraId="30D16D14" w14:textId="77777777" w:rsidR="00C83B9B" w:rsidRDefault="00C83B9B" w:rsidP="00C83B9B">
      <w:pPr>
        <w:ind w:left="360"/>
      </w:pPr>
    </w:p>
    <w:p w14:paraId="6D5268A9" w14:textId="77777777" w:rsidR="00C83B9B" w:rsidRDefault="00C83B9B" w:rsidP="00C83B9B">
      <w:r>
        <w:rPr>
          <w:noProof/>
        </w:rPr>
        <w:drawing>
          <wp:inline distT="0" distB="0" distL="0" distR="0" wp14:anchorId="59FAA16B" wp14:editId="7F0F71FD">
            <wp:extent cx="5943600" cy="3255645"/>
            <wp:effectExtent l="0" t="0" r="0" b="0"/>
            <wp:docPr id="1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1" cy="5008622"/>
                      <a:chOff x="0" y="580618"/>
                      <a:chExt cx="9144001" cy="5008622"/>
                    </a:xfrm>
                  </a:grpSpPr>
                  <a:sp>
                    <a:nvSpPr>
                      <a:cNvPr id="18" name="Rounded Rectangle 17"/>
                      <a:cNvSpPr/>
                    </a:nvSpPr>
                    <a:spPr>
                      <a:xfrm>
                        <a:off x="4045205" y="2780928"/>
                        <a:ext cx="1534907" cy="36004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100" dirty="0" smtClean="0">
                              <a:solidFill>
                                <a:schemeClr val="dk1"/>
                              </a:solidFill>
                            </a:rPr>
                            <a:t>FSDF Placenames Theme Logical Model </a:t>
                          </a:r>
                        </a:p>
                      </a:txBody>
                      <a:useSpRect/>
                    </a:txSp>
                    <a:style>
                      <a:lnRef idx="1">
                        <a:schemeClr val="accent2"/>
                      </a:lnRef>
                      <a:fillRef idx="2">
                        <a:schemeClr val="accent2"/>
                      </a:fillRef>
                      <a:effectRef idx="1">
                        <a:schemeClr val="accent2"/>
                      </a:effectRef>
                      <a:fontRef idx="minor">
                        <a:schemeClr val="dk1"/>
                      </a:fontRef>
                    </a:style>
                  </a:sp>
                  <a:sp>
                    <a:nvSpPr>
                      <a:cNvPr id="21" name="Rounded Rectangle 20"/>
                      <a:cNvSpPr/>
                    </a:nvSpPr>
                    <a:spPr>
                      <a:xfrm>
                        <a:off x="4572000" y="2060848"/>
                        <a:ext cx="2160240" cy="43204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200" b="1" dirty="0" smtClean="0">
                              <a:solidFill>
                                <a:schemeClr val="dk1"/>
                              </a:solidFill>
                            </a:rPr>
                            <a:t>FSDF  Core </a:t>
                          </a:r>
                        </a:p>
                        <a:p>
                          <a:pPr algn="ctr"/>
                          <a:r>
                            <a:rPr lang="en-AU" sz="1200" b="1" dirty="0" smtClean="0">
                              <a:solidFill>
                                <a:schemeClr val="dk1"/>
                              </a:solidFill>
                            </a:rPr>
                            <a:t>Common model </a:t>
                          </a:r>
                        </a:p>
                      </a:txBody>
                      <a:useSpRect/>
                    </a:txSp>
                    <a:style>
                      <a:lnRef idx="1">
                        <a:schemeClr val="accent2"/>
                      </a:lnRef>
                      <a:fillRef idx="2">
                        <a:schemeClr val="accent2"/>
                      </a:fillRef>
                      <a:effectRef idx="1">
                        <a:schemeClr val="accent2"/>
                      </a:effectRef>
                      <a:fontRef idx="minor">
                        <a:schemeClr val="dk1"/>
                      </a:fontRef>
                    </a:style>
                  </a:sp>
                  <a:sp>
                    <a:nvSpPr>
                      <a:cNvPr id="22" name="Rounded Rectangle 21"/>
                      <a:cNvSpPr/>
                    </a:nvSpPr>
                    <a:spPr>
                      <a:xfrm>
                        <a:off x="6054710" y="2780928"/>
                        <a:ext cx="1325602" cy="36004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100" dirty="0" smtClean="0">
                              <a:solidFill>
                                <a:schemeClr val="dk1"/>
                              </a:solidFill>
                            </a:rPr>
                            <a:t>FSDF Theme </a:t>
                          </a:r>
                          <a:r>
                            <a:rPr lang="en-AU" sz="1100" i="1" dirty="0" smtClean="0">
                              <a:solidFill>
                                <a:schemeClr val="dk1"/>
                              </a:solidFill>
                            </a:rPr>
                            <a:t>n</a:t>
                          </a:r>
                        </a:p>
                        <a:p>
                          <a:pPr algn="ctr"/>
                          <a:r>
                            <a:rPr lang="en-AU" sz="1050" dirty="0" smtClean="0">
                              <a:solidFill>
                                <a:schemeClr val="dk1"/>
                              </a:solidFill>
                            </a:rPr>
                            <a:t>Logical </a:t>
                          </a:r>
                          <a:r>
                            <a:rPr lang="en-AU" sz="1100" dirty="0" smtClean="0">
                              <a:solidFill>
                                <a:schemeClr val="dk1"/>
                              </a:solidFill>
                            </a:rPr>
                            <a:t>model </a:t>
                          </a:r>
                        </a:p>
                      </a:txBody>
                      <a:useSpRect/>
                    </a:txSp>
                    <a:style>
                      <a:lnRef idx="1">
                        <a:schemeClr val="accent2"/>
                      </a:lnRef>
                      <a:fillRef idx="2">
                        <a:schemeClr val="accent2"/>
                      </a:fillRef>
                      <a:effectRef idx="1">
                        <a:schemeClr val="accent2"/>
                      </a:effectRef>
                      <a:fontRef idx="minor">
                        <a:schemeClr val="dk1"/>
                      </a:fontRef>
                    </a:style>
                  </a:sp>
                  <a:cxnSp>
                    <a:nvCxnSpPr>
                      <a:cNvPr id="25" name="Shape 24"/>
                      <a:cNvCxnSpPr>
                        <a:stCxn id="21" idx="2"/>
                        <a:endCxn id="18" idx="0"/>
                      </a:cNvCxnSpPr>
                    </a:nvCxnSpPr>
                    <a:spPr>
                      <a:xfrm rot="5400000">
                        <a:off x="5088374" y="2217182"/>
                        <a:ext cx="288032" cy="839461"/>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21" idx="2"/>
                        <a:endCxn id="22" idx="0"/>
                      </a:cNvCxnSpPr>
                    </a:nvCxnSpPr>
                    <a:spPr>
                      <a:xfrm rot="16200000" flipH="1">
                        <a:off x="6040799" y="2104216"/>
                        <a:ext cx="288032" cy="1065391"/>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sp>
                    <a:nvSpPr>
                      <a:cNvPr id="35" name="Rounded Rectangle 34"/>
                      <a:cNvSpPr/>
                    </a:nvSpPr>
                    <a:spPr>
                      <a:xfrm>
                        <a:off x="4932040" y="4149080"/>
                        <a:ext cx="1296144" cy="43204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000" dirty="0" smtClean="0">
                              <a:solidFill>
                                <a:schemeClr val="dk1"/>
                              </a:solidFill>
                            </a:rPr>
                            <a:t>Placenames Product model (PN PM)</a:t>
                          </a:r>
                        </a:p>
                      </a:txBody>
                      <a:useSpRect/>
                    </a:txSp>
                    <a:style>
                      <a:lnRef idx="1">
                        <a:schemeClr val="accent2"/>
                      </a:lnRef>
                      <a:fillRef idx="2">
                        <a:schemeClr val="accent2"/>
                      </a:fillRef>
                      <a:effectRef idx="1">
                        <a:schemeClr val="accent2"/>
                      </a:effectRef>
                      <a:fontRef idx="minor">
                        <a:schemeClr val="dk1"/>
                      </a:fontRef>
                    </a:style>
                  </a:sp>
                  <a:cxnSp>
                    <a:nvCxnSpPr>
                      <a:cNvPr id="45" name="Elbow Connector 44"/>
                      <a:cNvCxnSpPr>
                        <a:stCxn id="18" idx="2"/>
                        <a:endCxn id="35" idx="0"/>
                      </a:cNvCxnSpPr>
                    </a:nvCxnSpPr>
                    <a:spPr>
                      <a:xfrm rot="16200000" flipH="1">
                        <a:off x="4692329" y="3261297"/>
                        <a:ext cx="1008112" cy="767453"/>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sp>
                    <a:nvSpPr>
                      <a:cNvPr id="69" name="Rounded Rectangle 68"/>
                      <a:cNvSpPr/>
                    </a:nvSpPr>
                    <a:spPr>
                      <a:xfrm>
                        <a:off x="4427984" y="5013176"/>
                        <a:ext cx="1080120" cy="36004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000" dirty="0" smtClean="0">
                              <a:solidFill>
                                <a:schemeClr val="dk1"/>
                              </a:solidFill>
                            </a:rPr>
                            <a:t>GML Schema </a:t>
                          </a:r>
                        </a:p>
                        <a:p>
                          <a:pPr algn="ctr"/>
                          <a:r>
                            <a:rPr lang="en-AU" sz="1000" dirty="0" smtClean="0"/>
                            <a:t>(XSD)</a:t>
                          </a:r>
                          <a:endParaRPr lang="en-AU" sz="1000" dirty="0" smtClean="0">
                            <a:solidFill>
                              <a:schemeClr val="dk1"/>
                            </a:solidFill>
                          </a:endParaRPr>
                        </a:p>
                      </a:txBody>
                      <a:useSpRect/>
                    </a:txSp>
                    <a:style>
                      <a:lnRef idx="1">
                        <a:schemeClr val="accent2"/>
                      </a:lnRef>
                      <a:fillRef idx="2">
                        <a:schemeClr val="accent2"/>
                      </a:fillRef>
                      <a:effectRef idx="1">
                        <a:schemeClr val="accent2"/>
                      </a:effectRef>
                      <a:fontRef idx="minor">
                        <a:schemeClr val="dk1"/>
                      </a:fontRef>
                    </a:style>
                  </a:sp>
                  <a:sp>
                    <a:nvSpPr>
                      <a:cNvPr id="70" name="Rounded Rectangle 69"/>
                      <a:cNvSpPr/>
                    </a:nvSpPr>
                    <a:spPr>
                      <a:xfrm>
                        <a:off x="5796136" y="5013176"/>
                        <a:ext cx="1080120" cy="36004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000" dirty="0" smtClean="0">
                              <a:solidFill>
                                <a:schemeClr val="dk1"/>
                              </a:solidFill>
                            </a:rPr>
                            <a:t>RDF Schema </a:t>
                          </a:r>
                        </a:p>
                      </a:txBody>
                      <a:useSpRect/>
                    </a:txSp>
                    <a:style>
                      <a:lnRef idx="1">
                        <a:schemeClr val="accent2"/>
                      </a:lnRef>
                      <a:fillRef idx="2">
                        <a:schemeClr val="accent2"/>
                      </a:fillRef>
                      <a:effectRef idx="1">
                        <a:schemeClr val="accent2"/>
                      </a:effectRef>
                      <a:fontRef idx="minor">
                        <a:schemeClr val="dk1"/>
                      </a:fontRef>
                    </a:style>
                  </a:sp>
                  <a:cxnSp>
                    <a:nvCxnSpPr>
                      <a:cNvPr id="71" name="Elbow Connector 70"/>
                      <a:cNvCxnSpPr>
                        <a:stCxn id="35" idx="2"/>
                        <a:endCxn id="70" idx="0"/>
                      </a:cNvCxnSpPr>
                    </a:nvCxnSpPr>
                    <a:spPr>
                      <a:xfrm rot="16200000" flipH="1">
                        <a:off x="5742130" y="4419110"/>
                        <a:ext cx="432048" cy="756084"/>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35" idx="2"/>
                        <a:endCxn id="69" idx="0"/>
                      </a:cNvCxnSpPr>
                    </a:nvCxnSpPr>
                    <a:spPr>
                      <a:xfrm rot="5400000">
                        <a:off x="5058054" y="4491118"/>
                        <a:ext cx="432048" cy="612068"/>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sp>
                    <a:nvSpPr>
                      <a:cNvPr id="41" name="Rounded Rectangle 40"/>
                      <a:cNvSpPr/>
                    </a:nvSpPr>
                    <a:spPr>
                      <a:xfrm>
                        <a:off x="5760658" y="1052736"/>
                        <a:ext cx="1008112" cy="43204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200" b="1" dirty="0" smtClean="0">
                              <a:solidFill>
                                <a:schemeClr val="dk1"/>
                              </a:solidFill>
                            </a:rPr>
                            <a:t>AS/NZ standards</a:t>
                          </a:r>
                        </a:p>
                      </a:txBody>
                      <a:useSpRect/>
                    </a:txSp>
                    <a:style>
                      <a:lnRef idx="1">
                        <a:schemeClr val="accent2"/>
                      </a:lnRef>
                      <a:fillRef idx="2">
                        <a:schemeClr val="accent2"/>
                      </a:fillRef>
                      <a:effectRef idx="1">
                        <a:schemeClr val="accent2"/>
                      </a:effectRef>
                      <a:fontRef idx="minor">
                        <a:schemeClr val="dk1"/>
                      </a:fontRef>
                    </a:style>
                  </a:sp>
                  <a:sp>
                    <a:nvSpPr>
                      <a:cNvPr id="68" name="Rectangle 67"/>
                      <a:cNvSpPr/>
                    </a:nvSpPr>
                    <a:spPr>
                      <a:xfrm>
                        <a:off x="4139952" y="3501008"/>
                        <a:ext cx="4788006" cy="2088232"/>
                      </a:xfrm>
                      <a:prstGeom prst="rect">
                        <a:avLst/>
                      </a:prstGeom>
                      <a:noFill/>
                      <a:ln w="3175">
                        <a:solidFill>
                          <a:schemeClr val="bg1">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143"/>
                      <a:cNvSpPr txBox="1"/>
                    </a:nvSpPr>
                    <a:spPr>
                      <a:xfrm>
                        <a:off x="4104269" y="3573016"/>
                        <a:ext cx="2123915"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Agency </a:t>
                          </a:r>
                        </a:p>
                        <a:p>
                          <a:r>
                            <a:rPr lang="en-AU" sz="1200" b="1" dirty="0" smtClean="0"/>
                            <a:t>environment</a:t>
                          </a:r>
                          <a:endParaRPr lang="en-AU" sz="1200" b="1" dirty="0"/>
                        </a:p>
                      </a:txBody>
                      <a:useSpRect/>
                    </a:txSp>
                  </a:sp>
                  <a:sp>
                    <a:nvSpPr>
                      <a:cNvPr id="84" name="TextBox 48"/>
                      <a:cNvSpPr txBox="1"/>
                    </a:nvSpPr>
                    <a:spPr>
                      <a:xfrm>
                        <a:off x="7668344" y="2132856"/>
                        <a:ext cx="1334276"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ANZLIC </a:t>
                          </a:r>
                          <a:endParaRPr lang="en-AU" sz="1050" dirty="0"/>
                        </a:p>
                      </a:txBody>
                      <a:useSpRect/>
                    </a:txSp>
                  </a:sp>
                  <a:sp>
                    <a:nvSpPr>
                      <a:cNvPr id="85" name="TextBox 50"/>
                      <a:cNvSpPr txBox="1"/>
                    </a:nvSpPr>
                    <a:spPr>
                      <a:xfrm>
                        <a:off x="7668344" y="2852936"/>
                        <a:ext cx="1475656"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FSDF Theme sponsor</a:t>
                          </a:r>
                          <a:endParaRPr lang="en-AU" sz="1050" dirty="0"/>
                        </a:p>
                      </a:txBody>
                      <a:useSpRect/>
                    </a:txSp>
                  </a:sp>
                  <a:sp>
                    <a:nvSpPr>
                      <a:cNvPr id="86" name="TextBox 51"/>
                      <a:cNvSpPr txBox="1"/>
                    </a:nvSpPr>
                    <a:spPr>
                      <a:xfrm>
                        <a:off x="7668344" y="4221088"/>
                        <a:ext cx="1368152"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FSDF Data custodian</a:t>
                          </a:r>
                          <a:endParaRPr lang="en-AU" sz="1050" dirty="0"/>
                        </a:p>
                      </a:txBody>
                      <a:useSpRect/>
                    </a:txSp>
                  </a:sp>
                  <a:cxnSp>
                    <a:nvCxnSpPr>
                      <a:cNvPr id="89" name="Straight Connector 88"/>
                      <a:cNvCxnSpPr>
                        <a:stCxn id="18" idx="3"/>
                        <a:endCxn id="22" idx="1"/>
                      </a:cNvCxnSpPr>
                    </a:nvCxnSpPr>
                    <a:spPr>
                      <a:xfrm>
                        <a:off x="5580112" y="2960948"/>
                        <a:ext cx="47459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7200818" y="548680"/>
                        <a:ext cx="0" cy="144016"/>
                      </a:xfrm>
                      <a:prstGeom prst="line">
                        <a:avLst/>
                      </a:prstGeom>
                    </a:spPr>
                    <a:style>
                      <a:lnRef idx="1">
                        <a:schemeClr val="accent1"/>
                      </a:lnRef>
                      <a:fillRef idx="0">
                        <a:schemeClr val="accent1"/>
                      </a:fillRef>
                      <a:effectRef idx="0">
                        <a:schemeClr val="accent1"/>
                      </a:effectRef>
                      <a:fontRef idx="minor">
                        <a:schemeClr val="tx1"/>
                      </a:fontRef>
                    </a:style>
                  </a:cxnSp>
                  <a:sp>
                    <a:nvSpPr>
                      <a:cNvPr id="92" name="Rounded Rectangle 91"/>
                      <a:cNvSpPr/>
                    </a:nvSpPr>
                    <a:spPr>
                      <a:xfrm>
                        <a:off x="4067944" y="1052736"/>
                        <a:ext cx="1296144" cy="43204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200" b="1" dirty="0" smtClean="0">
                              <a:solidFill>
                                <a:schemeClr val="dk1"/>
                              </a:solidFill>
                            </a:rPr>
                            <a:t>ISO 191xx standards</a:t>
                          </a:r>
                        </a:p>
                      </a:txBody>
                      <a:useSpRect/>
                    </a:txSp>
                    <a:style>
                      <a:lnRef idx="1">
                        <a:schemeClr val="accent2"/>
                      </a:lnRef>
                      <a:fillRef idx="2">
                        <a:schemeClr val="accent2"/>
                      </a:fillRef>
                      <a:effectRef idx="1">
                        <a:schemeClr val="accent2"/>
                      </a:effectRef>
                      <a:fontRef idx="minor">
                        <a:schemeClr val="dk1"/>
                      </a:fontRef>
                    </a:style>
                  </a:sp>
                  <a:sp>
                    <a:nvSpPr>
                      <a:cNvPr id="93" name="TextBox 85"/>
                      <a:cNvSpPr txBox="1"/>
                    </a:nvSpPr>
                    <a:spPr>
                      <a:xfrm>
                        <a:off x="7520371" y="980728"/>
                        <a:ext cx="100495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400" dirty="0" smtClean="0"/>
                            <a:t>ISO TC 211 </a:t>
                          </a:r>
                          <a:endParaRPr lang="en-AU" sz="1400" dirty="0"/>
                        </a:p>
                      </a:txBody>
                      <a:useSpRect/>
                    </a:txSp>
                  </a:sp>
                  <a:sp>
                    <a:nvSpPr>
                      <a:cNvPr id="94" name="TextBox 88"/>
                      <a:cNvSpPr txBox="1"/>
                    </a:nvSpPr>
                    <a:spPr>
                      <a:xfrm>
                        <a:off x="7736395" y="1196752"/>
                        <a:ext cx="122809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dirty="0" smtClean="0"/>
                            <a:t>OGC  &amp; Domain </a:t>
                          </a:r>
                        </a:p>
                        <a:p>
                          <a:r>
                            <a:rPr lang="en-AU" sz="1200" dirty="0" smtClean="0"/>
                            <a:t>Working Groups </a:t>
                          </a:r>
                          <a:endParaRPr lang="en-AU" sz="1200" dirty="0"/>
                        </a:p>
                      </a:txBody>
                      <a:useSpRect/>
                    </a:txSp>
                  </a:sp>
                  <a:sp>
                    <a:nvSpPr>
                      <a:cNvPr id="96" name="TextBox 89"/>
                      <a:cNvSpPr txBox="1"/>
                    </a:nvSpPr>
                    <a:spPr>
                      <a:xfrm>
                        <a:off x="7668345" y="5137447"/>
                        <a:ext cx="1475656"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FSDF Product owners</a:t>
                          </a:r>
                          <a:endParaRPr lang="en-AU" sz="1050" dirty="0"/>
                        </a:p>
                      </a:txBody>
                      <a:useSpRect/>
                    </a:txSp>
                  </a:sp>
                  <a:sp>
                    <a:nvSpPr>
                      <a:cNvPr id="97" name="TextBox 146"/>
                      <a:cNvSpPr txBox="1"/>
                    </a:nvSpPr>
                    <a:spPr>
                      <a:xfrm>
                        <a:off x="8312459" y="1567825"/>
                        <a:ext cx="64633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dirty="0" smtClean="0"/>
                            <a:t>AS/NZS</a:t>
                          </a:r>
                          <a:endParaRPr lang="en-AU" sz="1200" dirty="0"/>
                        </a:p>
                      </a:txBody>
                      <a:useSpRect/>
                    </a:txSp>
                  </a:sp>
                  <a:sp>
                    <a:nvSpPr>
                      <a:cNvPr id="139" name="TextBox 138"/>
                      <a:cNvSpPr txBox="1"/>
                    </a:nvSpPr>
                    <a:spPr>
                      <a:xfrm>
                        <a:off x="179512" y="580618"/>
                        <a:ext cx="8964488"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2000" b="1" dirty="0" smtClean="0"/>
                            <a:t>Modelling  tools &amp; processes 	Interconnected models     	              </a:t>
                          </a:r>
                          <a:r>
                            <a:rPr lang="en-AU" sz="2000" b="1" dirty="0" smtClean="0"/>
                            <a:t>  Governance</a:t>
                          </a:r>
                          <a:endParaRPr lang="en-AU" sz="2000" b="1" dirty="0"/>
                        </a:p>
                      </a:txBody>
                      <a:useSpRect/>
                    </a:txSp>
                  </a:sp>
                  <a:sp>
                    <a:nvSpPr>
                      <a:cNvPr id="55" name="TextBox 143"/>
                      <a:cNvSpPr txBox="1"/>
                    </a:nvSpPr>
                    <a:spPr>
                      <a:xfrm>
                        <a:off x="1115616" y="1916832"/>
                        <a:ext cx="129614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200" b="1" dirty="0" smtClean="0"/>
                            <a:t>FSDF environment</a:t>
                          </a:r>
                          <a:endParaRPr lang="en-AU" sz="1200" b="1" dirty="0"/>
                        </a:p>
                      </a:txBody>
                      <a:useSpRect/>
                    </a:txSp>
                  </a:sp>
                  <a:sp>
                    <a:nvSpPr>
                      <a:cNvPr id="62" name="Rectangle 61"/>
                      <a:cNvSpPr/>
                    </a:nvSpPr>
                    <a:spPr>
                      <a:xfrm>
                        <a:off x="1043608" y="1844824"/>
                        <a:ext cx="7884350" cy="3744416"/>
                      </a:xfrm>
                      <a:prstGeom prst="rect">
                        <a:avLst/>
                      </a:prstGeom>
                      <a:noFill/>
                      <a:ln w="3175">
                        <a:solidFill>
                          <a:schemeClr val="bg1">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1187624" y="3447002"/>
                        <a:ext cx="648072" cy="50405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100" dirty="0" smtClean="0"/>
                            <a:t>Model </a:t>
                          </a:r>
                        </a:p>
                        <a:p>
                          <a:pPr algn="ctr"/>
                          <a:r>
                            <a:rPr lang="en-AU" sz="1100" dirty="0" smtClean="0"/>
                            <a:t>registry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3059832" y="2348880"/>
                        <a:ext cx="720080" cy="2448272"/>
                      </a:xfrm>
                      <a:prstGeom prst="rect">
                        <a:avLst/>
                      </a:prstGeom>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sz="1100" dirty="0" smtClean="0"/>
                            <a:t>Modelling tools &amp;</a:t>
                          </a:r>
                        </a:p>
                        <a:p>
                          <a:pPr algn="ctr"/>
                          <a:r>
                            <a:rPr lang="en-AU" sz="1100" dirty="0" smtClean="0"/>
                            <a:t>processes</a:t>
                          </a:r>
                          <a:endParaRPr lang="en-AU" sz="11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2" name="Shape 71"/>
                      <a:cNvCxnSpPr>
                        <a:stCxn id="63" idx="2"/>
                      </a:cNvCxnSpPr>
                    </a:nvCxnSpPr>
                    <a:spPr>
                      <a:xfrm rot="16200000" flipH="1">
                        <a:off x="2186735" y="3275983"/>
                        <a:ext cx="1134126" cy="2484276"/>
                      </a:xfrm>
                      <a:prstGeom prst="bentConnector2">
                        <a:avLst/>
                      </a:prstGeom>
                      <a:ln w="31750">
                        <a:tailEnd type="arrow"/>
                      </a:ln>
                    </a:spPr>
                    <a:style>
                      <a:lnRef idx="1">
                        <a:schemeClr val="accent1"/>
                      </a:lnRef>
                      <a:fillRef idx="0">
                        <a:schemeClr val="accent1"/>
                      </a:fillRef>
                      <a:effectRef idx="0">
                        <a:schemeClr val="accent1"/>
                      </a:effectRef>
                      <a:fontRef idx="minor">
                        <a:schemeClr val="tx1"/>
                      </a:fontRef>
                    </a:style>
                  </a:cxnSp>
                  <a:sp>
                    <a:nvSpPr>
                      <a:cNvPr id="74" name="TextBox 48"/>
                      <a:cNvSpPr txBox="1"/>
                    </a:nvSpPr>
                    <a:spPr>
                      <a:xfrm>
                        <a:off x="1725556" y="4869160"/>
                        <a:ext cx="1334276" cy="4154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Data modellers and database developer </a:t>
                          </a:r>
                          <a:endParaRPr lang="en-AU" sz="1050" dirty="0"/>
                        </a:p>
                      </a:txBody>
                      <a:useSpRect/>
                    </a:txSp>
                  </a:sp>
                  <a:sp>
                    <a:nvSpPr>
                      <a:cNvPr id="100" name="Right Arrow 99"/>
                      <a:cNvSpPr/>
                    </a:nvSpPr>
                    <a:spPr>
                      <a:xfrm rot="10800000">
                        <a:off x="3851920" y="4509120"/>
                        <a:ext cx="216024"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Right Arrow 100"/>
                      <a:cNvSpPr/>
                    </a:nvSpPr>
                    <a:spPr>
                      <a:xfrm rot="10800000">
                        <a:off x="3851920" y="2420888"/>
                        <a:ext cx="216024"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extBox 110"/>
                      <a:cNvSpPr txBox="1"/>
                    </a:nvSpPr>
                    <a:spPr>
                      <a:xfrm>
                        <a:off x="0" y="3410490"/>
                        <a:ext cx="615874" cy="57708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50" dirty="0" smtClean="0"/>
                            <a:t>FSDF</a:t>
                          </a:r>
                        </a:p>
                        <a:p>
                          <a:r>
                            <a:rPr lang="en-AU" sz="1050" dirty="0" smtClean="0"/>
                            <a:t>p</a:t>
                          </a:r>
                          <a:r>
                            <a:rPr lang="en-AU" sz="1050" dirty="0" smtClean="0"/>
                            <a:t>roduct</a:t>
                          </a:r>
                          <a:endParaRPr lang="en-AU" sz="1050" dirty="0" smtClean="0"/>
                        </a:p>
                        <a:p>
                          <a:r>
                            <a:rPr lang="en-AU" sz="1050" dirty="0" err="1" smtClean="0"/>
                            <a:t>us</a:t>
                          </a:r>
                          <a:r>
                            <a:rPr lang="en-AU" sz="1050" dirty="0" err="1" smtClean="0"/>
                            <a:t>esrs</a:t>
                          </a:r>
                          <a:endParaRPr lang="en-AU" sz="1050" dirty="0" smtClean="0"/>
                        </a:p>
                      </a:txBody>
                      <a:useSpRect/>
                    </a:txSp>
                  </a:sp>
                  <a:sp>
                    <a:nvSpPr>
                      <a:cNvPr id="115" name="Right Arrow 114"/>
                      <a:cNvSpPr/>
                    </a:nvSpPr>
                    <a:spPr>
                      <a:xfrm rot="10800000">
                        <a:off x="1907704" y="3573016"/>
                        <a:ext cx="936104" cy="216024"/>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Rectangle 113"/>
                      <a:cNvSpPr/>
                    </a:nvSpPr>
                    <a:spPr>
                      <a:xfrm>
                        <a:off x="1918683" y="3356992"/>
                        <a:ext cx="925125" cy="646331"/>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AU" sz="1200" b="1" dirty="0" smtClean="0"/>
                            <a:t>Model  </a:t>
                          </a:r>
                        </a:p>
                        <a:p>
                          <a:pPr algn="ctr"/>
                          <a:endParaRPr lang="en-AU" sz="1200" b="1" dirty="0" smtClean="0"/>
                        </a:p>
                        <a:p>
                          <a:pPr algn="ctr"/>
                          <a:r>
                            <a:rPr lang="en-AU" sz="1200" b="1" dirty="0" smtClean="0"/>
                            <a:t>governance</a:t>
                          </a:r>
                        </a:p>
                      </a:txBody>
                      <a:useSpRect/>
                    </a:txSp>
                  </a:sp>
                  <a:cxnSp>
                    <a:nvCxnSpPr>
                      <a:cNvPr id="117" name="Shape 24"/>
                      <a:cNvCxnSpPr/>
                    </a:nvCxnSpPr>
                    <a:spPr>
                      <a:xfrm rot="5400000">
                        <a:off x="4355976" y="1772818"/>
                        <a:ext cx="1152130" cy="864094"/>
                      </a:xfrm>
                      <a:prstGeom prst="bentConnector3">
                        <a:avLst>
                          <a:gd name="adj1" fmla="val 22314"/>
                        </a:avLst>
                      </a:prstGeom>
                      <a:ln>
                        <a:tailEnd type="none"/>
                      </a:ln>
                    </a:spPr>
                    <a:style>
                      <a:lnRef idx="1">
                        <a:schemeClr val="accent1"/>
                      </a:lnRef>
                      <a:fillRef idx="0">
                        <a:schemeClr val="accent1"/>
                      </a:fillRef>
                      <a:effectRef idx="0">
                        <a:schemeClr val="accent1"/>
                      </a:effectRef>
                      <a:fontRef idx="minor">
                        <a:schemeClr val="tx1"/>
                      </a:fontRef>
                    </a:style>
                  </a:cxnSp>
                  <a:cxnSp>
                    <a:nvCxnSpPr>
                      <a:cNvPr id="124" name="Shape 24"/>
                      <a:cNvCxnSpPr/>
                    </a:nvCxnSpPr>
                    <a:spPr>
                      <a:xfrm rot="5400000">
                        <a:off x="4391980" y="1808820"/>
                        <a:ext cx="1080120" cy="864096"/>
                      </a:xfrm>
                      <a:prstGeom prst="bentConnector3">
                        <a:avLst>
                          <a:gd name="adj1" fmla="val 16531"/>
                        </a:avLst>
                      </a:prstGeom>
                      <a:ln>
                        <a:tailEnd type="none"/>
                      </a:ln>
                    </a:spPr>
                    <a:style>
                      <a:lnRef idx="1">
                        <a:schemeClr val="accent1"/>
                      </a:lnRef>
                      <a:fillRef idx="0">
                        <a:schemeClr val="accent1"/>
                      </a:fillRef>
                      <a:effectRef idx="0">
                        <a:schemeClr val="accent1"/>
                      </a:effectRef>
                      <a:fontRef idx="minor">
                        <a:schemeClr val="tx1"/>
                      </a:fontRef>
                    </a:style>
                  </a:cxnSp>
                  <a:sp>
                    <a:nvSpPr>
                      <a:cNvPr id="42" name="Rounded Rectangle 41"/>
                      <a:cNvSpPr/>
                    </a:nvSpPr>
                    <a:spPr>
                      <a:xfrm>
                        <a:off x="5040578" y="1196752"/>
                        <a:ext cx="936104" cy="43204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AU" sz="1200" b="1" dirty="0" smtClean="0">
                              <a:solidFill>
                                <a:schemeClr val="dk1"/>
                              </a:solidFill>
                            </a:rPr>
                            <a:t>OGC standards</a:t>
                          </a:r>
                        </a:p>
                      </a:txBody>
                      <a:useSpRect/>
                    </a:txSp>
                    <a:style>
                      <a:lnRef idx="1">
                        <a:schemeClr val="accent2"/>
                      </a:lnRef>
                      <a:fillRef idx="2">
                        <a:schemeClr val="accent2"/>
                      </a:fillRef>
                      <a:effectRef idx="1">
                        <a:schemeClr val="accent2"/>
                      </a:effectRef>
                      <a:fontRef idx="minor">
                        <a:schemeClr val="dk1"/>
                      </a:fontRef>
                    </a:style>
                  </a:sp>
                  <a:cxnSp>
                    <a:nvCxnSpPr>
                      <a:cNvPr id="129" name="Shape 24"/>
                      <a:cNvCxnSpPr>
                        <a:endCxn id="21" idx="0"/>
                      </a:cNvCxnSpPr>
                    </a:nvCxnSpPr>
                    <a:spPr>
                      <a:xfrm rot="16200000" flipH="1">
                        <a:off x="5328084" y="1736812"/>
                        <a:ext cx="360040" cy="288032"/>
                      </a:xfrm>
                      <a:prstGeom prst="bentConnector3">
                        <a:avLst>
                          <a:gd name="adj1" fmla="val 50000"/>
                        </a:avLst>
                      </a:prstGeom>
                      <a:ln>
                        <a:tailEnd type="none"/>
                      </a:ln>
                    </a:spPr>
                    <a:style>
                      <a:lnRef idx="1">
                        <a:schemeClr val="accent1"/>
                      </a:lnRef>
                      <a:fillRef idx="0">
                        <a:schemeClr val="accent1"/>
                      </a:fillRef>
                      <a:effectRef idx="0">
                        <a:schemeClr val="accent1"/>
                      </a:effectRef>
                      <a:fontRef idx="minor">
                        <a:schemeClr val="tx1"/>
                      </a:fontRef>
                    </a:style>
                  </a:cxnSp>
                  <a:cxnSp>
                    <a:nvCxnSpPr>
                      <a:cNvPr id="134" name="Straight Arrow Connector 133"/>
                      <a:cNvCxnSpPr>
                        <a:endCxn id="111" idx="3"/>
                      </a:cNvCxnSpPr>
                    </a:nvCxnSpPr>
                    <a:spPr>
                      <a:xfrm flipH="1">
                        <a:off x="615874" y="3672028"/>
                        <a:ext cx="571754" cy="27003"/>
                      </a:xfrm>
                      <a:prstGeom prst="straightConnector1">
                        <a:avLst/>
                      </a:prstGeom>
                      <a:ln w="3175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0D8617C7" w14:textId="77777777" w:rsidR="00C83B9B" w:rsidRDefault="00C83B9B" w:rsidP="00C83B9B">
      <w:pPr>
        <w:pStyle w:val="Caption"/>
      </w:pPr>
      <w:bookmarkStart w:id="186" w:name="_Toc410288063"/>
      <w:bookmarkStart w:id="187" w:name="_Toc410402500"/>
      <w:r>
        <w:lastRenderedPageBreak/>
        <w:t xml:space="preserve">Figure </w:t>
      </w:r>
      <w:fldSimple w:instr=" SEQ Figure \* ARABIC ">
        <w:r w:rsidR="003664DE">
          <w:rPr>
            <w:noProof/>
          </w:rPr>
          <w:t>9</w:t>
        </w:r>
      </w:fldSimple>
      <w:r>
        <w:t xml:space="preserve"> Overview of the FSDF model framework</w:t>
      </w:r>
      <w:bookmarkEnd w:id="186"/>
      <w:bookmarkEnd w:id="187"/>
      <w:r>
        <w:t xml:space="preserve"> </w:t>
      </w:r>
    </w:p>
    <w:p w14:paraId="6C4AF4D9" w14:textId="77777777" w:rsidR="00C83B9B" w:rsidRDefault="00C83B9B" w:rsidP="00C83B9B">
      <w:r>
        <w:t>These components are articulated in more detail in the next sections of the document</w:t>
      </w:r>
    </w:p>
    <w:p w14:paraId="12A01495" w14:textId="77777777" w:rsidR="00C83B9B" w:rsidRDefault="00C83B9B" w:rsidP="00C83B9B">
      <w:pPr>
        <w:pStyle w:val="Heading3"/>
        <w:rPr>
          <w:rFonts w:eastAsia="Times New Roman"/>
        </w:rPr>
      </w:pPr>
      <w:r w:rsidRPr="00BE7754">
        <w:rPr>
          <w:rFonts w:eastAsia="Times New Roman"/>
        </w:rPr>
        <w:t>Change and modularity</w:t>
      </w:r>
    </w:p>
    <w:p w14:paraId="22425366" w14:textId="77777777" w:rsidR="00C83B9B" w:rsidRDefault="00C83B9B" w:rsidP="00C83B9B">
      <w:pPr>
        <w:pStyle w:val="Heading2"/>
      </w:pPr>
      <w:bookmarkStart w:id="188" w:name="_Toc410288030"/>
      <w:bookmarkStart w:id="189" w:name="_Toc410310882"/>
      <w:bookmarkStart w:id="190" w:name="_Toc410310953"/>
      <w:bookmarkStart w:id="191" w:name="_Toc410288031"/>
      <w:bookmarkStart w:id="192" w:name="_Toc410310883"/>
      <w:bookmarkStart w:id="193" w:name="_Toc410310954"/>
      <w:bookmarkStart w:id="194" w:name="_Toc410288032"/>
      <w:bookmarkStart w:id="195" w:name="_Toc410310884"/>
      <w:bookmarkStart w:id="196" w:name="_Toc410310955"/>
      <w:bookmarkStart w:id="197" w:name="_Toc410288033"/>
      <w:bookmarkStart w:id="198" w:name="_Toc410310885"/>
      <w:bookmarkStart w:id="199" w:name="_Toc410310956"/>
      <w:bookmarkStart w:id="200" w:name="_Toc410288034"/>
      <w:bookmarkStart w:id="201" w:name="_Toc410310886"/>
      <w:bookmarkStart w:id="202" w:name="_Toc410310957"/>
      <w:bookmarkStart w:id="203" w:name="_Toc410288035"/>
      <w:bookmarkStart w:id="204" w:name="_Toc410310887"/>
      <w:bookmarkStart w:id="205" w:name="_Toc410310958"/>
      <w:bookmarkStart w:id="206" w:name="_Toc410288036"/>
      <w:bookmarkStart w:id="207" w:name="_Toc410310888"/>
      <w:bookmarkStart w:id="208" w:name="_Toc410310959"/>
      <w:bookmarkStart w:id="209" w:name="_Toc410288037"/>
      <w:bookmarkStart w:id="210" w:name="_Toc410310889"/>
      <w:bookmarkStart w:id="211" w:name="_Toc410310960"/>
      <w:bookmarkStart w:id="212" w:name="_Toc410288038"/>
      <w:bookmarkStart w:id="213" w:name="_Toc410310890"/>
      <w:bookmarkStart w:id="214" w:name="_Toc410310961"/>
      <w:bookmarkStart w:id="215" w:name="_Toc410288039"/>
      <w:bookmarkStart w:id="216" w:name="_Toc410310891"/>
      <w:bookmarkStart w:id="217" w:name="_Toc410310962"/>
      <w:bookmarkStart w:id="218" w:name="_Toc410288040"/>
      <w:bookmarkStart w:id="219" w:name="_Toc410288064"/>
      <w:bookmarkStart w:id="220" w:name="_Toc410310892"/>
      <w:bookmarkStart w:id="221" w:name="_Toc410310963"/>
      <w:bookmarkStart w:id="222" w:name="_Toc410288041"/>
      <w:bookmarkStart w:id="223" w:name="_Toc410310893"/>
      <w:bookmarkStart w:id="224" w:name="_Toc410310964"/>
      <w:bookmarkStart w:id="225" w:name="_Toc410310965"/>
      <w:bookmarkStart w:id="226" w:name="_Toc410402480"/>
      <w:bookmarkStart w:id="227" w:name="_Toc403126517"/>
      <w:bookmarkStart w:id="228" w:name="_Toc403126515"/>
      <w:bookmarkStart w:id="229" w:name="_Toc403126519"/>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t>Framework requirements</w:t>
      </w:r>
      <w:bookmarkEnd w:id="225"/>
      <w:bookmarkEnd w:id="226"/>
      <w:r w:rsidR="009C4E9D">
        <w:t xml:space="preserve"> </w:t>
      </w:r>
    </w:p>
    <w:p w14:paraId="65863D87" w14:textId="77777777" w:rsidR="00C83B9B" w:rsidRDefault="00C83B9B" w:rsidP="006E533B">
      <w:pPr>
        <w:pStyle w:val="ListParagraph"/>
        <w:numPr>
          <w:ilvl w:val="0"/>
          <w:numId w:val="48"/>
        </w:numPr>
      </w:pPr>
      <w:r w:rsidRPr="00D560E7">
        <w:rPr>
          <w:b/>
        </w:rPr>
        <w:t>Open</w:t>
      </w:r>
      <w:r>
        <w:t xml:space="preserve"> - provide open access to FSDF models to enable modellers and other users to access and use models to support data product development, delivery and use</w:t>
      </w:r>
    </w:p>
    <w:p w14:paraId="69F35D33" w14:textId="77777777" w:rsidR="00C83B9B" w:rsidRDefault="00C83B9B" w:rsidP="006E533B">
      <w:pPr>
        <w:pStyle w:val="ListParagraph"/>
        <w:numPr>
          <w:ilvl w:val="0"/>
          <w:numId w:val="48"/>
        </w:numPr>
      </w:pPr>
      <w:r w:rsidRPr="00D560E7">
        <w:rPr>
          <w:b/>
        </w:rPr>
        <w:t xml:space="preserve">Efficient </w:t>
      </w:r>
      <w:r w:rsidRPr="00A933B1">
        <w:t xml:space="preserve">- deliver improved efficiency in the geospatial supply chain, by enabling modellers to </w:t>
      </w:r>
      <w:r>
        <w:t xml:space="preserve">discover and </w:t>
      </w:r>
      <w:r w:rsidRPr="00A933B1">
        <w:t>reuse models to develop foundation products</w:t>
      </w:r>
      <w:r>
        <w:t xml:space="preserve"> that meet user community needs.</w:t>
      </w:r>
    </w:p>
    <w:p w14:paraId="384B62B7" w14:textId="77777777" w:rsidR="00C83B9B" w:rsidRDefault="00C83B9B" w:rsidP="006E533B">
      <w:pPr>
        <w:pStyle w:val="ListParagraph"/>
        <w:numPr>
          <w:ilvl w:val="0"/>
          <w:numId w:val="48"/>
        </w:numPr>
      </w:pPr>
      <w:r w:rsidRPr="0093212F">
        <w:rPr>
          <w:b/>
        </w:rPr>
        <w:t xml:space="preserve">Foundation – </w:t>
      </w:r>
      <w:r w:rsidRPr="00D560E7">
        <w:t>support the development and delivery of foundation spatial data as a coherent suite of interoperable products</w:t>
      </w:r>
    </w:p>
    <w:p w14:paraId="3F16E39E" w14:textId="77777777" w:rsidR="00C83B9B" w:rsidRDefault="00C83B9B" w:rsidP="006E533B">
      <w:pPr>
        <w:pStyle w:val="ListParagraph"/>
        <w:numPr>
          <w:ilvl w:val="0"/>
          <w:numId w:val="48"/>
        </w:numPr>
      </w:pPr>
      <w:r w:rsidRPr="00D560E7">
        <w:rPr>
          <w:b/>
        </w:rPr>
        <w:t xml:space="preserve">Federated </w:t>
      </w:r>
      <w:r>
        <w:t>- enable the governance of modular interrelated models under federated governance</w:t>
      </w:r>
    </w:p>
    <w:p w14:paraId="6C26F5C5" w14:textId="77777777" w:rsidR="00C83B9B" w:rsidRDefault="00C83B9B" w:rsidP="006E533B">
      <w:pPr>
        <w:pStyle w:val="ListParagraph"/>
        <w:numPr>
          <w:ilvl w:val="0"/>
          <w:numId w:val="48"/>
        </w:numPr>
      </w:pPr>
      <w:r w:rsidRPr="00D560E7">
        <w:rPr>
          <w:b/>
        </w:rPr>
        <w:t>Flexible</w:t>
      </w:r>
      <w:r>
        <w:t xml:space="preserve"> -provide a flexible framework enabling different approaches to the development and governance of models.</w:t>
      </w:r>
    </w:p>
    <w:p w14:paraId="2DAF6A73" w14:textId="77777777" w:rsidR="00C83B9B" w:rsidRDefault="00C83B9B" w:rsidP="006E533B">
      <w:pPr>
        <w:pStyle w:val="ListParagraph"/>
        <w:numPr>
          <w:ilvl w:val="0"/>
          <w:numId w:val="48"/>
        </w:numPr>
        <w:rPr>
          <w:b/>
        </w:rPr>
      </w:pPr>
      <w:r w:rsidRPr="00D560E7">
        <w:rPr>
          <w:b/>
        </w:rPr>
        <w:t xml:space="preserve">Sustainable - </w:t>
      </w:r>
      <w:r w:rsidRPr="000005C7">
        <w:t>….</w:t>
      </w:r>
    </w:p>
    <w:p w14:paraId="3D937633" w14:textId="77777777" w:rsidR="00C83B9B" w:rsidRDefault="00C83B9B" w:rsidP="006E533B">
      <w:pPr>
        <w:pStyle w:val="ListParagraph"/>
        <w:numPr>
          <w:ilvl w:val="0"/>
          <w:numId w:val="48"/>
        </w:numPr>
      </w:pPr>
      <w:r w:rsidRPr="00D560E7">
        <w:rPr>
          <w:b/>
        </w:rPr>
        <w:t xml:space="preserve">Transparent and accountable </w:t>
      </w:r>
      <w:proofErr w:type="gramStart"/>
      <w:r w:rsidRPr="00D560E7">
        <w:rPr>
          <w:b/>
        </w:rPr>
        <w:t xml:space="preserve">governance </w:t>
      </w:r>
      <w:r>
        <w:t xml:space="preserve"> of</w:t>
      </w:r>
      <w:proofErr w:type="gramEnd"/>
      <w:r>
        <w:t xml:space="preserve"> models through their entire life-cycle. Model governance should reflect and facilitate broader FSDF and spatial community governance arrangements and the federated governance of spatial information resources </w:t>
      </w:r>
    </w:p>
    <w:p w14:paraId="5D2A53C0" w14:textId="77777777" w:rsidR="00C83B9B" w:rsidRDefault="00C83B9B" w:rsidP="006E533B">
      <w:pPr>
        <w:pStyle w:val="ListParagraph"/>
        <w:numPr>
          <w:ilvl w:val="0"/>
          <w:numId w:val="48"/>
        </w:numPr>
      </w:pPr>
      <w:r w:rsidRPr="00D560E7">
        <w:rPr>
          <w:b/>
        </w:rPr>
        <w:t xml:space="preserve">Effective change management </w:t>
      </w:r>
      <w:r w:rsidRPr="006D743F">
        <w:t>to</w:t>
      </w:r>
      <w:r w:rsidRPr="00D560E7">
        <w:rPr>
          <w:b/>
        </w:rPr>
        <w:t xml:space="preserve"> </w:t>
      </w:r>
      <w:r>
        <w:t xml:space="preserve">address </w:t>
      </w:r>
      <w:r w:rsidRPr="001E452B">
        <w:t>continual change in inter-dependent models</w:t>
      </w:r>
      <w:r>
        <w:t xml:space="preserve"> and drive the development of improved products that meet new requirements and exploit emerging technology paradigms. </w:t>
      </w:r>
    </w:p>
    <w:p w14:paraId="3BDBC2B1" w14:textId="77777777" w:rsidR="00C83B9B" w:rsidRDefault="00C83B9B" w:rsidP="00C83B9B">
      <w:pPr>
        <w:pStyle w:val="Heading2"/>
      </w:pPr>
      <w:bookmarkStart w:id="230" w:name="_Toc410310966"/>
      <w:bookmarkStart w:id="231" w:name="_Toc410402481"/>
      <w:r>
        <w:rPr>
          <w:b/>
        </w:rPr>
        <w:t>Framework use cases</w:t>
      </w:r>
      <w:bookmarkEnd w:id="230"/>
      <w:bookmarkEnd w:id="231"/>
    </w:p>
    <w:p w14:paraId="78C8E740" w14:textId="77777777" w:rsidR="00C83B9B" w:rsidRDefault="00C83B9B" w:rsidP="00C83B9B">
      <w:r>
        <w:t xml:space="preserve">A use case model for the model framework is presented </w:t>
      </w:r>
      <w:r w:rsidRPr="00D560E7">
        <w:rPr>
          <w:highlight w:val="yellow"/>
        </w:rPr>
        <w:t>in… below</w:t>
      </w:r>
      <w:r>
        <w:rPr>
          <w:highlight w:val="yellow"/>
        </w:rPr>
        <w:t>.</w:t>
      </w:r>
      <w:r w:rsidRPr="00080750">
        <w:t xml:space="preserve"> </w:t>
      </w:r>
      <w:r>
        <w:t xml:space="preserve">The framework meets both modelling and model exploitation use cases (shown in blue) and supporting model governance use cases (shown in red).  </w:t>
      </w:r>
    </w:p>
    <w:p w14:paraId="4E5C721E" w14:textId="77777777" w:rsidR="00C83B9B" w:rsidRDefault="00C83B9B" w:rsidP="00C83B9B">
      <w:r>
        <w:t>In this diagram, use cases are presented in a logical sequence running from top to bottom.</w:t>
      </w:r>
    </w:p>
    <w:p w14:paraId="4B92CA14" w14:textId="77777777" w:rsidR="00C83B9B" w:rsidRDefault="00C83B9B" w:rsidP="00C83B9B">
      <w:r>
        <w:t xml:space="preserve">Modelling and model governance are separate but inter-related process. A description of the modelling process is provided in </w:t>
      </w:r>
      <w:r w:rsidRPr="00D560E7">
        <w:rPr>
          <w:highlight w:val="yellow"/>
        </w:rPr>
        <w:t xml:space="preserve">section </w:t>
      </w:r>
      <w:r w:rsidR="00D02D75">
        <w:fldChar w:fldCharType="begin"/>
      </w:r>
      <w:r w:rsidR="00D02D75">
        <w:instrText xml:space="preserve"> REF _Ref410313110 \r \h  \* MERGEFORMAT </w:instrText>
      </w:r>
      <w:r w:rsidR="00D02D75">
        <w:fldChar w:fldCharType="separate"/>
      </w:r>
      <w:ins w:id="232" w:author="Bruce Simons CSIRO" w:date="2015-02-17T15:56:00Z">
        <w:r w:rsidR="003664DE" w:rsidRPr="003664DE">
          <w:rPr>
            <w:highlight w:val="yellow"/>
            <w:rPrChange w:id="233" w:author="Bruce Simons CSIRO" w:date="2015-02-17T15:56:00Z">
              <w:rPr/>
            </w:rPrChange>
          </w:rPr>
          <w:t>4.5</w:t>
        </w:r>
      </w:ins>
      <w:del w:id="234" w:author="Bruce Simons CSIRO" w:date="2015-02-17T15:55:00Z">
        <w:r w:rsidR="00D02D75" w:rsidRPr="00D02D75" w:rsidDel="003664DE">
          <w:rPr>
            <w:highlight w:val="yellow"/>
          </w:rPr>
          <w:delText>4.5</w:delText>
        </w:r>
      </w:del>
      <w:r w:rsidR="00D02D75">
        <w:fldChar w:fldCharType="end"/>
      </w:r>
      <w:r>
        <w:t xml:space="preserve"> and of the governance process in </w:t>
      </w:r>
      <w:r w:rsidRPr="00D560E7">
        <w:rPr>
          <w:highlight w:val="yellow"/>
        </w:rPr>
        <w:t xml:space="preserve">section </w:t>
      </w:r>
      <w:r w:rsidR="00D02D75">
        <w:fldChar w:fldCharType="begin"/>
      </w:r>
      <w:r w:rsidR="00D02D75">
        <w:instrText xml:space="preserve"> REF _Ref410313118 \r \h  \* MERGEFORMAT </w:instrText>
      </w:r>
      <w:r w:rsidR="00D02D75">
        <w:fldChar w:fldCharType="separate"/>
      </w:r>
      <w:ins w:id="235" w:author="Bruce Simons CSIRO" w:date="2015-02-17T15:56:00Z">
        <w:r w:rsidR="003664DE" w:rsidRPr="003664DE">
          <w:rPr>
            <w:highlight w:val="yellow"/>
            <w:rPrChange w:id="236" w:author="Bruce Simons CSIRO" w:date="2015-02-17T15:56:00Z">
              <w:rPr/>
            </w:rPrChange>
          </w:rPr>
          <w:t>4.6</w:t>
        </w:r>
      </w:ins>
      <w:del w:id="237" w:author="Bruce Simons CSIRO" w:date="2015-02-17T15:55:00Z">
        <w:r w:rsidR="00D02D75" w:rsidRPr="00D02D75" w:rsidDel="003664DE">
          <w:rPr>
            <w:highlight w:val="yellow"/>
          </w:rPr>
          <w:delText>4.6</w:delText>
        </w:r>
      </w:del>
      <w:r w:rsidR="00D02D75">
        <w:fldChar w:fldCharType="end"/>
      </w:r>
    </w:p>
    <w:p w14:paraId="595F51A8" w14:textId="77777777" w:rsidR="00C83B9B" w:rsidRDefault="00C83B9B" w:rsidP="00C83B9B"/>
    <w:p w14:paraId="38CC858E" w14:textId="77777777" w:rsidR="00C83B9B" w:rsidRDefault="00732D84" w:rsidP="00C83B9B">
      <w:pPr>
        <w:pStyle w:val="Caption"/>
      </w:pPr>
      <w:r w:rsidRPr="00732D84">
        <w:rPr>
          <w:b w:val="0"/>
          <w:bCs w:val="0"/>
        </w:rPr>
        <w:lastRenderedPageBreak/>
        <w:t xml:space="preserve"> </w:t>
      </w:r>
      <w:commentRangeStart w:id="238"/>
      <w:r>
        <w:rPr>
          <w:noProof/>
        </w:rPr>
        <w:drawing>
          <wp:inline distT="0" distB="0" distL="0" distR="0" wp14:anchorId="0E94FB3D" wp14:editId="0476FE3F">
            <wp:extent cx="6120130" cy="5650596"/>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120130" cy="5650596"/>
                    </a:xfrm>
                    <a:prstGeom prst="rect">
                      <a:avLst/>
                    </a:prstGeom>
                    <a:noFill/>
                    <a:ln w="9525">
                      <a:noFill/>
                      <a:miter lim="800000"/>
                      <a:headEnd/>
                      <a:tailEnd/>
                    </a:ln>
                  </pic:spPr>
                </pic:pic>
              </a:graphicData>
            </a:graphic>
          </wp:inline>
        </w:drawing>
      </w:r>
      <w:commentRangeEnd w:id="238"/>
      <w:r>
        <w:rPr>
          <w:rStyle w:val="CommentReference"/>
          <w:b w:val="0"/>
          <w:bCs w:val="0"/>
          <w:color w:val="000000"/>
        </w:rPr>
        <w:commentReference w:id="238"/>
      </w:r>
    </w:p>
    <w:p w14:paraId="192C652A" w14:textId="77777777" w:rsidR="00C83B9B" w:rsidRDefault="00C83B9B" w:rsidP="00C83B9B">
      <w:pPr>
        <w:pStyle w:val="Caption"/>
      </w:pPr>
      <w:bookmarkStart w:id="239" w:name="_Toc410402501"/>
      <w:r>
        <w:t xml:space="preserve">Figure </w:t>
      </w:r>
      <w:fldSimple w:instr=" SEQ Figure \* ARABIC ">
        <w:r w:rsidR="003664DE">
          <w:rPr>
            <w:noProof/>
          </w:rPr>
          <w:t>10</w:t>
        </w:r>
      </w:fldSimple>
      <w:r>
        <w:t xml:space="preserve"> </w:t>
      </w:r>
      <w:bookmarkStart w:id="240" w:name="_Toc410288065"/>
      <w:r>
        <w:t>FSDF model framework use cases</w:t>
      </w:r>
      <w:bookmarkEnd w:id="239"/>
      <w:bookmarkEnd w:id="240"/>
    </w:p>
    <w:p w14:paraId="5731C829" w14:textId="77777777" w:rsidR="00C83B9B" w:rsidRDefault="00C83B9B" w:rsidP="00C83B9B">
      <w:pPr>
        <w:pStyle w:val="Heading2"/>
      </w:pPr>
      <w:bookmarkStart w:id="241" w:name="_Toc410310967"/>
      <w:bookmarkStart w:id="242" w:name="_Toc410402482"/>
      <w:r>
        <w:t>The FSDF model suite</w:t>
      </w:r>
      <w:bookmarkEnd w:id="241"/>
      <w:bookmarkEnd w:id="242"/>
    </w:p>
    <w:p w14:paraId="2BD8A6CF" w14:textId="77777777" w:rsidR="00C83B9B" w:rsidRDefault="00C83B9B" w:rsidP="00C83B9B">
      <w:pPr>
        <w:pStyle w:val="Heading3"/>
      </w:pPr>
      <w:r>
        <w:t xml:space="preserve">structure and hierarchy </w:t>
      </w:r>
    </w:p>
    <w:p w14:paraId="31842BD7" w14:textId="77777777" w:rsidR="00C83B9B" w:rsidRDefault="00C83B9B" w:rsidP="00C83B9B">
      <w:r>
        <w:t xml:space="preserve">The FSDF model suite </w:t>
      </w:r>
      <w:proofErr w:type="gramStart"/>
      <w:r>
        <w:t>comprises  a</w:t>
      </w:r>
      <w:proofErr w:type="gramEnd"/>
      <w:r>
        <w:t xml:space="preserve"> hierarchy of inter-dependent models. Independently governed models are inter-related within the FSDF framework to achieve interoperability (based on ISO TC211 standards) and harmonisation between foundation data within and across themes. </w:t>
      </w:r>
    </w:p>
    <w:p w14:paraId="3692AC60" w14:textId="77777777" w:rsidR="00C83B9B" w:rsidRDefault="00C83B9B" w:rsidP="00C83B9B">
      <w:r w:rsidRPr="00D560E7">
        <w:rPr>
          <w:b/>
        </w:rPr>
        <w:t xml:space="preserve">Core Model </w:t>
      </w:r>
    </w:p>
    <w:p w14:paraId="33EBAD7A" w14:textId="77777777" w:rsidR="00C83B9B" w:rsidRDefault="00C83B9B" w:rsidP="00C83B9B">
      <w:r w:rsidRPr="00D560E7">
        <w:rPr>
          <w:b/>
        </w:rPr>
        <w:t>Role</w:t>
      </w:r>
      <w:r>
        <w:t xml:space="preserve"> – standardise FSDF wide concerns. These include, modelling process definition, the spatial and temporal coordinate systems and any other dimension of data to be standardised across the FSDF, and any </w:t>
      </w:r>
      <w:proofErr w:type="spellStart"/>
      <w:r>
        <w:t>metad</w:t>
      </w:r>
      <w:proofErr w:type="spellEnd"/>
      <w:r>
        <w:t xml:space="preserve"> models or design pattern that can be applied across theme.</w:t>
      </w:r>
    </w:p>
    <w:p w14:paraId="736AE98C" w14:textId="77777777" w:rsidR="00C83B9B" w:rsidRDefault="00C83B9B" w:rsidP="00C83B9B">
      <w:r w:rsidRPr="00D560E7">
        <w:rPr>
          <w:b/>
        </w:rPr>
        <w:t xml:space="preserve">Structure </w:t>
      </w:r>
      <w:r w:rsidRPr="00E76D94">
        <w:t>– core models are arranged in the following hierarchical package structure</w:t>
      </w:r>
      <w:r>
        <w:rPr>
          <w:b/>
        </w:rPr>
        <w:t xml:space="preserve"> </w:t>
      </w:r>
    </w:p>
    <w:p w14:paraId="678EA3F5" w14:textId="77777777" w:rsidR="00C83B9B" w:rsidRDefault="00C83B9B" w:rsidP="006E533B">
      <w:pPr>
        <w:pStyle w:val="ListParagraph"/>
        <w:numPr>
          <w:ilvl w:val="0"/>
          <w:numId w:val="47"/>
        </w:numPr>
      </w:pPr>
      <w:commentRangeStart w:id="243"/>
      <w:r>
        <w:t xml:space="preserve">Context models </w:t>
      </w:r>
      <w:commentRangeEnd w:id="243"/>
      <w:r>
        <w:rPr>
          <w:rStyle w:val="CommentReference"/>
        </w:rPr>
        <w:commentReference w:id="243"/>
      </w:r>
    </w:p>
    <w:p w14:paraId="6634D0D5" w14:textId="77777777" w:rsidR="00C83B9B" w:rsidRDefault="00C83B9B" w:rsidP="006E533B">
      <w:pPr>
        <w:pStyle w:val="ListParagraph"/>
        <w:numPr>
          <w:ilvl w:val="0"/>
          <w:numId w:val="46"/>
        </w:numPr>
      </w:pPr>
      <w:r>
        <w:t xml:space="preserve">Logical model – FSDF </w:t>
      </w:r>
      <w:proofErr w:type="spellStart"/>
      <w:r>
        <w:t>metamodel</w:t>
      </w:r>
      <w:proofErr w:type="spellEnd"/>
      <w:r>
        <w:t xml:space="preserve"> and reusable design pattern for foundation data </w:t>
      </w:r>
    </w:p>
    <w:p w14:paraId="133C6BA0" w14:textId="77777777" w:rsidR="00C83B9B" w:rsidRDefault="00C83B9B" w:rsidP="006E533B">
      <w:pPr>
        <w:pStyle w:val="ListParagraph"/>
        <w:numPr>
          <w:ilvl w:val="1"/>
          <w:numId w:val="41"/>
        </w:numPr>
      </w:pPr>
      <w:r>
        <w:lastRenderedPageBreak/>
        <w:t xml:space="preserve">Key aspects </w:t>
      </w:r>
    </w:p>
    <w:p w14:paraId="0FF9905A" w14:textId="77777777" w:rsidR="00C83B9B" w:rsidRDefault="00C83B9B" w:rsidP="006E533B">
      <w:pPr>
        <w:pStyle w:val="ListParagraph"/>
        <w:numPr>
          <w:ilvl w:val="2"/>
          <w:numId w:val="41"/>
        </w:numPr>
      </w:pPr>
      <w:r>
        <w:t>Identity foremost</w:t>
      </w:r>
    </w:p>
    <w:p w14:paraId="74237B26" w14:textId="77777777" w:rsidR="00C83B9B" w:rsidRDefault="00C83B9B" w:rsidP="006E533B">
      <w:pPr>
        <w:pStyle w:val="ListParagraph"/>
        <w:numPr>
          <w:ilvl w:val="2"/>
          <w:numId w:val="41"/>
        </w:numPr>
      </w:pPr>
      <w:r>
        <w:t>Multiple versions</w:t>
      </w:r>
    </w:p>
    <w:p w14:paraId="10385253" w14:textId="77777777" w:rsidR="00C83B9B" w:rsidRDefault="00C83B9B" w:rsidP="006E533B">
      <w:pPr>
        <w:pStyle w:val="ListParagraph"/>
        <w:numPr>
          <w:ilvl w:val="2"/>
          <w:numId w:val="41"/>
        </w:numPr>
      </w:pPr>
      <w:r>
        <w:t>Topology</w:t>
      </w:r>
    </w:p>
    <w:p w14:paraId="5BBAF4D2" w14:textId="77777777" w:rsidR="00C83B9B" w:rsidRDefault="00C83B9B" w:rsidP="006E533B">
      <w:pPr>
        <w:pStyle w:val="ListParagraph"/>
        <w:numPr>
          <w:ilvl w:val="2"/>
          <w:numId w:val="41"/>
        </w:numPr>
      </w:pPr>
      <w:r>
        <w:t>Associated geographies for each version</w:t>
      </w:r>
    </w:p>
    <w:p w14:paraId="2E4EFEBF" w14:textId="77777777" w:rsidR="00C83B9B" w:rsidRDefault="00C83B9B" w:rsidP="006E533B">
      <w:pPr>
        <w:pStyle w:val="ListParagraph"/>
        <w:numPr>
          <w:ilvl w:val="2"/>
          <w:numId w:val="41"/>
        </w:numPr>
      </w:pPr>
      <w:r>
        <w:t xml:space="preserve">Flexible </w:t>
      </w:r>
      <w:proofErr w:type="spellStart"/>
      <w:r>
        <w:t>metamodel</w:t>
      </w:r>
      <w:proofErr w:type="spellEnd"/>
      <w:r>
        <w:t xml:space="preserve">. </w:t>
      </w:r>
    </w:p>
    <w:p w14:paraId="278FB2CA" w14:textId="77777777" w:rsidR="00C83B9B" w:rsidRDefault="00C83B9B" w:rsidP="006E533B">
      <w:pPr>
        <w:pStyle w:val="ListParagraph"/>
        <w:numPr>
          <w:ilvl w:val="1"/>
          <w:numId w:val="41"/>
        </w:numPr>
      </w:pPr>
      <w:r>
        <w:t xml:space="preserve">Has been tested and current data products including  flat file structures such as </w:t>
      </w:r>
      <w:proofErr w:type="spellStart"/>
      <w:r>
        <w:t>shapefiles</w:t>
      </w:r>
      <w:proofErr w:type="spellEnd"/>
      <w:r>
        <w:t xml:space="preserve"> can be readily transformed into this structure </w:t>
      </w:r>
    </w:p>
    <w:p w14:paraId="4ECABB36" w14:textId="77777777" w:rsidR="00C83B9B" w:rsidRDefault="00C83B9B" w:rsidP="006E533B">
      <w:pPr>
        <w:pStyle w:val="ListParagraph"/>
        <w:numPr>
          <w:ilvl w:val="1"/>
          <w:numId w:val="41"/>
        </w:numPr>
      </w:pPr>
      <w:r>
        <w:t>Provides important target for and potential to realise ambitions</w:t>
      </w:r>
    </w:p>
    <w:p w14:paraId="527CD990" w14:textId="77777777" w:rsidR="00C83B9B" w:rsidRDefault="00C83B9B" w:rsidP="00C83B9B">
      <w:r w:rsidRPr="00D560E7">
        <w:rPr>
          <w:b/>
        </w:rPr>
        <w:t>Current status</w:t>
      </w:r>
      <w:r>
        <w:t xml:space="preserve"> – to date thematic logical models have been developed for the administrative boundary theme and the place names theme.</w:t>
      </w:r>
    </w:p>
    <w:p w14:paraId="1AB34614" w14:textId="77777777" w:rsidR="00C83B9B" w:rsidRDefault="00C83B9B" w:rsidP="00C83B9B"/>
    <w:p w14:paraId="6A941BCB" w14:textId="77777777" w:rsidR="00C83B9B" w:rsidRDefault="00C83B9B" w:rsidP="00C83B9B">
      <w:r>
        <w:rPr>
          <w:b/>
        </w:rPr>
        <w:t>FSDF Thematic models</w:t>
      </w:r>
    </w:p>
    <w:p w14:paraId="4EFB333B" w14:textId="77777777" w:rsidR="00C83B9B" w:rsidRDefault="00C83B9B" w:rsidP="00C83B9B">
      <w:r w:rsidRPr="00D560E7">
        <w:rPr>
          <w:b/>
        </w:rPr>
        <w:t>Role</w:t>
      </w:r>
      <w:r>
        <w:t xml:space="preserve"> - defines the user requirements and use cases, key concepts and relationships for the domain (FSDF Theme). </w:t>
      </w:r>
    </w:p>
    <w:p w14:paraId="15E93B46" w14:textId="77777777" w:rsidR="00C83B9B" w:rsidRPr="00E76D94" w:rsidRDefault="00C83B9B" w:rsidP="00C83B9B">
      <w:pPr>
        <w:rPr>
          <w:b/>
        </w:rPr>
      </w:pPr>
      <w:proofErr w:type="gramStart"/>
      <w:r w:rsidRPr="00D560E7">
        <w:rPr>
          <w:b/>
        </w:rPr>
        <w:t xml:space="preserve">Structure  </w:t>
      </w:r>
      <w:r>
        <w:rPr>
          <w:b/>
        </w:rPr>
        <w:t>-</w:t>
      </w:r>
      <w:proofErr w:type="gramEnd"/>
      <w:r>
        <w:rPr>
          <w:b/>
        </w:rPr>
        <w:t xml:space="preserve"> </w:t>
      </w:r>
      <w:r>
        <w:t xml:space="preserve"> thematic models </w:t>
      </w:r>
      <w:r w:rsidRPr="00E76D94">
        <w:t>are arranged in the following structure</w:t>
      </w:r>
      <w:r>
        <w:rPr>
          <w:b/>
        </w:rPr>
        <w:t xml:space="preserve"> </w:t>
      </w:r>
    </w:p>
    <w:p w14:paraId="2F93A1EE" w14:textId="77777777" w:rsidR="00C83B9B" w:rsidRDefault="00C83B9B" w:rsidP="006E533B">
      <w:pPr>
        <w:pStyle w:val="ListParagraph"/>
        <w:numPr>
          <w:ilvl w:val="0"/>
          <w:numId w:val="47"/>
        </w:numPr>
      </w:pPr>
      <w:r>
        <w:t xml:space="preserve">Requirements Model </w:t>
      </w:r>
    </w:p>
    <w:p w14:paraId="4DB7F576" w14:textId="77777777" w:rsidR="00C83B9B" w:rsidRDefault="00C83B9B" w:rsidP="006E533B">
      <w:pPr>
        <w:pStyle w:val="ListParagraph"/>
        <w:numPr>
          <w:ilvl w:val="1"/>
          <w:numId w:val="41"/>
        </w:numPr>
      </w:pPr>
      <w:r>
        <w:t xml:space="preserve">Use cases and other requirements that guide the development of thematic models </w:t>
      </w:r>
    </w:p>
    <w:p w14:paraId="25508D14" w14:textId="77777777" w:rsidR="00C83B9B" w:rsidRDefault="00C83B9B" w:rsidP="006E533B">
      <w:pPr>
        <w:pStyle w:val="ListParagraph"/>
        <w:numPr>
          <w:ilvl w:val="1"/>
          <w:numId w:val="41"/>
        </w:numPr>
      </w:pPr>
      <w:proofErr w:type="gramStart"/>
      <w:r>
        <w:t>provides</w:t>
      </w:r>
      <w:proofErr w:type="gramEnd"/>
      <w:r>
        <w:t xml:space="preserve"> an opportunity to revisit assumptions about what is actually required to meet use cases for theme data without jumping into product design. For example in the context of addressing understanding the real use cases for addressing beyond the delivery of mail.  </w:t>
      </w:r>
    </w:p>
    <w:p w14:paraId="1E41109C" w14:textId="77777777" w:rsidR="00C83B9B" w:rsidRDefault="00C83B9B" w:rsidP="006E533B">
      <w:pPr>
        <w:pStyle w:val="ListParagraph"/>
        <w:numPr>
          <w:ilvl w:val="0"/>
          <w:numId w:val="40"/>
        </w:numPr>
      </w:pPr>
      <w:r>
        <w:t xml:space="preserve">Conceptual Model – abstract definition of the key concepts in the language of the domain </w:t>
      </w:r>
    </w:p>
    <w:p w14:paraId="4126EA11" w14:textId="77777777" w:rsidR="00C83B9B" w:rsidRDefault="00C83B9B" w:rsidP="006E533B">
      <w:pPr>
        <w:pStyle w:val="ListParagraph"/>
        <w:numPr>
          <w:ilvl w:val="0"/>
          <w:numId w:val="40"/>
        </w:numPr>
      </w:pPr>
      <w:r>
        <w:t xml:space="preserve">Logical Model The thematic model that defines the as well as individual data products. concepts and relationships </w:t>
      </w:r>
    </w:p>
    <w:p w14:paraId="0CEE6D43" w14:textId="77777777" w:rsidR="00C83B9B" w:rsidRDefault="00C83B9B" w:rsidP="00C83B9B">
      <w:r w:rsidRPr="00D560E7">
        <w:rPr>
          <w:b/>
        </w:rPr>
        <w:t xml:space="preserve">Product models </w:t>
      </w:r>
    </w:p>
    <w:p w14:paraId="31E26A13" w14:textId="77777777" w:rsidR="00C83B9B" w:rsidRDefault="00C83B9B" w:rsidP="00C83B9B">
      <w:r w:rsidRPr="00D560E7">
        <w:rPr>
          <w:b/>
        </w:rPr>
        <w:t xml:space="preserve">Role </w:t>
      </w:r>
      <w:proofErr w:type="gramStart"/>
      <w:r>
        <w:t>-  models</w:t>
      </w:r>
      <w:proofErr w:type="gramEnd"/>
      <w:r>
        <w:t xml:space="preserve"> for foundation datasets within a theme. Both as is and future state models can be developed. </w:t>
      </w:r>
      <w:proofErr w:type="gramStart"/>
      <w:r>
        <w:t>data</w:t>
      </w:r>
      <w:proofErr w:type="gramEnd"/>
      <w:r>
        <w:t xml:space="preserve"> models are developed within a theme a</w:t>
      </w:r>
    </w:p>
    <w:p w14:paraId="560C205C" w14:textId="77777777" w:rsidR="00C83B9B" w:rsidRDefault="00C83B9B" w:rsidP="00C83B9B">
      <w:r w:rsidRPr="00D560E7">
        <w:rPr>
          <w:b/>
        </w:rPr>
        <w:t>Structure</w:t>
      </w:r>
      <w:r>
        <w:t xml:space="preserve"> – a data product package is located within the theme package. A separate package is used for each foundation product. Sub-packages package can be configured into sub-packages in accordance </w:t>
      </w:r>
    </w:p>
    <w:p w14:paraId="2A4251E0" w14:textId="77777777" w:rsidR="00C83B9B" w:rsidRDefault="00C83B9B" w:rsidP="006E533B">
      <w:pPr>
        <w:pStyle w:val="ListParagraph"/>
        <w:numPr>
          <w:ilvl w:val="0"/>
          <w:numId w:val="45"/>
        </w:numPr>
      </w:pPr>
      <w:r>
        <w:t>Contents - Currently product models have been developed for:</w:t>
      </w:r>
    </w:p>
    <w:p w14:paraId="4D4BB9CB" w14:textId="77777777" w:rsidR="00C83B9B" w:rsidRDefault="00C83B9B" w:rsidP="006E533B">
      <w:pPr>
        <w:pStyle w:val="ListParagraph"/>
        <w:numPr>
          <w:ilvl w:val="1"/>
          <w:numId w:val="45"/>
        </w:numPr>
      </w:pPr>
      <w:r>
        <w:t xml:space="preserve">Administrative boundary theme topology product (future state) – </w:t>
      </w:r>
      <w:proofErr w:type="spellStart"/>
      <w:r>
        <w:t>Adminsitrative</w:t>
      </w:r>
      <w:proofErr w:type="spellEnd"/>
      <w:r>
        <w:t xml:space="preserve"> </w:t>
      </w:r>
      <w:proofErr w:type="spellStart"/>
      <w:r>
        <w:t>Bodunary</w:t>
      </w:r>
      <w:proofErr w:type="spellEnd"/>
      <w:r>
        <w:t xml:space="preserve"> Theme </w:t>
      </w:r>
    </w:p>
    <w:p w14:paraId="6D237C28" w14:textId="77777777" w:rsidR="00C83B9B" w:rsidRDefault="00C83B9B" w:rsidP="006E533B">
      <w:pPr>
        <w:pStyle w:val="ListParagraph"/>
        <w:numPr>
          <w:ilvl w:val="1"/>
          <w:numId w:val="45"/>
        </w:numPr>
      </w:pPr>
      <w:r>
        <w:t xml:space="preserve">National gazetteer product (as is) – Place Names theme </w:t>
      </w:r>
    </w:p>
    <w:p w14:paraId="055EFB74" w14:textId="77777777" w:rsidR="00C83B9B" w:rsidRDefault="00C83B9B" w:rsidP="006E533B">
      <w:pPr>
        <w:pStyle w:val="ListParagraph"/>
        <w:numPr>
          <w:ilvl w:val="0"/>
          <w:numId w:val="45"/>
        </w:numPr>
      </w:pPr>
    </w:p>
    <w:p w14:paraId="27E13A6E" w14:textId="77777777" w:rsidR="00C83B9B" w:rsidRDefault="00C83B9B" w:rsidP="006E533B">
      <w:pPr>
        <w:pStyle w:val="ListParagraph"/>
        <w:numPr>
          <w:ilvl w:val="0"/>
          <w:numId w:val="45"/>
        </w:numPr>
      </w:pPr>
      <w:proofErr w:type="gramStart"/>
      <w:r>
        <w:t>alone</w:t>
      </w:r>
      <w:proofErr w:type="gramEnd"/>
      <w:r>
        <w:t xml:space="preserve"> based on different feature types with no reuse of feature types. In other case there may be reuse of feature types e.g. Admin boundaries  implemented to support different use cases e.g. a product showing In other cases the  </w:t>
      </w:r>
    </w:p>
    <w:p w14:paraId="068B44AA" w14:textId="77777777" w:rsidR="00C83B9B" w:rsidRDefault="00C83B9B" w:rsidP="00C83B9B">
      <w:r>
        <w:t>Application schema – developed from product models – stored where??</w:t>
      </w:r>
    </w:p>
    <w:p w14:paraId="27D5D1CD" w14:textId="77777777" w:rsidR="00C83B9B" w:rsidRDefault="00C83B9B" w:rsidP="00C83B9B">
      <w:commentRangeStart w:id="244"/>
      <w:r>
        <w:t>ISO models</w:t>
      </w:r>
      <w:commentRangeEnd w:id="244"/>
      <w:r>
        <w:rPr>
          <w:rStyle w:val="CommentReference"/>
        </w:rPr>
        <w:commentReference w:id="244"/>
      </w:r>
      <w:r>
        <w:t xml:space="preserve"> – Hollow World </w:t>
      </w:r>
    </w:p>
    <w:p w14:paraId="50DE671C" w14:textId="77777777" w:rsidR="00C83B9B" w:rsidRDefault="00C83B9B" w:rsidP="00C83B9B">
      <w:pPr>
        <w:pStyle w:val="Heading3"/>
      </w:pPr>
      <w:r>
        <w:t>dependencies between models</w:t>
      </w:r>
    </w:p>
    <w:p w14:paraId="7F267B81" w14:textId="77777777" w:rsidR="00C83B9B" w:rsidRDefault="00C83B9B" w:rsidP="00C83B9B">
      <w:r>
        <w:t xml:space="preserve">Dependencies between models will be documented using – dependencies, imports </w:t>
      </w:r>
    </w:p>
    <w:p w14:paraId="025CF802" w14:textId="77777777" w:rsidR="00C83B9B" w:rsidRDefault="00C83B9B" w:rsidP="006E533B">
      <w:pPr>
        <w:pStyle w:val="ListParagraph"/>
        <w:numPr>
          <w:ilvl w:val="0"/>
          <w:numId w:val="42"/>
        </w:numPr>
      </w:pPr>
      <w:r>
        <w:t xml:space="preserve">ISO to core </w:t>
      </w:r>
    </w:p>
    <w:p w14:paraId="43A306D2" w14:textId="77777777" w:rsidR="00C83B9B" w:rsidRDefault="00C83B9B" w:rsidP="006E533B">
      <w:pPr>
        <w:pStyle w:val="ListParagraph"/>
        <w:numPr>
          <w:ilvl w:val="0"/>
          <w:numId w:val="42"/>
        </w:numPr>
      </w:pPr>
      <w:r>
        <w:t xml:space="preserve">ISO to thematic logical models </w:t>
      </w:r>
    </w:p>
    <w:p w14:paraId="60497291" w14:textId="77777777" w:rsidR="00C83B9B" w:rsidRDefault="00C83B9B" w:rsidP="006E533B">
      <w:pPr>
        <w:pStyle w:val="ListParagraph"/>
        <w:numPr>
          <w:ilvl w:val="0"/>
          <w:numId w:val="42"/>
        </w:numPr>
      </w:pPr>
      <w:r>
        <w:t>Thematic logical models  to thematic logical model</w:t>
      </w:r>
    </w:p>
    <w:p w14:paraId="7CBD1211" w14:textId="77777777" w:rsidR="00C83B9B" w:rsidRDefault="00C83B9B" w:rsidP="006E533B">
      <w:pPr>
        <w:pStyle w:val="ListParagraph"/>
        <w:numPr>
          <w:ilvl w:val="0"/>
          <w:numId w:val="42"/>
        </w:numPr>
      </w:pPr>
      <w:r>
        <w:t>Thematic logical model to product model</w:t>
      </w:r>
    </w:p>
    <w:p w14:paraId="7C6B1DDE" w14:textId="77777777" w:rsidR="00C83B9B" w:rsidRDefault="00C83B9B" w:rsidP="006E533B">
      <w:pPr>
        <w:pStyle w:val="ListParagraph"/>
        <w:numPr>
          <w:ilvl w:val="0"/>
          <w:numId w:val="42"/>
        </w:numPr>
      </w:pPr>
      <w:r>
        <w:lastRenderedPageBreak/>
        <w:t>Product model to application schema</w:t>
      </w:r>
    </w:p>
    <w:p w14:paraId="3465CC0E" w14:textId="77777777" w:rsidR="00C83B9B" w:rsidRDefault="00C83B9B" w:rsidP="00C83B9B">
      <w:pPr>
        <w:pStyle w:val="Heading2"/>
      </w:pPr>
      <w:bookmarkStart w:id="245" w:name="_Toc410310968"/>
      <w:bookmarkStart w:id="246" w:name="_Ref410313110"/>
      <w:bookmarkStart w:id="247" w:name="_Toc410402483"/>
      <w:r>
        <w:t>Modelling process and tools</w:t>
      </w:r>
      <w:bookmarkEnd w:id="245"/>
      <w:bookmarkEnd w:id="246"/>
      <w:bookmarkEnd w:id="247"/>
      <w:r>
        <w:t xml:space="preserve"> </w:t>
      </w:r>
    </w:p>
    <w:p w14:paraId="4051F90C" w14:textId="77777777" w:rsidR="00C83B9B" w:rsidRDefault="00C83B9B" w:rsidP="00C83B9B">
      <w:pPr>
        <w:pStyle w:val="Heading3"/>
      </w:pPr>
      <w:r>
        <w:t>Actors</w:t>
      </w:r>
    </w:p>
    <w:p w14:paraId="23CC1189" w14:textId="77777777" w:rsidR="00C83B9B" w:rsidRDefault="00C83B9B" w:rsidP="00C83B9B">
      <w:r w:rsidRPr="003A5A75">
        <w:rPr>
          <w:b/>
        </w:rPr>
        <w:t>FSDF modeller</w:t>
      </w:r>
      <w:r>
        <w:t xml:space="preserve"> -   modellers create, edit and (re)use FSDF models as part of the FSDF data specification process. Modellers include:</w:t>
      </w:r>
    </w:p>
    <w:p w14:paraId="66C975E1" w14:textId="77777777" w:rsidR="00C83B9B" w:rsidRDefault="00C83B9B" w:rsidP="006E533B">
      <w:pPr>
        <w:pStyle w:val="ListParagraph"/>
        <w:numPr>
          <w:ilvl w:val="0"/>
          <w:numId w:val="42"/>
        </w:numPr>
      </w:pPr>
      <w:r>
        <w:t>FSDF core team modeller - responsible for developing core FSDF models; providing technical support, guidance and setting best practice for FSDF modelling efforts; providing review of FSDF models developed within FSDF themes.</w:t>
      </w:r>
    </w:p>
    <w:p w14:paraId="59BC3305" w14:textId="77777777" w:rsidR="00C83B9B" w:rsidRDefault="00C83B9B" w:rsidP="006E533B">
      <w:pPr>
        <w:pStyle w:val="ListParagraph"/>
        <w:numPr>
          <w:ilvl w:val="0"/>
          <w:numId w:val="42"/>
        </w:numPr>
      </w:pPr>
      <w:r>
        <w:t>FSDF theme modellers - responsible for developing and maintaining models within an FSDF theme</w:t>
      </w:r>
    </w:p>
    <w:p w14:paraId="23FE3171" w14:textId="77777777" w:rsidR="00C83B9B" w:rsidRDefault="00C83B9B" w:rsidP="006E533B">
      <w:pPr>
        <w:pStyle w:val="ListParagraph"/>
        <w:numPr>
          <w:ilvl w:val="0"/>
          <w:numId w:val="42"/>
        </w:numPr>
      </w:pPr>
      <w:r>
        <w:t>FSDF product modellers -responsible for developing FSDF product models in conformance with FSDF theme models</w:t>
      </w:r>
    </w:p>
    <w:p w14:paraId="69BB81BB" w14:textId="77777777" w:rsidR="00C83B9B" w:rsidRDefault="00C83B9B" w:rsidP="00C83B9B">
      <w:r w:rsidRPr="00CC0C94">
        <w:rPr>
          <w:b/>
        </w:rPr>
        <w:t>FSDF data product developer</w:t>
      </w:r>
      <w:r>
        <w:t xml:space="preserve"> - product developers implement FSDF product models to develop and deliver products to end users. Product developers typically work within or contracted by organisations that are custodians of the FSDF product under development.</w:t>
      </w:r>
    </w:p>
    <w:p w14:paraId="596CE04A" w14:textId="77777777" w:rsidR="00C83B9B" w:rsidRDefault="00C83B9B" w:rsidP="00C83B9B">
      <w:r w:rsidRPr="00CC0C94">
        <w:rPr>
          <w:b/>
        </w:rPr>
        <w:t>FSDF data product user</w:t>
      </w:r>
      <w:r>
        <w:t xml:space="preserve"> - product users utilise documentation generated from models describing FSDF products.</w:t>
      </w:r>
    </w:p>
    <w:p w14:paraId="40E54C4D" w14:textId="77777777" w:rsidR="00C83B9B" w:rsidRDefault="00C83B9B" w:rsidP="00C83B9B">
      <w:bookmarkStart w:id="248" w:name="_Toc410288045"/>
      <w:bookmarkStart w:id="249" w:name="_Toc410288046"/>
      <w:bookmarkStart w:id="250" w:name="_Toc410288047"/>
      <w:bookmarkEnd w:id="248"/>
      <w:bookmarkEnd w:id="249"/>
      <w:bookmarkEnd w:id="250"/>
      <w:r>
        <w:t xml:space="preserve">A modelling guide being developed in conjunction with this report will provide a detailed description of the modelling process. The following sections provide an overview modelling environment and </w:t>
      </w:r>
    </w:p>
    <w:p w14:paraId="37AD0283" w14:textId="77777777" w:rsidR="00C83B9B" w:rsidRDefault="00C83B9B" w:rsidP="00C83B9B">
      <w:pPr>
        <w:pStyle w:val="Heading3"/>
      </w:pPr>
      <w:r>
        <w:t>Use cases</w:t>
      </w:r>
    </w:p>
    <w:p w14:paraId="03461B95" w14:textId="77777777" w:rsidR="00C83B9B" w:rsidRDefault="00C83B9B" w:rsidP="00C83B9B">
      <w:r w:rsidRPr="00080750">
        <w:rPr>
          <w:b/>
        </w:rPr>
        <w:t>Create/edit FSDF model</w:t>
      </w:r>
      <w:r>
        <w:t xml:space="preserve"> – this use case is concerned with enabling the community of FSDF information modellers to create </w:t>
      </w:r>
      <w:proofErr w:type="gramStart"/>
      <w:r>
        <w:t>an</w:t>
      </w:r>
      <w:proofErr w:type="gramEnd"/>
      <w:r>
        <w:t xml:space="preserve"> federated, interdependent set of FSDF core, FSDF theme, and FSDF product models. This use case is further discussed in section…. </w:t>
      </w:r>
    </w:p>
    <w:p w14:paraId="339CDB40" w14:textId="77777777" w:rsidR="00C83B9B" w:rsidRDefault="00C83B9B" w:rsidP="00C83B9B">
      <w:r w:rsidRPr="00FF605C">
        <w:rPr>
          <w:b/>
        </w:rPr>
        <w:t xml:space="preserve">Use model </w:t>
      </w:r>
      <w:r>
        <w:t xml:space="preserve">– model </w:t>
      </w:r>
      <w:proofErr w:type="gramStart"/>
      <w:r>
        <w:t>users</w:t>
      </w:r>
      <w:proofErr w:type="gramEnd"/>
      <w:r>
        <w:t xml:space="preserve"> access and use the published models to inform development of new and refinement of existing models. Use model use case includes the application schema and product documentation generation use cases. </w:t>
      </w:r>
    </w:p>
    <w:p w14:paraId="239401F7" w14:textId="77777777" w:rsidR="00C83B9B" w:rsidRDefault="00C83B9B" w:rsidP="00C83B9B">
      <w:r w:rsidRPr="00FF605C">
        <w:rPr>
          <w:b/>
        </w:rPr>
        <w:t>Generate application schema</w:t>
      </w:r>
      <w:r>
        <w:t xml:space="preserve"> – database and product developers use published models to generate application schema for FSDF products.</w:t>
      </w:r>
    </w:p>
    <w:p w14:paraId="001C37CD" w14:textId="77777777" w:rsidR="00C83B9B" w:rsidRDefault="00C83B9B" w:rsidP="00C83B9B">
      <w:r w:rsidRPr="00FF605C">
        <w:rPr>
          <w:b/>
        </w:rPr>
        <w:t xml:space="preserve">Generate documentation </w:t>
      </w:r>
      <w:r>
        <w:t xml:space="preserve">– FSDF product users access product documentation (feature type catalogue) generated directly from the model. Documentation will be provided in machine readable formats. </w:t>
      </w:r>
    </w:p>
    <w:p w14:paraId="5595697F" w14:textId="77777777" w:rsidR="00C83B9B" w:rsidRDefault="00C83B9B" w:rsidP="00C83B9B">
      <w:pPr>
        <w:pStyle w:val="Heading3"/>
      </w:pPr>
      <w:r>
        <w:t>the federated model development environment</w:t>
      </w:r>
    </w:p>
    <w:p w14:paraId="5FFD058D" w14:textId="77777777" w:rsidR="00C83B9B" w:rsidRDefault="00C83B9B" w:rsidP="00C83B9B">
      <w:r>
        <w:t xml:space="preserve">Within the FSDF model framework, modelling occurs at three scales with differing operational and governance contexts: </w:t>
      </w:r>
    </w:p>
    <w:p w14:paraId="08CAE757" w14:textId="77777777" w:rsidR="00C83B9B" w:rsidRDefault="00C83B9B" w:rsidP="006E533B">
      <w:pPr>
        <w:pStyle w:val="ListParagraph"/>
        <w:numPr>
          <w:ilvl w:val="0"/>
          <w:numId w:val="44"/>
        </w:numPr>
      </w:pPr>
      <w:r>
        <w:t xml:space="preserve">FSDF core modelling -  models owned by the FSDF sponsor (ANZLIC) and developed by the core modelling team; </w:t>
      </w:r>
    </w:p>
    <w:p w14:paraId="6B19A468" w14:textId="77777777" w:rsidR="00C83B9B" w:rsidRDefault="00C83B9B" w:rsidP="006E533B">
      <w:pPr>
        <w:pStyle w:val="ListParagraph"/>
        <w:numPr>
          <w:ilvl w:val="0"/>
          <w:numId w:val="44"/>
        </w:numPr>
      </w:pPr>
      <w:r>
        <w:t>FSDF theme modelling - models owned by FSDF theme sponsors</w:t>
      </w:r>
      <w:r>
        <w:rPr>
          <w:rStyle w:val="FootnoteReference"/>
        </w:rPr>
        <w:footnoteReference w:id="7"/>
      </w:r>
      <w:r>
        <w:t xml:space="preserve">  and produced by designated theme modellers; and</w:t>
      </w:r>
    </w:p>
    <w:p w14:paraId="51C525A3" w14:textId="77777777" w:rsidR="00C83B9B" w:rsidRDefault="00C83B9B" w:rsidP="006E533B">
      <w:pPr>
        <w:pStyle w:val="ListParagraph"/>
        <w:numPr>
          <w:ilvl w:val="0"/>
          <w:numId w:val="44"/>
        </w:numPr>
      </w:pPr>
      <w:r>
        <w:lastRenderedPageBreak/>
        <w:t xml:space="preserve">FSDF product models </w:t>
      </w:r>
      <w:proofErr w:type="gramStart"/>
      <w:r>
        <w:t>–  models</w:t>
      </w:r>
      <w:proofErr w:type="gramEnd"/>
      <w:r>
        <w:t xml:space="preserve"> for specific products developed by or on behalf of FSDF data custodians. </w:t>
      </w:r>
    </w:p>
    <w:p w14:paraId="1341C1CC" w14:textId="77777777" w:rsidR="00C83B9B" w:rsidRDefault="00C83B9B" w:rsidP="00C83B9B">
      <w:r>
        <w:t xml:space="preserve">The first two scales of modelling operate outside of individual organisational environments. ANZLIC governs the FSDF environment and thus sets rules and procedures for modelling. Theme sponsors are responsible for theme modelling. Although a number of organisations act as theme sponsors, it is anticipated that a common approach to developing thematic models will be developed under the auspices of ANZLIC. </w:t>
      </w:r>
    </w:p>
    <w:p w14:paraId="5CB471F2" w14:textId="77777777" w:rsidR="00C83B9B" w:rsidRDefault="00C83B9B" w:rsidP="00C83B9B">
      <w:r>
        <w:t xml:space="preserve">FSDF product modelling will typically be performed within the operational the governance context of the organisation that acts as custodian for the data being modelled. Modelling may need to conform to architecture and standards set by the data custodian. </w:t>
      </w:r>
    </w:p>
    <w:p w14:paraId="11842BA8" w14:textId="77777777" w:rsidR="00C83B9B" w:rsidRDefault="00C83B9B" w:rsidP="00C83B9B">
      <w:r>
        <w:t>Given the federated, complex interrelated nature of the models and their governance, a registry is required to provide a means of publication of and access to models</w:t>
      </w:r>
    </w:p>
    <w:p w14:paraId="168B7E3C" w14:textId="77777777" w:rsidR="00C83B9B" w:rsidRDefault="00C83B9B" w:rsidP="00C83B9B">
      <w:pPr>
        <w:pStyle w:val="Heading3"/>
      </w:pPr>
      <w:r>
        <w:t>modelling tools</w:t>
      </w:r>
    </w:p>
    <w:p w14:paraId="0076921A" w14:textId="77777777" w:rsidR="00C83B9B" w:rsidRDefault="00C83B9B" w:rsidP="006E533B">
      <w:pPr>
        <w:pStyle w:val="ListParagraph"/>
        <w:numPr>
          <w:ilvl w:val="0"/>
          <w:numId w:val="44"/>
        </w:numPr>
      </w:pPr>
      <w:r>
        <w:t xml:space="preserve">Any tool can be used to support modelling process </w:t>
      </w:r>
    </w:p>
    <w:p w14:paraId="5FCF9BCD" w14:textId="77777777" w:rsidR="00C83B9B" w:rsidRDefault="00C83B9B" w:rsidP="006E533B">
      <w:pPr>
        <w:pStyle w:val="ListParagraph"/>
        <w:numPr>
          <w:ilvl w:val="0"/>
          <w:numId w:val="44"/>
        </w:numPr>
      </w:pPr>
      <w:r>
        <w:t>Any tool can be used. However EA is recommended as has connect with registry  and models are under development</w:t>
      </w:r>
    </w:p>
    <w:p w14:paraId="3A98F5B2" w14:textId="77777777" w:rsidR="00C83B9B" w:rsidRDefault="00C83B9B" w:rsidP="00C83B9B"/>
    <w:p w14:paraId="19167406" w14:textId="77777777" w:rsidR="00C83B9B" w:rsidRDefault="00C83B9B" w:rsidP="00C83B9B">
      <w:pPr>
        <w:pStyle w:val="Heading3"/>
      </w:pPr>
      <w:r>
        <w:t xml:space="preserve">Model registry </w:t>
      </w:r>
    </w:p>
    <w:p w14:paraId="0D6DD32A" w14:textId="77777777" w:rsidR="00C83B9B" w:rsidRDefault="00C83B9B" w:rsidP="006E533B">
      <w:pPr>
        <w:pStyle w:val="ListParagraph"/>
        <w:numPr>
          <w:ilvl w:val="0"/>
          <w:numId w:val="44"/>
        </w:numPr>
      </w:pPr>
      <w:r>
        <w:t>Why and what</w:t>
      </w:r>
    </w:p>
    <w:p w14:paraId="494AA296" w14:textId="77777777" w:rsidR="00C83B9B" w:rsidRDefault="00C83B9B" w:rsidP="00C83B9B">
      <w:pPr>
        <w:pStyle w:val="Heading3"/>
      </w:pPr>
      <w:commentRangeStart w:id="251"/>
      <w:r>
        <w:t>Applciation scema generation tools</w:t>
      </w:r>
      <w:commentRangeEnd w:id="251"/>
      <w:r>
        <w:rPr>
          <w:rStyle w:val="CommentReference"/>
          <w:rFonts w:eastAsia="Calibri"/>
          <w:b w:val="0"/>
          <w:bCs w:val="0"/>
          <w:caps w:val="0"/>
          <w:color w:val="000000"/>
        </w:rPr>
        <w:commentReference w:id="251"/>
      </w:r>
    </w:p>
    <w:p w14:paraId="4F4C3466" w14:textId="77777777" w:rsidR="00C83B9B" w:rsidRDefault="00C83B9B" w:rsidP="00C83B9B">
      <w:pPr>
        <w:pStyle w:val="Heading2"/>
      </w:pPr>
      <w:bookmarkStart w:id="252" w:name="_Toc410310969"/>
      <w:bookmarkStart w:id="253" w:name="_Ref410313118"/>
      <w:bookmarkStart w:id="254" w:name="_Toc410402484"/>
      <w:r>
        <w:t>Model governance</w:t>
      </w:r>
      <w:bookmarkEnd w:id="252"/>
      <w:bookmarkEnd w:id="253"/>
      <w:bookmarkEnd w:id="254"/>
      <w:r>
        <w:t xml:space="preserve"> </w:t>
      </w:r>
    </w:p>
    <w:p w14:paraId="39831A13" w14:textId="77777777" w:rsidR="00C83B9B" w:rsidRDefault="00C83B9B" w:rsidP="00C83B9B">
      <w:pPr>
        <w:pStyle w:val="Heading3"/>
      </w:pPr>
      <w:r>
        <w:t xml:space="preserve">Overview </w:t>
      </w:r>
    </w:p>
    <w:p w14:paraId="758C2FC1" w14:textId="77777777" w:rsidR="00C83B9B" w:rsidRDefault="00C83B9B" w:rsidP="006E533B">
      <w:pPr>
        <w:pStyle w:val="ListParagraph"/>
        <w:numPr>
          <w:ilvl w:val="0"/>
          <w:numId w:val="57"/>
        </w:numPr>
      </w:pPr>
      <w:r>
        <w:t xml:space="preserve">Complex inter-related overlapping governance contexts. </w:t>
      </w:r>
    </w:p>
    <w:p w14:paraId="1E10EBB0" w14:textId="77777777" w:rsidR="00C83B9B" w:rsidRDefault="00C83B9B" w:rsidP="006E533B">
      <w:pPr>
        <w:pStyle w:val="ListParagraph"/>
        <w:numPr>
          <w:ilvl w:val="0"/>
          <w:numId w:val="57"/>
        </w:numPr>
      </w:pPr>
      <w:r>
        <w:t xml:space="preserve">Need to be addressed to enable a coherent </w:t>
      </w:r>
      <w:proofErr w:type="spellStart"/>
      <w:r>
        <w:t>apporacj</w:t>
      </w:r>
      <w:proofErr w:type="spellEnd"/>
      <w:r>
        <w:t xml:space="preserve"> Governance brings coherence</w:t>
      </w:r>
    </w:p>
    <w:p w14:paraId="0A2E7A0F" w14:textId="77777777" w:rsidR="002052C4" w:rsidRDefault="002052C4" w:rsidP="006E533B">
      <w:pPr>
        <w:pStyle w:val="ListParagraph"/>
        <w:numPr>
          <w:ilvl w:val="0"/>
          <w:numId w:val="57"/>
        </w:numPr>
      </w:pPr>
      <w:r>
        <w:t>Data specification governance leverages overarching FSDF governance</w:t>
      </w:r>
    </w:p>
    <w:p w14:paraId="340D50FD" w14:textId="77777777" w:rsidR="002052C4" w:rsidRDefault="002052C4" w:rsidP="00C83B9B"/>
    <w:bookmarkEnd w:id="227"/>
    <w:p w14:paraId="7DE8D4F2" w14:textId="77777777" w:rsidR="00C83B9B" w:rsidRDefault="00C83B9B" w:rsidP="00C83B9B">
      <w:pPr>
        <w:pStyle w:val="Heading3"/>
      </w:pPr>
      <w:r>
        <w:t>Actors</w:t>
      </w:r>
    </w:p>
    <w:p w14:paraId="683E3C5A" w14:textId="77777777" w:rsidR="00C83B9B" w:rsidRDefault="00C83B9B" w:rsidP="00C83B9B">
      <w:pPr>
        <w:pStyle w:val="ListNumber"/>
        <w:numPr>
          <w:ilvl w:val="0"/>
          <w:numId w:val="0"/>
        </w:numPr>
        <w:tabs>
          <w:tab w:val="clear" w:pos="397"/>
          <w:tab w:val="num" w:pos="360"/>
        </w:tabs>
        <w:spacing w:after="240" w:line="230" w:lineRule="atLeast"/>
        <w:ind w:left="400" w:hanging="400"/>
        <w:jc w:val="both"/>
      </w:pPr>
      <w:r w:rsidRPr="009F03D9">
        <w:rPr>
          <w:b/>
        </w:rPr>
        <w:t>Register owner</w:t>
      </w:r>
      <w:r>
        <w:t xml:space="preserve"> -register owner is responsible for creating registers (and </w:t>
      </w:r>
      <w:proofErr w:type="spellStart"/>
      <w:r>
        <w:t>subregisters</w:t>
      </w:r>
      <w:proofErr w:type="spellEnd"/>
      <w:r>
        <w:t xml:space="preserve">) and the management, dissemination and intellectual content of those registers. This includes, determining whether submitted content should be published in the register, authorisation of submitting organisations, appointing control bodies and delegating the register manager role to another organisation.   </w:t>
      </w:r>
    </w:p>
    <w:p w14:paraId="369E2D06" w14:textId="77777777" w:rsidR="00C83B9B" w:rsidRDefault="00C83B9B" w:rsidP="00C83B9B">
      <w:r w:rsidRPr="00713916">
        <w:rPr>
          <w:b/>
        </w:rPr>
        <w:t xml:space="preserve">Submitting organisation </w:t>
      </w:r>
      <w:r>
        <w:t xml:space="preserve">– organisations authorised by the register owner to submit models for inclusion in the register. </w:t>
      </w:r>
    </w:p>
    <w:p w14:paraId="6D322155" w14:textId="77777777" w:rsidR="00C83B9B" w:rsidRPr="00120B93" w:rsidRDefault="00C83B9B" w:rsidP="00C83B9B">
      <w:r>
        <w:rPr>
          <w:b/>
        </w:rPr>
        <w:t xml:space="preserve">Control body </w:t>
      </w:r>
      <w:r w:rsidRPr="00120B93">
        <w:t xml:space="preserve">-  optionally a register owner can appoint a control body to review submitted models and advise register owner to accept reject or request modification of the submitted model. </w:t>
      </w:r>
    </w:p>
    <w:p w14:paraId="3735B822" w14:textId="77777777" w:rsidR="00C83B9B" w:rsidRDefault="00C83B9B" w:rsidP="00C83B9B">
      <w:r w:rsidRPr="00713916">
        <w:rPr>
          <w:b/>
        </w:rPr>
        <w:lastRenderedPageBreak/>
        <w:t>Registry manager</w:t>
      </w:r>
      <w:r>
        <w:rPr>
          <w:b/>
        </w:rPr>
        <w:t xml:space="preserve"> </w:t>
      </w:r>
      <w:r>
        <w:t>– responsible for operation of the FSDF model registry and supporting the creation of registers.</w:t>
      </w:r>
    </w:p>
    <w:p w14:paraId="22E5CCBE" w14:textId="77777777" w:rsidR="00C83B9B" w:rsidRDefault="00C83B9B" w:rsidP="00C83B9B">
      <w:pPr>
        <w:pStyle w:val="Heading3"/>
      </w:pPr>
      <w:r>
        <w:t xml:space="preserve">Use cases </w:t>
      </w:r>
    </w:p>
    <w:p w14:paraId="64EC4713" w14:textId="77777777" w:rsidR="00C83B9B" w:rsidRDefault="00C83B9B" w:rsidP="00C83B9B">
      <w:r w:rsidRPr="00DC216C">
        <w:rPr>
          <w:b/>
        </w:rPr>
        <w:t>Manage registry</w:t>
      </w:r>
      <w:r>
        <w:t xml:space="preserve"> – this use case relates to the establishment and management of the model </w:t>
      </w:r>
      <w:proofErr w:type="gramStart"/>
      <w:r>
        <w:t>registry  (</w:t>
      </w:r>
      <w:proofErr w:type="gramEnd"/>
      <w:r>
        <w:t xml:space="preserve">and potentially other registries) to enable governance of and access to models. The entails deploying, operating and administering the registry. </w:t>
      </w:r>
    </w:p>
    <w:p w14:paraId="576F8AA1" w14:textId="77777777" w:rsidR="00C83B9B" w:rsidRDefault="00C83B9B" w:rsidP="00C83B9B">
      <w:r w:rsidRPr="00B072EF">
        <w:rPr>
          <w:b/>
        </w:rPr>
        <w:t xml:space="preserve">Create and manage register </w:t>
      </w:r>
      <w:r>
        <w:t xml:space="preserve">- this use case relates to the creation and administration of registers by the register owner. It includes: establishing registers; assignment of roles and the management of permissions for submitting organisations and optionally control bodies for its registers; creating sub-registers and delegating responsibility to register owners. </w:t>
      </w:r>
    </w:p>
    <w:p w14:paraId="6D261D73" w14:textId="77777777" w:rsidR="00C83B9B" w:rsidRDefault="00C83B9B" w:rsidP="00C83B9B">
      <w:r w:rsidRPr="00B072EF">
        <w:rPr>
          <w:b/>
        </w:rPr>
        <w:t>Submit model</w:t>
      </w:r>
      <w:r>
        <w:t xml:space="preserve"> – this use case is concerned with submitting to the register an FSDF draft model for review and eventual inclusion in the FSDF framework. The model is accessible only to register owner and control body at this stage. Register owners are responsible for identifying and authorising submitting organisations.</w:t>
      </w:r>
    </w:p>
    <w:p w14:paraId="6A44B23F" w14:textId="77777777" w:rsidR="00C83B9B" w:rsidRDefault="00C83B9B" w:rsidP="00C83B9B">
      <w:r w:rsidRPr="00B072EF">
        <w:rPr>
          <w:b/>
        </w:rPr>
        <w:t>Review and adjudicate</w:t>
      </w:r>
      <w:r>
        <w:t xml:space="preserve"> – register owner (optionally appointed control body) reviews submitted model and determine whether to accept, reject or request modification of the submitted models. Model is reviewed for conformance with ISOTC211 standards, coherence in relation to existing FSDF models (FSDF standards), and FSDF modelling guidelines and best practice </w:t>
      </w:r>
    </w:p>
    <w:p w14:paraId="68770342" w14:textId="77777777" w:rsidR="00C83B9B" w:rsidRDefault="00C83B9B" w:rsidP="00C83B9B">
      <w:r w:rsidRPr="00F811F8">
        <w:rPr>
          <w:b/>
        </w:rPr>
        <w:t>Reject/request modification of model</w:t>
      </w:r>
      <w:r>
        <w:t xml:space="preserve"> – a submission is rejected or a modification requested based on review.</w:t>
      </w:r>
    </w:p>
    <w:p w14:paraId="38C4FC27" w14:textId="77777777" w:rsidR="00C83B9B" w:rsidRDefault="00C83B9B" w:rsidP="00C83B9B">
      <w:r w:rsidRPr="00F811F8">
        <w:rPr>
          <w:b/>
        </w:rPr>
        <w:t>Publish model</w:t>
      </w:r>
      <w:r>
        <w:t xml:space="preserve"> – register owner publishes approved model in the register as an FSDF standard, making it publically accessible. </w:t>
      </w:r>
    </w:p>
    <w:p w14:paraId="780A43B3" w14:textId="77777777" w:rsidR="00C83B9B" w:rsidRDefault="00C83B9B" w:rsidP="00C83B9B">
      <w:pPr>
        <w:pStyle w:val="Heading3"/>
      </w:pPr>
      <w:r>
        <w:t>Register arrangments</w:t>
      </w:r>
    </w:p>
    <w:p w14:paraId="3CD41A92" w14:textId="77777777" w:rsidR="00C83B9B" w:rsidRDefault="00C83B9B" w:rsidP="00C83B9B">
      <w:pPr>
        <w:rPr>
          <w:rFonts w:eastAsia="Times New Roman"/>
        </w:rPr>
      </w:pPr>
      <w:r>
        <w:rPr>
          <w:rFonts w:eastAsia="Times New Roman"/>
        </w:rPr>
        <w:t>Within the FSDF it is anticipated that there will be a core FSDF register, containing models that relate to the entire FSDF initiative, are owned by the FSDF sponsor, and a register for each FSDF theme.</w:t>
      </w:r>
    </w:p>
    <w:bookmarkEnd w:id="228"/>
    <w:bookmarkEnd w:id="229"/>
    <w:p w14:paraId="300C2649" w14:textId="77777777" w:rsidR="00C83B9B" w:rsidRDefault="00C83B9B" w:rsidP="00C83B9B">
      <w:pPr>
        <w:rPr>
          <w:rFonts w:eastAsia="Times New Roman"/>
        </w:rPr>
      </w:pPr>
      <w:r>
        <w:rPr>
          <w:rFonts w:eastAsia="Times New Roman"/>
        </w:rPr>
        <w:t>Hierarchical registers…</w:t>
      </w:r>
    </w:p>
    <w:p w14:paraId="5D2590CA" w14:textId="77777777" w:rsidR="00C83B9B" w:rsidRPr="007A305B" w:rsidRDefault="00C83B9B" w:rsidP="00C83B9B"/>
    <w:p w14:paraId="05308029" w14:textId="77777777" w:rsidR="007A305B" w:rsidRPr="007A305B" w:rsidRDefault="007A305B" w:rsidP="007A305B"/>
    <w:p w14:paraId="30B15227" w14:textId="77777777" w:rsidR="002052C4" w:rsidRDefault="002052C4">
      <w:pPr>
        <w:spacing w:after="0"/>
        <w:rPr>
          <w:rFonts w:eastAsiaTheme="majorEastAsia" w:cstheme="majorBidi"/>
          <w:b/>
          <w:bCs/>
          <w:color w:val="00A9CE" w:themeColor="accent1"/>
          <w:sz w:val="44"/>
          <w:szCs w:val="28"/>
        </w:rPr>
      </w:pPr>
      <w:r>
        <w:br w:type="page"/>
      </w:r>
    </w:p>
    <w:p w14:paraId="1DA970EC" w14:textId="77777777" w:rsidR="006C2F7A" w:rsidRDefault="00FF4E24" w:rsidP="00FF4E24">
      <w:pPr>
        <w:pStyle w:val="Heading1"/>
      </w:pPr>
      <w:bookmarkStart w:id="255" w:name="_Toc410402485"/>
      <w:r>
        <w:lastRenderedPageBreak/>
        <w:t>Model framework implementation</w:t>
      </w:r>
      <w:bookmarkEnd w:id="255"/>
      <w:r>
        <w:t xml:space="preserve"> </w:t>
      </w:r>
    </w:p>
    <w:p w14:paraId="085DBD8B" w14:textId="77777777" w:rsidR="009328FC" w:rsidRDefault="00FF4E24" w:rsidP="00FF4E24">
      <w:pPr>
        <w:pStyle w:val="Heading2"/>
      </w:pPr>
      <w:bookmarkStart w:id="256" w:name="_Toc410402486"/>
      <w:bookmarkStart w:id="257" w:name="_Toc315694432"/>
      <w:r>
        <w:t>Current status</w:t>
      </w:r>
      <w:bookmarkEnd w:id="256"/>
      <w:r>
        <w:t xml:space="preserve"> </w:t>
      </w:r>
    </w:p>
    <w:p w14:paraId="0F3D2CA1" w14:textId="77777777" w:rsidR="00FF4E24" w:rsidRDefault="00FF4E24" w:rsidP="00FF4E24">
      <w:pPr>
        <w:pStyle w:val="Heading2"/>
      </w:pPr>
      <w:bookmarkStart w:id="258" w:name="_Toc410402487"/>
      <w:r>
        <w:t>Recommendations</w:t>
      </w:r>
      <w:bookmarkEnd w:id="258"/>
      <w:r>
        <w:t xml:space="preserve"> </w:t>
      </w:r>
    </w:p>
    <w:p w14:paraId="38E5D9A1" w14:textId="77777777" w:rsidR="00FF4E24" w:rsidRDefault="00FF4E24" w:rsidP="00EC501A"/>
    <w:p w14:paraId="64DAD7B8" w14:textId="77777777" w:rsidR="00EC501A" w:rsidRDefault="00EC501A" w:rsidP="002F407B">
      <w:pPr>
        <w:pStyle w:val="Heading1notnumbered"/>
      </w:pPr>
      <w:bookmarkStart w:id="259" w:name="_Toc410402488"/>
      <w:r>
        <w:lastRenderedPageBreak/>
        <w:t>Shortened forms</w:t>
      </w:r>
      <w:bookmarkEnd w:id="259"/>
      <w:r>
        <w:t xml:space="preserve"> </w:t>
      </w:r>
    </w:p>
    <w:p w14:paraId="3A928CB4" w14:textId="77777777" w:rsidR="001461A3" w:rsidRDefault="00A943B2" w:rsidP="001461A3">
      <w:pPr>
        <w:pStyle w:val="Heading1notnumbered"/>
      </w:pPr>
      <w:bookmarkStart w:id="260" w:name="_Toc410402489"/>
      <w:r>
        <w:lastRenderedPageBreak/>
        <w:t>Glossary</w:t>
      </w:r>
      <w:bookmarkEnd w:id="257"/>
      <w:bookmarkEnd w:id="260"/>
      <w:r w:rsidRPr="00AF37BE">
        <w:t xml:space="preserve"> </w:t>
      </w:r>
    </w:p>
    <w:p w14:paraId="232CAD95" w14:textId="77777777" w:rsidR="001461A3" w:rsidRDefault="001461A3" w:rsidP="001461A3">
      <w:bookmarkStart w:id="261" w:name="AppSchema"/>
      <w:r w:rsidRPr="0042484B">
        <w:rPr>
          <w:b/>
        </w:rPr>
        <w:t>Application schema</w:t>
      </w:r>
      <w:r>
        <w:t xml:space="preserve"> </w:t>
      </w:r>
      <w:bookmarkEnd w:id="261"/>
      <w:r>
        <w:t xml:space="preserve">- </w:t>
      </w:r>
      <w:r>
        <w:rPr>
          <w:shd w:val="clear" w:color="auto" w:fill="FFFFFF"/>
        </w:rPr>
        <w:t xml:space="preserve">A set of conceptual schema for data required by one or more applications. </w:t>
      </w:r>
      <w:r w:rsidRPr="0075304A">
        <w:rPr>
          <w:shd w:val="clear" w:color="auto" w:fill="FFFFFF"/>
        </w:rPr>
        <w:t>Application schemas are information models for a specific information community.</w:t>
      </w:r>
      <w:r>
        <w:rPr>
          <w:shd w:val="clear" w:color="auto" w:fill="FFFFFF"/>
        </w:rPr>
        <w:t xml:space="preserve"> </w:t>
      </w:r>
      <w:r>
        <w:rPr>
          <w:shd w:val="clear" w:color="auto" w:fill="FFFFFF"/>
        </w:rPr>
        <w:fldChar w:fldCharType="begin"/>
      </w:r>
      <w:r>
        <w:rPr>
          <w:shd w:val="clear" w:color="auto" w:fill="FFFFFF"/>
        </w:rPr>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Pr>
          <w:shd w:val="clear" w:color="auto" w:fill="FFFFFF"/>
        </w:rPr>
        <w:fldChar w:fldCharType="separate"/>
      </w:r>
      <w:r>
        <w:rPr>
          <w:noProof/>
          <w:shd w:val="clear" w:color="auto" w:fill="FFFFFF"/>
        </w:rPr>
        <w:t>(</w:t>
      </w:r>
      <w:hyperlink w:anchor="_ENREF_10" w:tooltip="Open Geospatial Consortium, 2015 #813" w:history="1">
        <w:r w:rsidR="007B375B">
          <w:rPr>
            <w:noProof/>
            <w:shd w:val="clear" w:color="auto" w:fill="FFFFFF"/>
          </w:rPr>
          <w:t>Open Geospatial Consortium 2015</w:t>
        </w:r>
      </w:hyperlink>
      <w:r>
        <w:rPr>
          <w:noProof/>
          <w:shd w:val="clear" w:color="auto" w:fill="FFFFFF"/>
        </w:rPr>
        <w:t>)</w:t>
      </w:r>
      <w:r>
        <w:rPr>
          <w:shd w:val="clear" w:color="auto" w:fill="FFFFFF"/>
        </w:rPr>
        <w:fldChar w:fldCharType="end"/>
      </w:r>
      <w:r>
        <w:rPr>
          <w:shd w:val="clear" w:color="auto" w:fill="FFFFFF"/>
        </w:rPr>
        <w:t>. See also - information model</w:t>
      </w:r>
    </w:p>
    <w:p w14:paraId="040BFEF4" w14:textId="77777777" w:rsidR="001461A3" w:rsidRPr="00586972" w:rsidRDefault="001461A3" w:rsidP="001461A3">
      <w:pPr>
        <w:rPr>
          <w:shd w:val="clear" w:color="auto" w:fill="FFFFFF"/>
        </w:rPr>
      </w:pPr>
      <w:r w:rsidRPr="00586972">
        <w:rPr>
          <w:b/>
        </w:rPr>
        <w:t>Control body</w:t>
      </w:r>
      <w:r>
        <w:t xml:space="preserve"> - </w:t>
      </w:r>
      <w:r w:rsidRPr="00586972">
        <w:rPr>
          <w:shd w:val="clear" w:color="auto" w:fill="FFFFFF"/>
        </w:rPr>
        <w:t>group of technical experts that makes decisions regarding the content of a register</w:t>
      </w:r>
      <w:r>
        <w:rPr>
          <w:shd w:val="clear" w:color="auto" w:fill="FFFFFF"/>
        </w:rPr>
        <w:t xml:space="preserve"> </w:t>
      </w:r>
      <w:r w:rsidRPr="00586972">
        <w:rPr>
          <w:shd w:val="clear" w:color="auto" w:fill="FFFFFF"/>
        </w:rPr>
        <w:fldChar w:fldCharType="begin"/>
      </w:r>
      <w:r w:rsidRPr="00586972">
        <w:rPr>
          <w:shd w:val="clear" w:color="auto" w:fill="FFFFFF"/>
        </w:rPr>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586972">
        <w:rPr>
          <w:shd w:val="clear" w:color="auto" w:fill="FFFFFF"/>
        </w:rPr>
        <w:fldChar w:fldCharType="separate"/>
      </w:r>
      <w:r w:rsidRPr="00586972">
        <w:rPr>
          <w:shd w:val="clear" w:color="auto" w:fill="FFFFFF"/>
        </w:rPr>
        <w:t>(</w:t>
      </w:r>
      <w:hyperlink w:anchor="_ENREF_4" w:tooltip="ISO, 2004 #404" w:history="1">
        <w:r w:rsidR="007B375B" w:rsidRPr="00586972">
          <w:rPr>
            <w:shd w:val="clear" w:color="auto" w:fill="FFFFFF"/>
          </w:rPr>
          <w:t>ISO 2004</w:t>
        </w:r>
      </w:hyperlink>
      <w:r w:rsidRPr="00586972">
        <w:rPr>
          <w:shd w:val="clear" w:color="auto" w:fill="FFFFFF"/>
        </w:rPr>
        <w:t>)</w:t>
      </w:r>
      <w:r w:rsidRPr="00586972">
        <w:rPr>
          <w:shd w:val="clear" w:color="auto" w:fill="FFFFFF"/>
        </w:rPr>
        <w:fldChar w:fldCharType="end"/>
      </w:r>
    </w:p>
    <w:p w14:paraId="5B40979A" w14:textId="77777777" w:rsidR="001461A3" w:rsidRPr="00586972" w:rsidRDefault="001461A3" w:rsidP="001461A3">
      <w:pPr>
        <w:rPr>
          <w:shd w:val="clear" w:color="auto" w:fill="FFFFFF"/>
        </w:rPr>
      </w:pPr>
      <w:r w:rsidRPr="00586972">
        <w:rPr>
          <w:b/>
        </w:rPr>
        <w:t>Data (product) specification</w:t>
      </w:r>
      <w:r>
        <w:t xml:space="preserve"> - </w:t>
      </w:r>
      <w:r w:rsidRPr="00586972">
        <w:rPr>
          <w:shd w:val="clear" w:color="auto" w:fill="FFFFFF"/>
        </w:rPr>
        <w:t xml:space="preserve">detailed description of a data set or data set series together with additional information that will enable it to be created, supplied to and used by another party. </w:t>
      </w:r>
      <w:r w:rsidRPr="00586972">
        <w:rPr>
          <w:shd w:val="clear" w:color="auto" w:fill="FFFFFF"/>
        </w:rPr>
        <w:fldChar w:fldCharType="begin"/>
      </w:r>
      <w:r w:rsidRPr="00586972">
        <w:rPr>
          <w:shd w:val="clear" w:color="auto" w:fill="FFFFFF"/>
        </w:rPr>
        <w:instrText xml:space="preserve"> ADDIN EN.CITE &lt;EndNote&gt;&lt;Cite&gt;&lt;Author&gt;ISO&lt;/Author&gt;&lt;Year&gt;2008&lt;/Year&gt;&lt;RecNum&gt;152&lt;/RecNum&gt;&lt;DisplayText&gt;(ISO 2008)&lt;/DisplayText&gt;&lt;record&gt;&lt;rec-number&gt;152&lt;/rec-number&gt;&lt;foreign-keys&gt;&lt;key app="EN" db-id="rrxt52zwuvxvewefez4vrwzk9v20evxzz2zf"&gt;152&lt;/key&gt;&lt;/foreign-keys&gt;&lt;ref-type name="Generic"&gt;13&lt;/ref-type&gt;&lt;contributors&gt;&lt;authors&gt;&lt;author&gt;ISO&lt;/author&gt;&lt;/authors&gt;&lt;/contributors&gt;&lt;titles&gt;&lt;title&gt;AS/NZS ISO 19131:2008 Geographic information - Data product specifications&lt;/title&gt;&lt;/titles&gt;&lt;dates&gt;&lt;year&gt;2008&lt;/year&gt;&lt;/dates&gt;&lt;publisher&gt;AS/NZS&lt;/publisher&gt;&lt;urls&gt;&lt;/urls&gt;&lt;/record&gt;&lt;/Cite&gt;&lt;/EndNote&gt;</w:instrText>
      </w:r>
      <w:r w:rsidRPr="00586972">
        <w:rPr>
          <w:shd w:val="clear" w:color="auto" w:fill="FFFFFF"/>
        </w:rPr>
        <w:fldChar w:fldCharType="separate"/>
      </w:r>
      <w:r w:rsidRPr="00586972">
        <w:rPr>
          <w:shd w:val="clear" w:color="auto" w:fill="FFFFFF"/>
        </w:rPr>
        <w:t>(</w:t>
      </w:r>
      <w:hyperlink w:anchor="_ENREF_6" w:tooltip="ISO, 2008 #152" w:history="1">
        <w:r w:rsidR="007B375B" w:rsidRPr="00586972">
          <w:rPr>
            <w:shd w:val="clear" w:color="auto" w:fill="FFFFFF"/>
          </w:rPr>
          <w:t>ISO 2008</w:t>
        </w:r>
      </w:hyperlink>
      <w:r w:rsidRPr="00586972">
        <w:rPr>
          <w:shd w:val="clear" w:color="auto" w:fill="FFFFFF"/>
        </w:rPr>
        <w:t>)</w:t>
      </w:r>
      <w:r w:rsidRPr="00586972">
        <w:rPr>
          <w:shd w:val="clear" w:color="auto" w:fill="FFFFFF"/>
        </w:rPr>
        <w:fldChar w:fldCharType="end"/>
      </w:r>
    </w:p>
    <w:p w14:paraId="5804DB4A" w14:textId="77777777" w:rsidR="001461A3" w:rsidRPr="00586972" w:rsidRDefault="001461A3" w:rsidP="001461A3">
      <w:pPr>
        <w:rPr>
          <w:shd w:val="clear" w:color="auto" w:fill="FFFFFF"/>
        </w:rPr>
      </w:pPr>
      <w:r w:rsidRPr="00586972">
        <w:rPr>
          <w:b/>
          <w:shd w:val="clear" w:color="auto" w:fill="FFFFFF"/>
        </w:rPr>
        <w:t>Data specification framework</w:t>
      </w:r>
      <w:r w:rsidRPr="00586972">
        <w:rPr>
          <w:shd w:val="clear" w:color="auto" w:fill="FFFFFF"/>
        </w:rPr>
        <w:t xml:space="preserve"> – a framework of governance, processes and tools that supports the development and management of data specifications for a suite of data products. </w:t>
      </w:r>
    </w:p>
    <w:p w14:paraId="4D5D98BF" w14:textId="77777777" w:rsidR="001461A3" w:rsidRPr="00586972" w:rsidRDefault="001461A3" w:rsidP="001461A3">
      <w:pPr>
        <w:rPr>
          <w:shd w:val="clear" w:color="auto" w:fill="FFFFFF"/>
        </w:rPr>
      </w:pPr>
      <w:r w:rsidRPr="00586972">
        <w:rPr>
          <w:b/>
          <w:shd w:val="clear" w:color="auto" w:fill="FFFFFF"/>
        </w:rPr>
        <w:t>Domain</w:t>
      </w:r>
      <w:r w:rsidRPr="00586972">
        <w:rPr>
          <w:shd w:val="clear" w:color="auto" w:fill="FFFFFF"/>
        </w:rPr>
        <w:t xml:space="preserve"> - an area of knowledge or activity.  In the governance context domain refers to extent of control of a governing authority</w:t>
      </w:r>
      <w:r w:rsidRPr="00586972">
        <w:rPr>
          <w:shd w:val="clear" w:color="auto" w:fill="FFFFFF"/>
        </w:rPr>
        <w:fldChar w:fldCharType="begin"/>
      </w:r>
      <w:r w:rsidRPr="00586972">
        <w:rPr>
          <w:shd w:val="clear" w:color="auto" w:fill="FFFFFF"/>
        </w:rPr>
        <w:instrText xml:space="preserve"> ADDIN EN.CITE &lt;EndNote&gt;&lt;Cite&gt;&lt;Author&gt;Merriam-Webster&lt;/Author&gt;&lt;Year&gt;2015&lt;/Year&gt;&lt;RecNum&gt;816&lt;/RecNum&gt;&lt;DisplayText&gt;(Merriam-Webster 2015)&lt;/DisplayText&gt;&lt;record&gt;&lt;rec-number&gt;816&lt;/rec-number&gt;&lt;foreign-keys&gt;&lt;key app="EN" db-id="rrxt52zwuvxvewefez4vrwzk9v20evxzz2zf"&gt;816&lt;/key&gt;&lt;/foreign-keys&gt;&lt;ref-type name="Dictionary"&gt;52&lt;/ref-type&gt;&lt;contributors&gt;&lt;authors&gt;&lt;author&gt;Merriam-Webster&lt;/author&gt;&lt;/authors&gt;&lt;/contributors&gt;&lt;titles&gt;&lt;title&gt;Domain&lt;/title&gt;&lt;secondary-title&gt;Merriam-Webster Online Dictionary&lt;/secondary-title&gt;&lt;/titles&gt;&lt;dates&gt;&lt;year&gt;2015&lt;/year&gt;&lt;/dates&gt;&lt;publisher&gt;Merriam-Webster&lt;/publisher&gt;&lt;urls&gt;&lt;related-urls&gt;&lt;url&gt;{Merriam-Webster, 2014 #761}&lt;/url&gt;&lt;/related-urls&gt;&lt;/urls&gt;&lt;/record&gt;&lt;/Cite&gt;&lt;/EndNote&gt;</w:instrText>
      </w:r>
      <w:r w:rsidRPr="00586972">
        <w:rPr>
          <w:shd w:val="clear" w:color="auto" w:fill="FFFFFF"/>
        </w:rPr>
        <w:fldChar w:fldCharType="separate"/>
      </w:r>
      <w:r w:rsidRPr="00586972">
        <w:rPr>
          <w:shd w:val="clear" w:color="auto" w:fill="FFFFFF"/>
        </w:rPr>
        <w:t>(</w:t>
      </w:r>
      <w:hyperlink w:anchor="_ENREF_7" w:tooltip="Merriam-Webster, 2015 #816" w:history="1">
        <w:r w:rsidR="007B375B" w:rsidRPr="00586972">
          <w:rPr>
            <w:shd w:val="clear" w:color="auto" w:fill="FFFFFF"/>
          </w:rPr>
          <w:t>Merriam-Webster 2015</w:t>
        </w:r>
      </w:hyperlink>
      <w:r w:rsidRPr="00586972">
        <w:rPr>
          <w:shd w:val="clear" w:color="auto" w:fill="FFFFFF"/>
        </w:rPr>
        <w:t>)</w:t>
      </w:r>
      <w:r w:rsidRPr="00586972">
        <w:rPr>
          <w:shd w:val="clear" w:color="auto" w:fill="FFFFFF"/>
        </w:rPr>
        <w:fldChar w:fldCharType="end"/>
      </w:r>
      <w:r w:rsidRPr="00586972">
        <w:rPr>
          <w:shd w:val="clear" w:color="auto" w:fill="FFFFFF"/>
        </w:rPr>
        <w:t xml:space="preserve"> (e.g. ruler, government, decision authority).  </w:t>
      </w:r>
    </w:p>
    <w:p w14:paraId="1AB9C2B0" w14:textId="77777777" w:rsidR="001461A3" w:rsidRPr="00586972" w:rsidRDefault="001461A3" w:rsidP="001461A3">
      <w:pPr>
        <w:rPr>
          <w:shd w:val="clear" w:color="auto" w:fill="FFFFFF"/>
        </w:rPr>
      </w:pPr>
      <w:r w:rsidRPr="00586972">
        <w:rPr>
          <w:b/>
          <w:shd w:val="clear" w:color="auto" w:fill="FFFFFF"/>
        </w:rPr>
        <w:t xml:space="preserve">Domain of discourse </w:t>
      </w:r>
      <w:r w:rsidRPr="00586972">
        <w:rPr>
          <w:shd w:val="clear" w:color="auto" w:fill="FFFFFF"/>
        </w:rPr>
        <w:t>-</w:t>
      </w:r>
      <w:r>
        <w:rPr>
          <w:shd w:val="clear" w:color="auto" w:fill="FFFFFF"/>
        </w:rPr>
        <w:t>…….. ISO</w:t>
      </w:r>
      <w:r w:rsidRPr="00586972">
        <w:rPr>
          <w:shd w:val="clear" w:color="auto" w:fill="FFFFFF"/>
        </w:rPr>
        <w:t xml:space="preserve"> </w:t>
      </w:r>
    </w:p>
    <w:p w14:paraId="636E919B" w14:textId="77777777" w:rsidR="001461A3" w:rsidRPr="00586972" w:rsidRDefault="001461A3" w:rsidP="001461A3">
      <w:r w:rsidRPr="00586972">
        <w:rPr>
          <w:b/>
          <w:shd w:val="clear" w:color="auto" w:fill="FFFFFF"/>
        </w:rPr>
        <w:t>Feature</w:t>
      </w:r>
      <w:r w:rsidRPr="00586972">
        <w:rPr>
          <w:shd w:val="clear" w:color="auto" w:fill="FFFFFF"/>
        </w:rPr>
        <w:t xml:space="preserve"> - Abstraction of a real world phenomenon. "A digital representation of a real world entity or an abstraction of the real world. It has a spatial domain, a temporal domain, or a spatial/temporal domain as one of its attributes.</w:t>
      </w:r>
      <w:r w:rsidRPr="00586972">
        <w:t> </w:t>
      </w:r>
      <w:r w:rsidRPr="00586972">
        <w:fldChar w:fldCharType="begin"/>
      </w:r>
      <w:r w:rsidRPr="00586972">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fldChar w:fldCharType="separate"/>
      </w:r>
      <w:r w:rsidRPr="00586972">
        <w:t>(</w:t>
      </w:r>
      <w:hyperlink w:anchor="_ENREF_10" w:tooltip="Open Geospatial Consortium, 2015 #813" w:history="1">
        <w:r w:rsidR="007B375B" w:rsidRPr="00586972">
          <w:t>Open Geospatial Consortium 2015</w:t>
        </w:r>
      </w:hyperlink>
      <w:r w:rsidRPr="00586972">
        <w:t>)</w:t>
      </w:r>
      <w:r w:rsidRPr="00586972">
        <w:fldChar w:fldCharType="end"/>
      </w:r>
    </w:p>
    <w:p w14:paraId="23D4E5F0" w14:textId="77777777" w:rsidR="001461A3" w:rsidRPr="00586972" w:rsidRDefault="001461A3" w:rsidP="001461A3">
      <w:pPr>
        <w:rPr>
          <w:shd w:val="clear" w:color="auto" w:fill="FFFFFF"/>
        </w:rPr>
      </w:pPr>
      <w:r w:rsidRPr="00586972">
        <w:rPr>
          <w:b/>
        </w:rPr>
        <w:t>Feature Type</w:t>
      </w:r>
      <w:r w:rsidRPr="00586972">
        <w:t xml:space="preserve"> - …</w:t>
      </w:r>
      <w:r w:rsidRPr="00586972">
        <w:fldChar w:fldCharType="begin"/>
      </w:r>
      <w:r w:rsidRPr="00586972">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fldChar w:fldCharType="separate"/>
      </w:r>
      <w:r w:rsidRPr="00586972">
        <w:t>(</w:t>
      </w:r>
      <w:hyperlink w:anchor="_ENREF_10" w:tooltip="Open Geospatial Consortium, 2015 #813" w:history="1">
        <w:r w:rsidR="007B375B" w:rsidRPr="00586972">
          <w:t>Open Geospatial Consortium 2015</w:t>
        </w:r>
      </w:hyperlink>
      <w:r w:rsidRPr="00586972">
        <w:t>)</w:t>
      </w:r>
      <w:r w:rsidRPr="00586972">
        <w:fldChar w:fldCharType="end"/>
      </w:r>
    </w:p>
    <w:p w14:paraId="398600FA" w14:textId="77777777" w:rsidR="001461A3" w:rsidRPr="00586972" w:rsidRDefault="001461A3" w:rsidP="001461A3">
      <w:pPr>
        <w:rPr>
          <w:shd w:val="clear" w:color="auto" w:fill="FFFFFF"/>
        </w:rPr>
      </w:pPr>
      <w:r w:rsidRPr="00586972">
        <w:rPr>
          <w:b/>
          <w:shd w:val="clear" w:color="auto" w:fill="FFFFFF"/>
        </w:rPr>
        <w:t xml:space="preserve">Feature </w:t>
      </w:r>
      <w:r>
        <w:rPr>
          <w:b/>
          <w:shd w:val="clear" w:color="auto" w:fill="FFFFFF"/>
        </w:rPr>
        <w:t xml:space="preserve">(Type) </w:t>
      </w:r>
      <w:proofErr w:type="spellStart"/>
      <w:r w:rsidRPr="00586972">
        <w:rPr>
          <w:b/>
          <w:shd w:val="clear" w:color="auto" w:fill="FFFFFF"/>
        </w:rPr>
        <w:t>Catalog</w:t>
      </w:r>
      <w:proofErr w:type="spellEnd"/>
      <w:r w:rsidRPr="00586972">
        <w:rPr>
          <w:shd w:val="clear" w:color="auto" w:fill="FFFFFF"/>
        </w:rPr>
        <w:t xml:space="preserve"> - </w:t>
      </w:r>
      <w:proofErr w:type="spellStart"/>
      <w:r w:rsidRPr="00586972">
        <w:rPr>
          <w:shd w:val="clear" w:color="auto" w:fill="FFFFFF"/>
        </w:rPr>
        <w:t>Catalog</w:t>
      </w:r>
      <w:proofErr w:type="spellEnd"/>
      <w:r w:rsidRPr="00586972">
        <w:rPr>
          <w:shd w:val="clear" w:color="auto" w:fill="FFFFFF"/>
        </w:rPr>
        <w:t xml:space="preserve"> containing definitions and descriptions of the feature types, feature attributes, and feature relationships occurring in one or more sets of geographic data, together with any feature operations that may be applied. </w:t>
      </w:r>
      <w:r w:rsidRPr="00586972">
        <w:rPr>
          <w:shd w:val="clear" w:color="auto" w:fill="FFFFFF"/>
        </w:rPr>
        <w:fldChar w:fldCharType="begin"/>
      </w:r>
      <w:r w:rsidRPr="00586972">
        <w:rPr>
          <w:shd w:val="clear" w:color="auto" w:fill="FFFFFF"/>
        </w:rPr>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rPr>
          <w:shd w:val="clear" w:color="auto" w:fill="FFFFFF"/>
        </w:rPr>
        <w:fldChar w:fldCharType="separate"/>
      </w:r>
      <w:r w:rsidRPr="00586972">
        <w:rPr>
          <w:shd w:val="clear" w:color="auto" w:fill="FFFFFF"/>
        </w:rPr>
        <w:t>(</w:t>
      </w:r>
      <w:hyperlink w:anchor="_ENREF_10" w:tooltip="Open Geospatial Consortium, 2015 #813" w:history="1">
        <w:r w:rsidR="007B375B" w:rsidRPr="00586972">
          <w:rPr>
            <w:shd w:val="clear" w:color="auto" w:fill="FFFFFF"/>
          </w:rPr>
          <w:t>Open Geospatial Consortium 2015</w:t>
        </w:r>
      </w:hyperlink>
      <w:r w:rsidRPr="00586972">
        <w:rPr>
          <w:shd w:val="clear" w:color="auto" w:fill="FFFFFF"/>
        </w:rPr>
        <w:t>)</w:t>
      </w:r>
      <w:r w:rsidRPr="00586972">
        <w:rPr>
          <w:shd w:val="clear" w:color="auto" w:fill="FFFFFF"/>
        </w:rPr>
        <w:fldChar w:fldCharType="end"/>
      </w:r>
      <w:r w:rsidRPr="00586972">
        <w:rPr>
          <w:shd w:val="clear" w:color="auto" w:fill="FFFFFF"/>
        </w:rPr>
        <w:t xml:space="preserve"> </w:t>
      </w:r>
    </w:p>
    <w:p w14:paraId="64E05A06" w14:textId="77777777" w:rsidR="001461A3" w:rsidRDefault="001461A3" w:rsidP="001461A3">
      <w:r w:rsidRPr="00CE0535">
        <w:rPr>
          <w:b/>
        </w:rPr>
        <w:t>Federated</w:t>
      </w:r>
      <w:r>
        <w:t xml:space="preserve"> – independent entities (organisations, political or territorial units) joined in an alliance (federation), ceding some powers and decision authority to the federation level while retaining control and decision authority for local matters (i.e. over its own territory or organisation operations). </w:t>
      </w:r>
    </w:p>
    <w:p w14:paraId="0DEA84E7" w14:textId="77777777" w:rsidR="001461A3" w:rsidRDefault="001461A3" w:rsidP="001461A3">
      <w:r w:rsidRPr="00586972">
        <w:rPr>
          <w:b/>
        </w:rPr>
        <w:t xml:space="preserve">FSDF </w:t>
      </w:r>
      <w:r>
        <w:t xml:space="preserve">– Foundation Spatial Data Framework </w:t>
      </w:r>
    </w:p>
    <w:p w14:paraId="78F95AE5" w14:textId="77777777" w:rsidR="001461A3" w:rsidRPr="0075304A" w:rsidRDefault="001461A3" w:rsidP="001461A3">
      <w:bookmarkStart w:id="262" w:name="Geospatial"/>
      <w:r w:rsidRPr="00586972">
        <w:rPr>
          <w:b/>
        </w:rPr>
        <w:t>Geospatial</w:t>
      </w:r>
      <w:r>
        <w:t xml:space="preserve"> </w:t>
      </w:r>
      <w:bookmarkEnd w:id="262"/>
      <w:r>
        <w:t>-</w:t>
      </w:r>
      <w:r w:rsidRPr="0075304A">
        <w:t xml:space="preserve"> Referring to location relative to the Earth's surface. "Geospatial" is more precise in many GI contexts than "geographic," because geospatial information is often used in ways that do not involve a graphic representation, or map, of the information.</w:t>
      </w:r>
      <w:r>
        <w:t xml:space="preserve"> </w:t>
      </w:r>
      <w:r>
        <w:fldChar w:fldCharType="begin"/>
      </w:r>
      <w:r>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fldChar w:fldCharType="separate"/>
      </w:r>
      <w:r>
        <w:rPr>
          <w:noProof/>
        </w:rPr>
        <w:t>(</w:t>
      </w:r>
      <w:hyperlink w:anchor="_ENREF_10" w:tooltip="Open Geospatial Consortium, 2015 #813" w:history="1">
        <w:r w:rsidR="007B375B">
          <w:rPr>
            <w:noProof/>
          </w:rPr>
          <w:t>Open Geospatial Consortium 2015</w:t>
        </w:r>
      </w:hyperlink>
      <w:r>
        <w:rPr>
          <w:noProof/>
        </w:rPr>
        <w:t>)</w:t>
      </w:r>
      <w:r>
        <w:fldChar w:fldCharType="end"/>
      </w:r>
    </w:p>
    <w:p w14:paraId="11210040" w14:textId="77777777" w:rsidR="001461A3" w:rsidRDefault="001461A3" w:rsidP="001461A3">
      <w:r w:rsidRPr="00586972">
        <w:rPr>
          <w:b/>
        </w:rPr>
        <w:t xml:space="preserve">Geography </w:t>
      </w:r>
      <w:proofErr w:type="spellStart"/>
      <w:r w:rsidRPr="00586972">
        <w:rPr>
          <w:b/>
        </w:rPr>
        <w:t>Markup</w:t>
      </w:r>
      <w:proofErr w:type="spellEnd"/>
      <w:r w:rsidRPr="00586972">
        <w:rPr>
          <w:b/>
        </w:rPr>
        <w:t xml:space="preserve"> Language (GML)</w:t>
      </w:r>
      <w:r>
        <w:t xml:space="preserve"> – </w:t>
      </w:r>
      <w:r w:rsidRPr="00586972">
        <w:t>OGC`s XML-based language for describing and encoding geospatial information. An application of XML, a specification developed by members of the Open GIS Consortium. http://www.opengis.org/techno/specs/00-029/GML.html ". GML is an XML encoding for spatial data. In a sense, it is a schema-writing language for spatial information.</w:t>
      </w:r>
      <w:r w:rsidRPr="00586972">
        <w:fldChar w:fldCharType="begin"/>
      </w:r>
      <w:r w:rsidRPr="00586972">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fldChar w:fldCharType="separate"/>
      </w:r>
      <w:r w:rsidRPr="00586972">
        <w:t>(</w:t>
      </w:r>
      <w:hyperlink w:anchor="_ENREF_10" w:tooltip="Open Geospatial Consortium, 2015 #813" w:history="1">
        <w:r w:rsidR="007B375B" w:rsidRPr="00586972">
          <w:t>Open Geospatial Consortium 2015</w:t>
        </w:r>
      </w:hyperlink>
      <w:r w:rsidRPr="00586972">
        <w:t>)</w:t>
      </w:r>
      <w:r w:rsidRPr="00586972">
        <w:fldChar w:fldCharType="end"/>
      </w:r>
    </w:p>
    <w:p w14:paraId="3A1350DF" w14:textId="77777777" w:rsidR="001461A3" w:rsidRDefault="001461A3" w:rsidP="001461A3">
      <w:r w:rsidRPr="00496ADB">
        <w:rPr>
          <w:b/>
          <w:bCs/>
        </w:rPr>
        <w:t>Governan</w:t>
      </w:r>
      <w:r>
        <w:rPr>
          <w:b/>
          <w:bCs/>
        </w:rPr>
        <w:t>ce</w:t>
      </w:r>
      <w:r w:rsidRPr="00A71047">
        <w:rPr>
          <w:b/>
        </w:rPr>
        <w:t xml:space="preserve"> – </w:t>
      </w:r>
      <w:r w:rsidRPr="00DF2E71">
        <w:t xml:space="preserve">a framework of </w:t>
      </w:r>
      <w:r>
        <w:t>‘</w:t>
      </w:r>
      <w:r w:rsidRPr="00DF2E71">
        <w:t>authority structures</w:t>
      </w:r>
      <w:r>
        <w:t>’</w:t>
      </w:r>
      <w:r w:rsidRPr="00DF2E71">
        <w:t xml:space="preserve"> and processes</w:t>
      </w:r>
      <w:r>
        <w:t>,</w:t>
      </w:r>
      <w:r w:rsidRPr="00DF2E71">
        <w:t xml:space="preserve"> </w:t>
      </w:r>
      <w:r>
        <w:t xml:space="preserve">by which </w:t>
      </w:r>
      <w:r w:rsidRPr="00DF2E71">
        <w:t>communities manage their collective affairs through a continuous process of negotiation and decision</w:t>
      </w:r>
      <w:r>
        <w:t xml:space="preserve"> </w:t>
      </w:r>
      <w:r w:rsidRPr="00DF2E71">
        <w:t>making.</w:t>
      </w:r>
      <w:r w:rsidRPr="00496ADB">
        <w:rPr>
          <w:b/>
        </w:rPr>
        <w:t xml:space="preserve"> </w:t>
      </w:r>
      <w:r w:rsidRPr="000E58DA">
        <w:t xml:space="preserve">The framework enables the creation </w:t>
      </w:r>
      <w:r>
        <w:t xml:space="preserve">and operation of </w:t>
      </w:r>
      <w:r w:rsidRPr="000E58DA">
        <w:t xml:space="preserve">mechanisms, processes and rules designed to reconcile the diverse needs and interests of a community, to steer individual and collective initiatives of stakeholders to achieve agreed, collective goals </w:t>
      </w:r>
      <w:r w:rsidRPr="000E58DA">
        <w:fldChar w:fldCharType="begin"/>
      </w:r>
      <w:r>
        <w:instrText xml:space="preserve"> ADDIN EN.CITE &lt;EndNote&gt;&lt;Cite&gt;&lt;Author&gt;Box&lt;/Author&gt;&lt;Year&gt;2013&lt;/Year&gt;&lt;RecNum&gt;762&lt;/RecNum&gt;&lt;DisplayText&gt;(Box 2013)&lt;/DisplayText&gt;&lt;record&gt;&lt;rec-number&gt;762&lt;/rec-number&gt;&lt;foreign-keys&gt;&lt;key app="EN" db-id="rrxt52zwuvxvewefez4vrwzk9v20evxzz2zf"&gt;762&lt;/key&gt;&lt;/foreign-keys&gt;&lt;ref-type name="Thesis"&gt;32&lt;/ref-type&gt;&lt;contributors&gt;&lt;authors&gt;&lt;author&gt;Box, P.&lt;/author&gt;&lt;/authors&gt;&lt;/contributors&gt;&lt;titles&gt;&lt;title&gt;The Governance of Spatial Data Infrastructure: A Registry Based Model &lt;/title&gt;&lt;secondary-title&gt;Infrastructure Engineering &lt;/secondary-title&gt;&lt;/titles&gt;&lt;volume&gt;Masters of Applied Science (Geomatics) by Research &lt;/volume&gt;&lt;dates&gt;&lt;year&gt;2013&lt;/year&gt;&lt;/dates&gt;&lt;pub-location&gt;Melbourne&lt;/pub-location&gt;&lt;publisher&gt;University of Melbourne&lt;/publisher&gt;&lt;work-type&gt;Masters&lt;/work-type&gt;&lt;urls&gt;&lt;related-urls&gt;&lt;url&gt;http://www.csdila.unimelb.edu.au/publication/theses/Paul_Box_Thesis.pdf&lt;/url&gt;&lt;/related-urls&gt;&lt;/urls&gt;&lt;/record&gt;&lt;/Cite&gt;&lt;/EndNote&gt;</w:instrText>
      </w:r>
      <w:r w:rsidRPr="000E58DA">
        <w:fldChar w:fldCharType="separate"/>
      </w:r>
      <w:r w:rsidRPr="000E58DA">
        <w:rPr>
          <w:noProof/>
        </w:rPr>
        <w:t>(</w:t>
      </w:r>
      <w:hyperlink w:anchor="_ENREF_3" w:tooltip="Box, 2013 #762" w:history="1">
        <w:r w:rsidR="007B375B" w:rsidRPr="000E58DA">
          <w:rPr>
            <w:noProof/>
          </w:rPr>
          <w:t>Box 2013</w:t>
        </w:r>
      </w:hyperlink>
      <w:r w:rsidRPr="000E58DA">
        <w:rPr>
          <w:noProof/>
        </w:rPr>
        <w:t>)</w:t>
      </w:r>
      <w:r w:rsidRPr="000E58DA">
        <w:fldChar w:fldCharType="end"/>
      </w:r>
      <w:r w:rsidRPr="000E58DA">
        <w:t>.</w:t>
      </w:r>
    </w:p>
    <w:p w14:paraId="121248A4" w14:textId="77777777" w:rsidR="001461A3" w:rsidRPr="00810682" w:rsidRDefault="001461A3" w:rsidP="001461A3">
      <w:r w:rsidRPr="00810682">
        <w:rPr>
          <w:b/>
        </w:rPr>
        <w:t>Harmonization</w:t>
      </w:r>
      <w:r w:rsidRPr="00810682">
        <w:t xml:space="preserve"> </w:t>
      </w:r>
      <w:r>
        <w:t xml:space="preserve">– of </w:t>
      </w:r>
      <w:r w:rsidRPr="00810682">
        <w:t xml:space="preserve">standards: activities undertaken by communities of experts to align standards. For example, to define common metadata and application schema from legacy sources, harmonization will consider: -- Architecture - multiple viewpoints that capture high level requirements, use cases, scenarios, information flows and computational flows. -- Data modelling - definition and UML encoding of feature type, attribute type, data type, coding, dependency mapping -- Schema modelling - UML mapping and encoding to GML, mapping of profiles to one another, and delineation to service types -- Iteration and </w:t>
      </w:r>
      <w:r w:rsidRPr="00810682">
        <w:lastRenderedPageBreak/>
        <w:t>development - build a little, see if it works, build more- -- Delivery to standards organizations for approval.</w:t>
      </w:r>
      <w:r>
        <w:fldChar w:fldCharType="begin"/>
      </w:r>
      <w:r>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fldChar w:fldCharType="separate"/>
      </w:r>
      <w:r>
        <w:rPr>
          <w:noProof/>
        </w:rPr>
        <w:t>(</w:t>
      </w:r>
      <w:hyperlink w:anchor="_ENREF_10" w:tooltip="Open Geospatial Consortium, 2015 #813" w:history="1">
        <w:r w:rsidR="007B375B">
          <w:rPr>
            <w:noProof/>
          </w:rPr>
          <w:t>Open Geospatial Consortium 2015</w:t>
        </w:r>
      </w:hyperlink>
      <w:r>
        <w:rPr>
          <w:noProof/>
        </w:rPr>
        <w:t>)</w:t>
      </w:r>
      <w:r>
        <w:fldChar w:fldCharType="end"/>
      </w:r>
    </w:p>
    <w:p w14:paraId="627975F2" w14:textId="77777777" w:rsidR="001461A3" w:rsidRPr="00372CD8" w:rsidRDefault="001461A3" w:rsidP="001461A3">
      <w:r w:rsidRPr="00372CD8">
        <w:rPr>
          <w:b/>
        </w:rPr>
        <w:t xml:space="preserve">Information community </w:t>
      </w:r>
      <w:r w:rsidRPr="00372CD8">
        <w:t xml:space="preserve">- </w:t>
      </w:r>
      <w:r w:rsidRPr="00586972">
        <w:t xml:space="preserve">A collection of people (a government agency or group of agencies, a profession, a group of researchers in the same discipline, corporate partners cooperating on a project, etc.) who, at least part of the time, share a common digital geographic information language and common spatial feature definitions. </w:t>
      </w:r>
      <w:r w:rsidRPr="00586972">
        <w:fldChar w:fldCharType="begin"/>
      </w:r>
      <w:r w:rsidRPr="00586972">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fldChar w:fldCharType="separate"/>
      </w:r>
      <w:r w:rsidRPr="00586972">
        <w:t>(</w:t>
      </w:r>
      <w:hyperlink w:anchor="_ENREF_10" w:tooltip="Open Geospatial Consortium, 2015 #813" w:history="1">
        <w:r w:rsidR="007B375B" w:rsidRPr="00586972">
          <w:t>Open Geospatial Consortium 2015</w:t>
        </w:r>
      </w:hyperlink>
      <w:r w:rsidRPr="00586972">
        <w:t>)</w:t>
      </w:r>
      <w:r w:rsidRPr="00586972">
        <w:fldChar w:fldCharType="end"/>
      </w:r>
    </w:p>
    <w:p w14:paraId="68AEB1DC" w14:textId="77777777" w:rsidR="001461A3" w:rsidRPr="00372CD8" w:rsidRDefault="001461A3" w:rsidP="001461A3">
      <w:r w:rsidRPr="00372CD8">
        <w:rPr>
          <w:b/>
        </w:rPr>
        <w:t>Information Infrastructure</w:t>
      </w:r>
      <w:r w:rsidRPr="00372CD8">
        <w:t xml:space="preserve"> – interconnected systems with interwoven social and-technical components including information supply chains, institutional arrangements, standards, and technology</w:t>
      </w:r>
      <w:r>
        <w:t xml:space="preserve">. See also: Spatial Data Infrastructure, System of Systems.  </w:t>
      </w:r>
    </w:p>
    <w:p w14:paraId="10EA22CF" w14:textId="77777777" w:rsidR="001461A3" w:rsidRDefault="001461A3" w:rsidP="001461A3">
      <w:r w:rsidRPr="0031392D">
        <w:rPr>
          <w:b/>
        </w:rPr>
        <w:t xml:space="preserve">Information </w:t>
      </w:r>
      <w:proofErr w:type="gramStart"/>
      <w:r w:rsidRPr="0031392D">
        <w:rPr>
          <w:b/>
        </w:rPr>
        <w:t>model</w:t>
      </w:r>
      <w:r>
        <w:rPr>
          <w:b/>
        </w:rPr>
        <w:t xml:space="preserve"> </w:t>
      </w:r>
      <w:r>
        <w:t xml:space="preserve"> –</w:t>
      </w:r>
      <w:proofErr w:type="gramEnd"/>
      <w:r>
        <w:t xml:space="preserve"> a representation of the concepts and relationships for a particular ‘domain of discourse’.  </w:t>
      </w:r>
    </w:p>
    <w:p w14:paraId="01462988" w14:textId="77777777" w:rsidR="001461A3" w:rsidRDefault="001461A3" w:rsidP="001461A3">
      <w:r w:rsidRPr="0031392D">
        <w:rPr>
          <w:b/>
        </w:rPr>
        <w:t>Interoperability</w:t>
      </w:r>
      <w:r>
        <w:t xml:space="preserve"> </w:t>
      </w:r>
    </w:p>
    <w:p w14:paraId="7BB40112" w14:textId="77777777" w:rsidR="001461A3" w:rsidRDefault="001461A3" w:rsidP="001461A3">
      <w:r>
        <w:rPr>
          <w:rFonts w:ascii="Helvetica" w:hAnsi="Helvetica" w:cs="Helvetica"/>
          <w:color w:val="111111"/>
          <w:sz w:val="18"/>
          <w:szCs w:val="18"/>
          <w:shd w:val="clear" w:color="auto" w:fill="FFFFFF"/>
        </w:rPr>
        <w:t xml:space="preserve">1. - </w:t>
      </w:r>
      <w:r w:rsidRPr="00586972">
        <w:t xml:space="preserve">the capability to communicate, execute programs, or transfer data among various functional units in a manner that requires the user to have little or no knowledge of the unique characteristics of those units ISO 2382-1. "The ability for a system or components of a system to provide information portability and </w:t>
      </w:r>
      <w:proofErr w:type="spellStart"/>
      <w:r w:rsidRPr="00586972">
        <w:t>interapplication</w:t>
      </w:r>
      <w:proofErr w:type="spellEnd"/>
      <w:r w:rsidRPr="00586972">
        <w:t xml:space="preserve">, cooperative process control. Interoperability, in the context of the </w:t>
      </w:r>
      <w:proofErr w:type="spellStart"/>
      <w:r w:rsidRPr="00586972">
        <w:t>OpenGIS</w:t>
      </w:r>
      <w:proofErr w:type="spellEnd"/>
      <w:r w:rsidRPr="00586972">
        <w:t xml:space="preserve"> Specification, is software components operating reciprocally (working with each other) to overcome tedious batch conversion tasks, import/export obstacles, and distributed resource access barriers imposed by heterogeneous processing environments and heterogeneous data." </w:t>
      </w:r>
      <w:r w:rsidRPr="00586972">
        <w:fldChar w:fldCharType="begin"/>
      </w:r>
      <w:r w:rsidRPr="00586972">
        <w:instrText xml:space="preserve"> ADDIN EN.CITE &lt;EndNote&gt;&lt;Cite&gt;&lt;Author&gt;Open Geospatial Consortium&lt;/Author&gt;&lt;Year&gt;2015&lt;/Year&gt;&lt;RecNum&gt;813&lt;/RecNum&gt;&lt;DisplayText&gt;(Open Geospatial Consortium 2015)&lt;/DisplayText&gt;&lt;record&gt;&lt;rec-number&gt;813&lt;/rec-number&gt;&lt;foreign-keys&gt;&lt;key app="EN" db-id="rrxt52zwuvxvewefez4vrwzk9v20evxzz2zf"&gt;813&lt;/key&gt;&lt;/foreign-keys&gt;&lt;ref-type name="Web Page"&gt;12&lt;/ref-type&gt;&lt;contributors&gt;&lt;authors&gt;&lt;author&gt;Open Geospatial Consortium, &lt;/author&gt;&lt;/authors&gt;&lt;/contributors&gt;&lt;titles&gt;&lt;title&gt;OGC Glossary&lt;/title&gt;&lt;/titles&gt;&lt;volume&gt;2015&lt;/volume&gt;&lt;number&gt;February 2015&lt;/number&gt;&lt;dates&gt;&lt;year&gt;2015&lt;/year&gt;&lt;/dates&gt;&lt;publisher&gt;Open Geospatial Consortium&lt;/publisher&gt;&lt;urls&gt;&lt;related-urls&gt;&lt;url&gt;http://www.opengeospatial.org/ogc/glossary&lt;/url&gt;&lt;/related-urls&gt;&lt;/urls&gt;&lt;/record&gt;&lt;/Cite&gt;&lt;/EndNote&gt;</w:instrText>
      </w:r>
      <w:r w:rsidRPr="00586972">
        <w:fldChar w:fldCharType="separate"/>
      </w:r>
      <w:r w:rsidRPr="00586972">
        <w:t>(</w:t>
      </w:r>
      <w:hyperlink w:anchor="_ENREF_10" w:tooltip="Open Geospatial Consortium, 2015 #813" w:history="1">
        <w:r w:rsidR="007B375B" w:rsidRPr="00586972">
          <w:t>Open Geospatial Consortium 2015</w:t>
        </w:r>
      </w:hyperlink>
      <w:r w:rsidRPr="00586972">
        <w:t>)</w:t>
      </w:r>
      <w:r w:rsidRPr="00586972">
        <w:fldChar w:fldCharType="end"/>
      </w:r>
    </w:p>
    <w:p w14:paraId="439A185C" w14:textId="77777777" w:rsidR="001461A3" w:rsidRDefault="001461A3" w:rsidP="001461A3">
      <w:r>
        <w:t xml:space="preserve">2. - the ability to transfer and use information in a uniform and efficient manner across multiple organisations and information technology systems </w:t>
      </w:r>
      <w:r>
        <w:fldChar w:fldCharType="begin"/>
      </w:r>
      <w:r>
        <w:instrText xml:space="preserve"> ADDIN EN.CITE &lt;EndNote&gt;&lt;Cite&gt;&lt;Author&gt;Australian Government Information Management Office (AGIMO)&lt;/Author&gt;&lt;Year&gt;2006&lt;/Year&gt;&lt;RecNum&gt;764&lt;/RecNum&gt;&lt;Suffix&gt; p. 3&lt;/Suffix&gt;&lt;DisplayText&gt;(Australian Government Information Management Office (AGIMO) 2006 p. 3)&lt;/DisplayText&gt;&lt;record&gt;&lt;rec-number&gt;764&lt;/rec-number&gt;&lt;foreign-keys&gt;&lt;key app="EN" db-id="rrxt52zwuvxvewefez4vrwzk9v20evxzz2zf"&gt;764&lt;/key&gt;&lt;/foreign-keys&gt;&lt;ref-type name="Report"&gt;27&lt;/ref-type&gt;&lt;contributors&gt;&lt;authors&gt;&lt;author&gt;Australian Government Information Management Office (AGIMO),&lt;/author&gt;&lt;/authors&gt;&lt;/contributors&gt;&lt;titles&gt;&lt;title&gt;Australian Government Information Interoperability Framework&lt;/title&gt;&lt;/titles&gt;&lt;dates&gt;&lt;year&gt;2006&lt;/year&gt;&lt;/dates&gt;&lt;urls&gt;&lt;related-urls&gt;&lt;url&gt;http://www.finance.gov.au/files/2012/04/Information_Interoperability_Framework.pdf&lt;/url&gt;&lt;/related-urls&gt;&lt;/urls&gt;&lt;/record&gt;&lt;/Cite&gt;&lt;/EndNote&gt;</w:instrText>
      </w:r>
      <w:r>
        <w:fldChar w:fldCharType="separate"/>
      </w:r>
      <w:r>
        <w:rPr>
          <w:noProof/>
        </w:rPr>
        <w:t>(</w:t>
      </w:r>
      <w:hyperlink w:anchor="_ENREF_2" w:tooltip="Australian Government Information Management Office (AGIMO), 2006 #764" w:history="1">
        <w:r w:rsidR="007B375B">
          <w:rPr>
            <w:noProof/>
          </w:rPr>
          <w:t>Australian Government Information Management Office (AGIMO) 2006 p. 3</w:t>
        </w:r>
      </w:hyperlink>
      <w:r>
        <w:rPr>
          <w:noProof/>
        </w:rPr>
        <w:t>)</w:t>
      </w:r>
      <w:r>
        <w:fldChar w:fldCharType="end"/>
      </w:r>
      <w:r>
        <w:t>.</w:t>
      </w:r>
    </w:p>
    <w:p w14:paraId="09A55A5E" w14:textId="77777777" w:rsidR="001461A3" w:rsidRDefault="001461A3" w:rsidP="001461A3">
      <w:r w:rsidRPr="009A6C37">
        <w:rPr>
          <w:b/>
        </w:rPr>
        <w:t>Model Driven Architecture (MDA)</w:t>
      </w:r>
      <w:r w:rsidRPr="00586972">
        <w:t xml:space="preserve"> </w:t>
      </w:r>
      <w:r>
        <w:t>- an approach for deriving value from models and architecture in support of the full life cycle of physical, organizational and I.T. systems</w:t>
      </w:r>
      <w:r w:rsidRPr="00586972">
        <w:footnoteReference w:id="8"/>
      </w:r>
      <w:r>
        <w:t xml:space="preserve">.  The MDA </w:t>
      </w:r>
      <w:proofErr w:type="gramStart"/>
      <w:r>
        <w:t>approach  represents</w:t>
      </w:r>
      <w:proofErr w:type="gramEnd"/>
      <w:r>
        <w:t xml:space="preserve"> and supports everything from requirements to business </w:t>
      </w:r>
      <w:proofErr w:type="spellStart"/>
      <w:r>
        <w:t>modeling</w:t>
      </w:r>
      <w:proofErr w:type="spellEnd"/>
      <w:r>
        <w:t xml:space="preserve"> to technology implementations.  </w:t>
      </w:r>
      <w:r>
        <w:fldChar w:fldCharType="begin"/>
      </w:r>
      <w:r>
        <w:instrText xml:space="preserve"> ADDIN EN.CITE &lt;EndNote&gt;&lt;Cite&gt;&lt;Author&gt;Object Management Group&lt;/Author&gt;&lt;Year&gt;2014&lt;/Year&gt;&lt;RecNum&gt;814&lt;/RecNum&gt;&lt;DisplayText&gt;(Object Management Group 2014)&lt;/DisplayText&gt;&lt;record&gt;&lt;rec-number&gt;814&lt;/rec-number&gt;&lt;foreign-keys&gt;&lt;key app="EN" db-id="rrxt52zwuvxvewefez4vrwzk9v20evxzz2zf"&gt;814&lt;/key&gt;&lt;/foreign-keys&gt;&lt;ref-type name="Generic"&gt;13&lt;/ref-type&gt;&lt;contributors&gt;&lt;authors&gt;&lt;author&gt;Object Management Group,&lt;/author&gt;&lt;/authors&gt;&lt;/contributors&gt;&lt;titles&gt;&lt;title&gt;Model Driven Architecture (MDA): MDA Guide rev. 2.0&lt;/title&gt;&lt;/titles&gt;&lt;dates&gt;&lt;year&gt;2014&lt;/year&gt;&lt;/dates&gt;&lt;publisher&gt;Object Management Group,&lt;/publisher&gt;&lt;urls&gt;&lt;related-urls&gt;&lt;url&gt;http://www.omg.org/cgi-bin/doc?ormsc/14-06-01&lt;/url&gt;&lt;/related-urls&gt;&lt;/urls&gt;&lt;/record&gt;&lt;/Cite&gt;&lt;/EndNote&gt;</w:instrText>
      </w:r>
      <w:r>
        <w:fldChar w:fldCharType="separate"/>
      </w:r>
      <w:r>
        <w:t>(</w:t>
      </w:r>
      <w:hyperlink w:anchor="_ENREF_8" w:tooltip="Object Management Group, 2014 #814" w:history="1">
        <w:r w:rsidR="007B375B">
          <w:t>Object Management Group 2014</w:t>
        </w:r>
      </w:hyperlink>
      <w:r>
        <w:t>)</w:t>
      </w:r>
      <w:r>
        <w:fldChar w:fldCharType="end"/>
      </w:r>
    </w:p>
    <w:p w14:paraId="27886C91" w14:textId="77777777" w:rsidR="001461A3" w:rsidRDefault="001461A3" w:rsidP="001461A3">
      <w:pPr>
        <w:rPr>
          <w:b/>
        </w:rPr>
      </w:pPr>
      <w:r>
        <w:rPr>
          <w:b/>
        </w:rPr>
        <w:t xml:space="preserve">Ontology - … </w:t>
      </w:r>
    </w:p>
    <w:p w14:paraId="37B9B4CB" w14:textId="77777777" w:rsidR="001461A3" w:rsidRPr="009A6C37" w:rsidRDefault="001461A3" w:rsidP="001461A3">
      <w:r w:rsidRPr="009A6C37">
        <w:rPr>
          <w:b/>
        </w:rPr>
        <w:t>Register</w:t>
      </w:r>
      <w:r w:rsidRPr="009A6C37">
        <w:t xml:space="preserve"> - set of files containing identifiers assigned to items with descriptions of the associated items. </w:t>
      </w:r>
      <w:proofErr w:type="gramStart"/>
      <w:r>
        <w:t>hierarchical</w:t>
      </w:r>
      <w:proofErr w:type="gramEnd"/>
      <w:r>
        <w:t xml:space="preserve"> register - </w:t>
      </w:r>
      <w:r w:rsidRPr="009A6C37">
        <w:t>a</w:t>
      </w:r>
      <w:r>
        <w:t xml:space="preserve"> </w:t>
      </w:r>
      <w:r w:rsidRPr="009A6C37">
        <w:t xml:space="preserve">structured set of registers for a domain of register items, composed of a principal register (that contains a description of each of the </w:t>
      </w:r>
      <w:proofErr w:type="spellStart"/>
      <w:r w:rsidRPr="009A6C37">
        <w:t>subregisters</w:t>
      </w:r>
      <w:proofErr w:type="spellEnd"/>
      <w:r w:rsidRPr="009A6C37">
        <w:t xml:space="preserve">) and a set of </w:t>
      </w:r>
      <w:proofErr w:type="spellStart"/>
      <w:r w:rsidRPr="00E1310B">
        <w:t>subregisters</w:t>
      </w:r>
      <w:proofErr w:type="spellEnd"/>
      <w:r w:rsidRPr="009A6C37">
        <w:t xml:space="preserve"> that contain items from a partition of a domain of information.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6A599979" w14:textId="77777777" w:rsidR="001461A3" w:rsidRPr="009A6C37" w:rsidRDefault="001461A3" w:rsidP="001461A3">
      <w:r w:rsidRPr="009A6C37">
        <w:rPr>
          <w:b/>
        </w:rPr>
        <w:t>Register manager</w:t>
      </w:r>
      <w:r>
        <w:t xml:space="preserve"> - </w:t>
      </w:r>
      <w:r w:rsidRPr="009A6C37">
        <w:t xml:space="preserve">organization to which management of a register has been delegated by the register owner.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0A61ACF9" w14:textId="77777777" w:rsidR="001461A3" w:rsidRPr="009A6C37" w:rsidRDefault="001461A3" w:rsidP="001461A3">
      <w:r w:rsidRPr="009A6C37">
        <w:rPr>
          <w:b/>
        </w:rPr>
        <w:t>Register owner</w:t>
      </w:r>
      <w:r>
        <w:t xml:space="preserve"> - </w:t>
      </w:r>
      <w:r w:rsidRPr="009A6C37">
        <w:t xml:space="preserve">organization that establishes a register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60358327" w14:textId="77777777" w:rsidR="001461A3" w:rsidRDefault="001461A3" w:rsidP="001461A3">
      <w:r w:rsidRPr="009A6C37">
        <w:rPr>
          <w:b/>
        </w:rPr>
        <w:t>Registration</w:t>
      </w:r>
      <w:r>
        <w:t xml:space="preserve"> - </w:t>
      </w:r>
      <w:r w:rsidRPr="009A6C37">
        <w:t xml:space="preserve">assignment of a permanent, unique, and unambiguous identifier to an item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r w:rsidRPr="009A6C37">
        <w:br/>
      </w:r>
      <w:r>
        <w:t xml:space="preserve">Registry - </w:t>
      </w:r>
      <w:r w:rsidRPr="009A6C37">
        <w:t xml:space="preserve">information system on which a register is maintained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7FF55FEE" w14:textId="77777777" w:rsidR="001461A3" w:rsidRDefault="001461A3" w:rsidP="001461A3">
      <w:r w:rsidRPr="009A6C37">
        <w:rPr>
          <w:b/>
        </w:rPr>
        <w:t>Registry manager</w:t>
      </w:r>
      <w:r w:rsidRPr="009A6C37">
        <w:t xml:space="preserve"> – a person or an organization responsible for the day-to-day management of a registry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036E3BD4" w14:textId="77777777" w:rsidR="00A41FBE" w:rsidRPr="00B064E1" w:rsidRDefault="00A41FBE" w:rsidP="00A41FBE">
      <w:pPr>
        <w:jc w:val="both"/>
        <w:rPr>
          <w:i/>
          <w:lang w:val="en-US" w:eastAsia="en-US"/>
        </w:rPr>
      </w:pPr>
      <w:bookmarkStart w:id="263" w:name="SDI"/>
      <w:r w:rsidRPr="00A41FBE">
        <w:rPr>
          <w:b/>
        </w:rPr>
        <w:t>(Geo)Spatial data infrastructure (SDI/GDI)</w:t>
      </w:r>
      <w:r>
        <w:t xml:space="preserve"> </w:t>
      </w:r>
      <w:bookmarkEnd w:id="263"/>
      <w:r>
        <w:t xml:space="preserve">– a (geo)spatial data infrastructure </w:t>
      </w:r>
      <w:r w:rsidRPr="00B064E1">
        <w:rPr>
          <w:i/>
          <w:lang w:val="en-US" w:eastAsia="en-US"/>
        </w:rPr>
        <w:t xml:space="preserve">is a collaborative, approach to </w:t>
      </w:r>
      <w:r>
        <w:rPr>
          <w:i/>
          <w:lang w:val="en-US" w:eastAsia="en-US"/>
        </w:rPr>
        <w:t>creating, maintaining</w:t>
      </w:r>
      <w:r w:rsidRPr="00B064E1">
        <w:rPr>
          <w:i/>
          <w:lang w:val="en-US" w:eastAsia="en-US"/>
        </w:rPr>
        <w:t xml:space="preserve">, </w:t>
      </w:r>
      <w:r>
        <w:rPr>
          <w:i/>
          <w:lang w:val="en-US" w:eastAsia="en-US"/>
        </w:rPr>
        <w:t xml:space="preserve">providing and using </w:t>
      </w:r>
      <w:r w:rsidRPr="00B064E1">
        <w:rPr>
          <w:i/>
          <w:lang w:val="en-US" w:eastAsia="en-US"/>
        </w:rPr>
        <w:t xml:space="preserve">distributed geospatial resources </w:t>
      </w:r>
      <w:r>
        <w:rPr>
          <w:i/>
          <w:lang w:val="en-US" w:eastAsia="en-US"/>
        </w:rPr>
        <w:t xml:space="preserve">under heterogeneous ownership and operation, </w:t>
      </w:r>
      <w:r w:rsidRPr="00B064E1">
        <w:rPr>
          <w:i/>
          <w:lang w:val="en-US" w:eastAsia="en-US"/>
        </w:rPr>
        <w:t xml:space="preserve">to meet </w:t>
      </w:r>
      <w:r>
        <w:rPr>
          <w:i/>
          <w:lang w:val="en-US" w:eastAsia="en-US"/>
        </w:rPr>
        <w:t>common</w:t>
      </w:r>
      <w:r w:rsidRPr="00B064E1">
        <w:rPr>
          <w:i/>
          <w:lang w:val="en-US" w:eastAsia="en-US"/>
        </w:rPr>
        <w:t xml:space="preserve"> information needs</w:t>
      </w:r>
      <w:r>
        <w:rPr>
          <w:i/>
          <w:lang w:val="en-US" w:eastAsia="en-US"/>
        </w:rPr>
        <w:t xml:space="preserve"> </w:t>
      </w:r>
      <w:r w:rsidRPr="00B064E1">
        <w:rPr>
          <w:i/>
          <w:lang w:val="en-US" w:eastAsia="en-US"/>
        </w:rPr>
        <w:t xml:space="preserve"> </w:t>
      </w:r>
      <w:r w:rsidR="007B375B">
        <w:rPr>
          <w:i/>
          <w:lang w:val="en-US" w:eastAsia="en-US"/>
        </w:rPr>
        <w:fldChar w:fldCharType="begin"/>
      </w:r>
      <w:r w:rsidR="007B375B">
        <w:rPr>
          <w:i/>
          <w:lang w:val="en-US" w:eastAsia="en-US"/>
        </w:rPr>
        <w:instrText xml:space="preserve"> ADDIN EN.CITE &lt;EndNote&gt;&lt;Cite&gt;&lt;Author&gt;Box&lt;/Author&gt;&lt;Year&gt;2013&lt;/Year&gt;&lt;RecNum&gt;762&lt;/RecNum&gt;&lt;DisplayText&gt;(Box 2013)&lt;/DisplayText&gt;&lt;record&gt;&lt;rec-number&gt;762&lt;/rec-number&gt;&lt;foreign-keys&gt;&lt;key app="EN" db-id="rrxt52zwuvxvewefez4vrwzk9v20evxzz2zf"&gt;762&lt;/key&gt;&lt;/foreign-keys&gt;&lt;ref-type name="Thesis"&gt;32&lt;/ref-type&gt;&lt;contributors&gt;&lt;authors&gt;&lt;author&gt;Box, P.&lt;/author&gt;&lt;/authors&gt;&lt;/contributors&gt;&lt;titles&gt;&lt;title&gt;The Governance of Spatial Data Infrastructure: A Registry Based Model &lt;/title&gt;&lt;secondary-title&gt;Infrastructure Engineering &lt;/secondary-title&gt;&lt;/titles&gt;&lt;volume&gt;Masters of Applied Science (Geomatics) by Research &lt;/volume&gt;&lt;dates&gt;&lt;year&gt;2013&lt;/year&gt;&lt;/dates&gt;&lt;pub-location&gt;Melbourne&lt;/pub-location&gt;&lt;publisher&gt;University of Melbourne&lt;/publisher&gt;&lt;work-type&gt;Masters&lt;/work-type&gt;&lt;urls&gt;&lt;related-urls&gt;&lt;url&gt;http://www.csdila.unimelb.edu.au/publication/theses/Paul_Box_Thesis.pdf&lt;/url&gt;&lt;/related-urls&gt;&lt;/urls&gt;&lt;/record&gt;&lt;/Cite&gt;&lt;/EndNote&gt;</w:instrText>
      </w:r>
      <w:r w:rsidR="007B375B">
        <w:rPr>
          <w:i/>
          <w:lang w:val="en-US" w:eastAsia="en-US"/>
        </w:rPr>
        <w:fldChar w:fldCharType="separate"/>
      </w:r>
      <w:r w:rsidR="007B375B">
        <w:rPr>
          <w:i/>
          <w:noProof/>
          <w:lang w:val="en-US" w:eastAsia="en-US"/>
        </w:rPr>
        <w:t>(</w:t>
      </w:r>
      <w:hyperlink w:anchor="_ENREF_3" w:tooltip="Box, 2013 #762" w:history="1">
        <w:r w:rsidR="007B375B">
          <w:rPr>
            <w:i/>
            <w:noProof/>
            <w:lang w:val="en-US" w:eastAsia="en-US"/>
          </w:rPr>
          <w:t>Box 2013</w:t>
        </w:r>
      </w:hyperlink>
      <w:r w:rsidR="007B375B">
        <w:rPr>
          <w:i/>
          <w:noProof/>
          <w:lang w:val="en-US" w:eastAsia="en-US"/>
        </w:rPr>
        <w:t>)</w:t>
      </w:r>
      <w:r w:rsidR="007B375B">
        <w:rPr>
          <w:i/>
          <w:lang w:val="en-US" w:eastAsia="en-US"/>
        </w:rPr>
        <w:fldChar w:fldCharType="end"/>
      </w:r>
    </w:p>
    <w:p w14:paraId="36F9EBFD" w14:textId="77777777" w:rsidR="00A41FBE" w:rsidRDefault="00A41FBE" w:rsidP="00A41FBE">
      <w:pPr>
        <w:rPr>
          <w:b/>
        </w:rPr>
      </w:pPr>
    </w:p>
    <w:p w14:paraId="2CDF16B0" w14:textId="77777777" w:rsidR="001461A3" w:rsidRPr="009A6C37" w:rsidRDefault="001461A3" w:rsidP="00A41FBE">
      <w:r w:rsidRPr="009A6C37">
        <w:rPr>
          <w:b/>
        </w:rPr>
        <w:lastRenderedPageBreak/>
        <w:t>Standard</w:t>
      </w:r>
      <w:r w:rsidRPr="009A6C37">
        <w:t xml:space="preserve"> - a documented agreement between providers and consumers, established by consensus, that provides rules, guidelines, or characteristics ensuring materials, products, and services are fit for purpose.  </w:t>
      </w:r>
      <w:r w:rsidRPr="009A6C37">
        <w:fldChar w:fldCharType="begin"/>
      </w:r>
      <w:r w:rsidRPr="009A6C37">
        <w:instrText xml:space="preserve"> ADDIN EN.CITE &lt;EndNote&gt;&lt;Cite&gt;&lt;Author&gt;OGC&lt;/Author&gt;&lt;Year&gt;2014&lt;/Year&gt;&lt;RecNum&gt;811&lt;/RecNum&gt;&lt;Suffix&gt; p. 5&lt;/Suffix&gt;&lt;DisplayText&gt;(OGC 2014 p. 5)&lt;/DisplayText&gt;&lt;record&gt;&lt;rec-number&gt;811&lt;/rec-number&gt;&lt;foreign-keys&gt;&lt;key app="EN" db-id="rrxt52zwuvxvewefez4vrwzk9v20evxzz2zf"&gt;811&lt;/key&gt;&lt;/foreign-keys&gt;&lt;ref-type name="Report"&gt;27&lt;/ref-type&gt;&lt;contributors&gt;&lt;authors&gt;&lt;author&gt;OGC, ISO TC211, IHO,&lt;/author&gt;&lt;/authors&gt;&lt;/contributors&gt;&lt;titles&gt;&lt;title&gt;A Guide to the Role of Standards in Geospatial Information Management &lt;/title&gt;&lt;/titles&gt;&lt;dates&gt;&lt;year&gt;2014&lt;/year&gt;&lt;/dates&gt;&lt;pub-location&gt;New York&lt;/pub-location&gt;&lt;urls&gt;&lt;related-urls&gt;&lt;url&gt;http://ggim.un.org/docs/meetings/GGIM4/E-C20-2014-8_Essential%20Standards%20Guide%20for%20UNGGIM.pdf&lt;/url&gt;&lt;/related-urls&gt;&lt;/urls&gt;&lt;/record&gt;&lt;/Cite&gt;&lt;/EndNote&gt;</w:instrText>
      </w:r>
      <w:r w:rsidRPr="009A6C37">
        <w:fldChar w:fldCharType="separate"/>
      </w:r>
      <w:r w:rsidRPr="009A6C37">
        <w:rPr>
          <w:noProof/>
        </w:rPr>
        <w:t>(</w:t>
      </w:r>
      <w:hyperlink w:anchor="_ENREF_9" w:tooltip="OGC, 2014 #811" w:history="1">
        <w:r w:rsidR="007B375B" w:rsidRPr="009A6C37">
          <w:rPr>
            <w:noProof/>
          </w:rPr>
          <w:t>OGC 2014 p. 5</w:t>
        </w:r>
      </w:hyperlink>
      <w:r w:rsidRPr="009A6C37">
        <w:rPr>
          <w:noProof/>
        </w:rPr>
        <w:t>)</w:t>
      </w:r>
      <w:r w:rsidRPr="009A6C37">
        <w:fldChar w:fldCharType="end"/>
      </w:r>
      <w:r w:rsidRPr="009A6C37">
        <w:t xml:space="preserve">. </w:t>
      </w:r>
    </w:p>
    <w:p w14:paraId="0576263F" w14:textId="77777777" w:rsidR="001461A3" w:rsidRPr="009A6C37" w:rsidRDefault="001461A3" w:rsidP="001461A3">
      <w:r w:rsidRPr="009A6C37">
        <w:rPr>
          <w:b/>
        </w:rPr>
        <w:t>Submitting organization</w:t>
      </w:r>
      <w:r w:rsidRPr="009A6C37">
        <w:t xml:space="preserve"> - organization authorised by a register owner to propose changes to the content of a register </w:t>
      </w:r>
      <w:r w:rsidRPr="009A6C37">
        <w:fldChar w:fldCharType="begin"/>
      </w:r>
      <w:r w:rsidRPr="009A6C37">
        <w:instrText xml:space="preserve"> ADDIN EN.CITE &lt;EndNote&gt;&lt;Cite&gt;&lt;Author&gt;ISO&lt;/Author&gt;&lt;Year&gt;2004&lt;/Year&gt;&lt;RecNum&gt;404&lt;/RecNum&gt;&lt;DisplayText&gt;(ISO 2004)&lt;/DisplayText&gt;&lt;record&gt;&lt;rec-number&gt;404&lt;/rec-number&gt;&lt;foreign-keys&gt;&lt;key app="EN" db-id="rrxt52zwuvxvewefez4vrwzk9v20evxzz2zf"&gt;404&lt;/key&gt;&lt;/foreign-keys&gt;&lt;ref-type name="Generic"&gt;13&lt;/ref-type&gt;&lt;contributors&gt;&lt;authors&gt;&lt;author&gt;ISO&lt;/author&gt;&lt;/authors&gt;&lt;/contributors&gt;&lt;titles&gt;&lt;title&gt;ISO 19135:2005 Geographic information -- Procedures for registration of items of geographic information&lt;/title&gt;&lt;/titles&gt;&lt;dates&gt;&lt;year&gt;2004&lt;/year&gt;&lt;/dates&gt;&lt;publisher&gt;International Organization for Standardization (ISO)&lt;/publisher&gt;&lt;urls&gt;&lt;related-urls&gt;&lt;url&gt;http://www.iso.org/iso/iso_catalogue/catalogue_tc/catalogue_detail.htm?csnumber=35343&lt;/url&gt;&lt;/related-urls&gt;&lt;/urls&gt;&lt;/record&gt;&lt;/Cite&gt;&lt;/EndNote&gt;</w:instrText>
      </w:r>
      <w:r w:rsidRPr="009A6C37">
        <w:fldChar w:fldCharType="separate"/>
      </w:r>
      <w:r w:rsidRPr="009A6C37">
        <w:t>(</w:t>
      </w:r>
      <w:hyperlink w:anchor="_ENREF_4" w:tooltip="ISO, 2004 #404" w:history="1">
        <w:r w:rsidR="007B375B" w:rsidRPr="009A6C37">
          <w:t>ISO 2004</w:t>
        </w:r>
      </w:hyperlink>
      <w:r w:rsidRPr="009A6C37">
        <w:t>)</w:t>
      </w:r>
      <w:r w:rsidRPr="009A6C37">
        <w:fldChar w:fldCharType="end"/>
      </w:r>
    </w:p>
    <w:p w14:paraId="20A5FD3B" w14:textId="77777777" w:rsidR="001461A3" w:rsidRDefault="001461A3" w:rsidP="001461A3">
      <w:pPr>
        <w:pStyle w:val="Heading1"/>
        <w:numPr>
          <w:ilvl w:val="0"/>
          <w:numId w:val="0"/>
        </w:numPr>
        <w:ind w:left="851" w:hanging="851"/>
      </w:pPr>
      <w:bookmarkStart w:id="264" w:name="_Toc410402490"/>
      <w:proofErr w:type="gramStart"/>
      <w:r>
        <w:lastRenderedPageBreak/>
        <w:t>Modelling  ontology</w:t>
      </w:r>
      <w:bookmarkEnd w:id="264"/>
      <w:proofErr w:type="gramEnd"/>
      <w:r>
        <w:t xml:space="preserve"> </w:t>
      </w:r>
    </w:p>
    <w:p w14:paraId="1AF078B5" w14:textId="77777777" w:rsidR="001461A3" w:rsidRDefault="001461A3" w:rsidP="001461A3">
      <w:r>
        <w:t>The following describes an inter-related set of terms related to modelling. They are presented below together with a diagram to explain their inter-relation</w:t>
      </w:r>
    </w:p>
    <w:p w14:paraId="16537B0B" w14:textId="77777777" w:rsidR="001461A3" w:rsidRDefault="001461A3" w:rsidP="001461A3">
      <w:r w:rsidRPr="009B0D89">
        <w:rPr>
          <w:noProof/>
        </w:rPr>
        <w:drawing>
          <wp:inline distT="0" distB="0" distL="0" distR="0" wp14:anchorId="64047B5F" wp14:editId="1AFDC61A">
            <wp:extent cx="4968552" cy="2332132"/>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8552" cy="2332132"/>
                      <a:chOff x="4644008" y="3329116"/>
                      <a:chExt cx="4968552" cy="2332132"/>
                    </a:xfrm>
                  </a:grpSpPr>
                  <a:grpSp>
                    <a:nvGrpSpPr>
                      <a:cNvPr id="2" name="Group 4"/>
                      <a:cNvGrpSpPr/>
                    </a:nvGrpSpPr>
                    <a:grpSpPr>
                      <a:xfrm>
                        <a:off x="4644008" y="3329116"/>
                        <a:ext cx="3171573" cy="2332132"/>
                        <a:chOff x="5117872" y="2321004"/>
                        <a:chExt cx="3171573" cy="2332132"/>
                      </a:xfrm>
                    </a:grpSpPr>
                    <a:sp>
                      <a:nvSpPr>
                        <a:cNvPr id="6" name="Right Arrow 5"/>
                        <a:cNvSpPr/>
                      </a:nvSpPr>
                      <a:spPr>
                        <a:xfrm rot="5400000">
                          <a:off x="7017995" y="3465004"/>
                          <a:ext cx="1512168" cy="14401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6702048" y="2699628"/>
                          <a:ext cx="5581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PIM</a:t>
                            </a:r>
                            <a:endParaRPr lang="en-AU" dirty="0"/>
                          </a:p>
                        </a:txBody>
                        <a:useSpRect/>
                      </a:txSp>
                    </a:sp>
                    <a:sp>
                      <a:nvSpPr>
                        <a:cNvPr id="8" name="TextBox 7"/>
                        <a:cNvSpPr txBox="1"/>
                      </a:nvSpPr>
                      <a:spPr>
                        <a:xfrm>
                          <a:off x="6702048" y="3923764"/>
                          <a:ext cx="6062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PSM</a:t>
                            </a:r>
                            <a:endParaRPr lang="en-AU" dirty="0"/>
                          </a:p>
                        </a:txBody>
                        <a:useSpRect/>
                      </a:txSp>
                    </a:sp>
                    <a:sp>
                      <a:nvSpPr>
                        <a:cNvPr id="9" name="TextBox 8"/>
                        <a:cNvSpPr txBox="1"/>
                      </a:nvSpPr>
                      <a:spPr>
                        <a:xfrm>
                          <a:off x="7292441" y="2420888"/>
                          <a:ext cx="96327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Abstract</a:t>
                            </a:r>
                            <a:endParaRPr lang="en-AU" dirty="0"/>
                          </a:p>
                        </a:txBody>
                        <a:useSpRect/>
                      </a:txSp>
                    </a:sp>
                    <a:sp>
                      <a:nvSpPr>
                        <a:cNvPr id="10" name="TextBox 9"/>
                        <a:cNvSpPr txBox="1"/>
                      </a:nvSpPr>
                      <a:spPr>
                        <a:xfrm>
                          <a:off x="7258714" y="4221088"/>
                          <a:ext cx="10307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Concrete</a:t>
                            </a:r>
                            <a:endParaRPr lang="en-AU" dirty="0"/>
                          </a:p>
                        </a:txBody>
                        <a:useSpRect/>
                      </a:txSp>
                    </a:sp>
                    <a:sp>
                      <a:nvSpPr>
                        <a:cNvPr id="11" name="TextBox 10"/>
                        <a:cNvSpPr txBox="1"/>
                      </a:nvSpPr>
                      <a:spPr>
                        <a:xfrm>
                          <a:off x="5117872" y="2321004"/>
                          <a:ext cx="12480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Conceptual</a:t>
                            </a:r>
                            <a:endParaRPr lang="en-AU" dirty="0"/>
                          </a:p>
                        </a:txBody>
                        <a:useSpRect/>
                      </a:txSp>
                    </a:sp>
                    <a:sp>
                      <a:nvSpPr>
                        <a:cNvPr id="12" name="TextBox 11"/>
                        <a:cNvSpPr txBox="1"/>
                      </a:nvSpPr>
                      <a:spPr>
                        <a:xfrm>
                          <a:off x="5540359" y="3347700"/>
                          <a:ext cx="82554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Logical</a:t>
                            </a:r>
                            <a:endParaRPr lang="en-AU" dirty="0"/>
                          </a:p>
                        </a:txBody>
                        <a:useSpRect/>
                      </a:txSp>
                    </a:sp>
                    <a:sp>
                      <a:nvSpPr>
                        <a:cNvPr id="13" name="TextBox 12"/>
                        <a:cNvSpPr txBox="1"/>
                      </a:nvSpPr>
                      <a:spPr>
                        <a:xfrm>
                          <a:off x="5440973" y="4283804"/>
                          <a:ext cx="924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Physical</a:t>
                            </a:r>
                            <a:endParaRPr lang="en-AU" dirty="0"/>
                          </a:p>
                        </a:txBody>
                        <a:useSpRect/>
                      </a:txSp>
                    </a:sp>
                    <a:sp>
                      <a:nvSpPr>
                        <a:cNvPr id="14" name="Right Brace 13"/>
                        <a:cNvSpPr/>
                      </a:nvSpPr>
                      <a:spPr>
                        <a:xfrm>
                          <a:off x="6486024" y="2483604"/>
                          <a:ext cx="144016" cy="1089412"/>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sp>
                      <a:nvSpPr>
                        <a:cNvPr id="15" name="Right Brace 14"/>
                        <a:cNvSpPr/>
                      </a:nvSpPr>
                      <a:spPr>
                        <a:xfrm>
                          <a:off x="6486024" y="3635732"/>
                          <a:ext cx="144016" cy="936104"/>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grpSp>
                  <a:sp>
                    <a:nvSpPr>
                      <a:cNvPr id="18" name="TextBox 17"/>
                      <a:cNvSpPr txBox="1"/>
                    </a:nvSpPr>
                    <a:spPr>
                      <a:xfrm>
                        <a:off x="8126093" y="4005064"/>
                        <a:ext cx="1486467"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Information models</a:t>
                          </a:r>
                          <a:endParaRPr lang="en-AU" dirty="0"/>
                        </a:p>
                      </a:txBody>
                      <a:useSpRect/>
                    </a:txSp>
                  </a:sp>
                  <a:sp>
                    <a:nvSpPr>
                      <a:cNvPr id="19" name="TextBox 18"/>
                      <a:cNvSpPr txBox="1"/>
                    </a:nvSpPr>
                    <a:spPr>
                      <a:xfrm>
                        <a:off x="8100392" y="5157192"/>
                        <a:ext cx="12697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Data model</a:t>
                          </a:r>
                          <a:endParaRPr lang="en-AU" dirty="0"/>
                        </a:p>
                      </a:txBody>
                      <a:useSpRect/>
                    </a:txSp>
                  </a:sp>
                  <a:sp>
                    <a:nvSpPr>
                      <a:cNvPr id="20" name="Right Brace 19"/>
                      <a:cNvSpPr/>
                    </a:nvSpPr>
                    <a:spPr>
                      <a:xfrm>
                        <a:off x="7884368" y="3501008"/>
                        <a:ext cx="144016" cy="1584176"/>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a:sp>
                    <a:nvSpPr>
                      <a:cNvPr id="21" name="Right Brace 20"/>
                      <a:cNvSpPr/>
                    </a:nvSpPr>
                    <a:spPr>
                      <a:xfrm>
                        <a:off x="7884368" y="5157192"/>
                        <a:ext cx="144016" cy="432048"/>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AU"/>
                        </a:p>
                      </a:txBody>
                      <a:useSpRect/>
                    </a:txSp>
                    <a:style>
                      <a:lnRef idx="2">
                        <a:schemeClr val="dk1"/>
                      </a:lnRef>
                      <a:fillRef idx="0">
                        <a:schemeClr val="dk1"/>
                      </a:fillRef>
                      <a:effectRef idx="1">
                        <a:schemeClr val="dk1"/>
                      </a:effectRef>
                      <a:fontRef idx="minor">
                        <a:schemeClr val="tx1"/>
                      </a:fontRef>
                    </a:style>
                  </a:sp>
                </lc:lockedCanvas>
              </a:graphicData>
            </a:graphic>
          </wp:inline>
        </w:drawing>
      </w:r>
      <w:r>
        <w:t xml:space="preserve"> </w:t>
      </w:r>
      <w:r>
        <w:rPr>
          <w:noProof/>
        </w:rPr>
        <w:drawing>
          <wp:inline distT="0" distB="0" distL="0" distR="0" wp14:anchorId="14A59E14" wp14:editId="30AE1572">
            <wp:extent cx="4572000" cy="3427095"/>
            <wp:effectExtent l="19050" t="0" r="0" b="0"/>
            <wp:docPr id="10" name="Picture 1" descr="cid:image003.png@01CFC831.B2A8E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31.B2A8E6C0"/>
                    <pic:cNvPicPr>
                      <a:picLocks noChangeAspect="1" noChangeArrowheads="1"/>
                    </pic:cNvPicPr>
                  </pic:nvPicPr>
                  <pic:blipFill>
                    <a:blip r:embed="rId27" r:link="rId28" cstate="print"/>
                    <a:srcRect/>
                    <a:stretch>
                      <a:fillRect/>
                    </a:stretch>
                  </pic:blipFill>
                  <pic:spPr bwMode="auto">
                    <a:xfrm>
                      <a:off x="0" y="0"/>
                      <a:ext cx="4572000" cy="3427095"/>
                    </a:xfrm>
                    <a:prstGeom prst="rect">
                      <a:avLst/>
                    </a:prstGeom>
                    <a:noFill/>
                    <a:ln w="9525">
                      <a:noFill/>
                      <a:miter lim="800000"/>
                      <a:headEnd/>
                      <a:tailEnd/>
                    </a:ln>
                  </pic:spPr>
                </pic:pic>
              </a:graphicData>
            </a:graphic>
          </wp:inline>
        </w:drawing>
      </w:r>
    </w:p>
    <w:p w14:paraId="1BA40CD2" w14:textId="77777777" w:rsidR="001461A3" w:rsidRDefault="001461A3" w:rsidP="001461A3"/>
    <w:p w14:paraId="7F8C9420" w14:textId="77777777" w:rsidR="001461A3" w:rsidRDefault="001461A3" w:rsidP="001461A3">
      <w:pPr>
        <w:rPr>
          <w:shd w:val="clear" w:color="auto" w:fill="FFFFFF"/>
        </w:rPr>
      </w:pPr>
      <w:r w:rsidRPr="005F3EC9">
        <w:rPr>
          <w:b/>
          <w:shd w:val="clear" w:color="auto" w:fill="FFFFFF"/>
        </w:rPr>
        <w:t>Abstraction</w:t>
      </w:r>
      <w:r w:rsidRPr="005F3EC9">
        <w:t> </w:t>
      </w:r>
      <w:r w:rsidRPr="005F3EC9">
        <w:rPr>
          <w:shd w:val="clear" w:color="auto" w:fill="FFFFFF"/>
        </w:rPr>
        <w:t>- a conceptual process of reducing the information</w:t>
      </w:r>
      <w:r w:rsidRPr="005F3EC9">
        <w:t> </w:t>
      </w:r>
      <w:r w:rsidRPr="005F3EC9">
        <w:rPr>
          <w:shd w:val="clear" w:color="auto" w:fill="FFFFFF"/>
        </w:rPr>
        <w:t>content of a</w:t>
      </w:r>
      <w:r w:rsidRPr="005F3EC9">
        <w:t> </w:t>
      </w:r>
      <w:r w:rsidRPr="005F3EC9">
        <w:rPr>
          <w:shd w:val="clear" w:color="auto" w:fill="FFFFFF"/>
        </w:rPr>
        <w:t>concept</w:t>
      </w:r>
      <w:r w:rsidRPr="005F3EC9">
        <w:t> </w:t>
      </w:r>
      <w:r w:rsidRPr="005F3EC9">
        <w:rPr>
          <w:shd w:val="clear" w:color="auto" w:fill="FFFFFF"/>
        </w:rPr>
        <w:t>or an observable</w:t>
      </w:r>
      <w:r w:rsidRPr="005F3EC9">
        <w:t> </w:t>
      </w:r>
      <w:r w:rsidRPr="005F3EC9">
        <w:rPr>
          <w:shd w:val="clear" w:color="auto" w:fill="FFFFFF"/>
        </w:rPr>
        <w:t>phenomenon, typically to retain only information which is relevant for a particular purpose.</w:t>
      </w:r>
      <w:r w:rsidRPr="005F3EC9">
        <w:t> </w:t>
      </w:r>
      <w:r w:rsidRPr="005F3EC9">
        <w:rPr>
          <w:shd w:val="clear" w:color="auto" w:fill="FFFFFF"/>
        </w:rPr>
        <w:t xml:space="preserve"> "An abstraction" is the product of this process—a concept that acts as a super-categorical noun for all subordinate concepts, and connects any related concepts as a</w:t>
      </w:r>
      <w:r w:rsidRPr="005F3EC9">
        <w:t> </w:t>
      </w:r>
      <w:r w:rsidRPr="005F3EC9">
        <w:rPr>
          <w:shd w:val="clear" w:color="auto" w:fill="FFFFFF"/>
        </w:rPr>
        <w:t>group, field,</w:t>
      </w:r>
      <w:r w:rsidRPr="005F3EC9">
        <w:t> </w:t>
      </w:r>
      <w:r w:rsidRPr="005F3EC9">
        <w:rPr>
          <w:shd w:val="clear" w:color="auto" w:fill="FFFFFF"/>
        </w:rPr>
        <w:t>or category.</w:t>
      </w:r>
      <w:r w:rsidRPr="005F3EC9">
        <w:rPr>
          <w:shd w:val="clear" w:color="auto" w:fill="FFFFFF"/>
        </w:rPr>
        <w:fldChar w:fldCharType="begin"/>
      </w:r>
      <w:r w:rsidRPr="005F3EC9">
        <w:rPr>
          <w:shd w:val="clear" w:color="auto" w:fill="FFFFFF"/>
        </w:rPr>
        <w:instrText xml:space="preserve"> ADDIN EN.CITE &lt;EndNote&gt;&lt;Cite&gt;&lt;Author&gt;Wikipedia&lt;/Author&gt;&lt;Year&gt;2015&lt;/Year&gt;&lt;RecNum&gt;815&lt;/RecNum&gt;&lt;DisplayText&gt;(Wikipedia 2015)&lt;/DisplayText&gt;&lt;record&gt;&lt;rec-number&gt;815&lt;/rec-number&gt;&lt;foreign-keys&gt;&lt;key app="EN" db-id="rrxt52zwuvxvewefez4vrwzk9v20evxzz2zf"&gt;815&lt;/key&gt;&lt;/foreign-keys&gt;&lt;ref-type name="Web Page"&gt;12&lt;/ref-type&gt;&lt;contributors&gt;&lt;authors&gt;&lt;author&gt;Wikipedia&lt;/author&gt;&lt;/authors&gt;&lt;/contributors&gt;&lt;titles&gt;&lt;title&gt;Abstraction&lt;/title&gt;&lt;/titles&gt;&lt;volume&gt;2015&lt;/volume&gt;&lt;number&gt;30-01-2015&lt;/number&gt;&lt;dates&gt;&lt;year&gt;2015&lt;/year&gt;&lt;/dates&gt;&lt;urls&gt;&lt;related-urls&gt;&lt;url&gt;http://en.wikipedia.org/wiki/Abstraction&lt;/url&gt;&lt;/related-urls&gt;&lt;/urls&gt;&lt;/record&gt;&lt;/Cite&gt;&lt;/EndNote&gt;</w:instrText>
      </w:r>
      <w:r w:rsidRPr="005F3EC9">
        <w:rPr>
          <w:shd w:val="clear" w:color="auto" w:fill="FFFFFF"/>
        </w:rPr>
        <w:fldChar w:fldCharType="separate"/>
      </w:r>
      <w:r w:rsidRPr="005F3EC9">
        <w:rPr>
          <w:shd w:val="clear" w:color="auto" w:fill="FFFFFF"/>
        </w:rPr>
        <w:t>(</w:t>
      </w:r>
      <w:hyperlink w:anchor="_ENREF_11" w:tooltip="Wikipedia, 2015 #815" w:history="1">
        <w:r w:rsidR="007B375B" w:rsidRPr="005F3EC9">
          <w:rPr>
            <w:shd w:val="clear" w:color="auto" w:fill="FFFFFF"/>
          </w:rPr>
          <w:t>Wikipedia 2015</w:t>
        </w:r>
      </w:hyperlink>
      <w:r w:rsidRPr="005F3EC9">
        <w:rPr>
          <w:shd w:val="clear" w:color="auto" w:fill="FFFFFF"/>
        </w:rPr>
        <w:t>)</w:t>
      </w:r>
      <w:r w:rsidRPr="005F3EC9">
        <w:rPr>
          <w:shd w:val="clear" w:color="auto" w:fill="FFFFFF"/>
        </w:rPr>
        <w:fldChar w:fldCharType="end"/>
      </w:r>
      <w:r w:rsidRPr="005F3EC9">
        <w:rPr>
          <w:shd w:val="clear" w:color="auto" w:fill="FFFFFF"/>
        </w:rPr>
        <w:t xml:space="preserve"> . See also </w:t>
      </w:r>
      <w:r>
        <w:rPr>
          <w:shd w:val="clear" w:color="auto" w:fill="FFFFFF"/>
        </w:rPr>
        <w:t>‘</w:t>
      </w:r>
      <w:r w:rsidRPr="005F3EC9">
        <w:rPr>
          <w:shd w:val="clear" w:color="auto" w:fill="FFFFFF"/>
        </w:rPr>
        <w:t>level of abstraction</w:t>
      </w:r>
      <w:r>
        <w:rPr>
          <w:shd w:val="clear" w:color="auto" w:fill="FFFFFF"/>
        </w:rPr>
        <w:t>’</w:t>
      </w:r>
    </w:p>
    <w:p w14:paraId="4F1B8689" w14:textId="77777777" w:rsidR="001461A3" w:rsidRDefault="001461A3" w:rsidP="001461A3">
      <w:pPr>
        <w:rPr>
          <w:b/>
        </w:rPr>
      </w:pPr>
      <w:r w:rsidRPr="005F3EC9">
        <w:rPr>
          <w:b/>
          <w:shd w:val="clear" w:color="auto" w:fill="FFFFFF"/>
        </w:rPr>
        <w:t>Level of abstraction</w:t>
      </w:r>
      <w:r>
        <w:rPr>
          <w:shd w:val="clear" w:color="auto" w:fill="FFFFFF"/>
        </w:rPr>
        <w:t xml:space="preserve"> -</w:t>
      </w:r>
    </w:p>
    <w:p w14:paraId="6E0519CC" w14:textId="77777777" w:rsidR="001461A3" w:rsidRPr="0004354E" w:rsidRDefault="001461A3" w:rsidP="001461A3">
      <w:pPr>
        <w:rPr>
          <w:b/>
        </w:rPr>
      </w:pPr>
      <w:r w:rsidRPr="009A6C37">
        <w:rPr>
          <w:b/>
        </w:rPr>
        <w:t>Platform Specific Model (PSM)</w:t>
      </w:r>
      <w:r>
        <w:t xml:space="preserve"> - </w:t>
      </w:r>
    </w:p>
    <w:p w14:paraId="54BB93C1" w14:textId="77777777" w:rsidR="001461A3" w:rsidRDefault="001461A3" w:rsidP="001461A3">
      <w:r w:rsidRPr="009A6C37">
        <w:rPr>
          <w:b/>
        </w:rPr>
        <w:t>Platform independent model (PIM)</w:t>
      </w:r>
      <w:r>
        <w:t xml:space="preserve"> </w:t>
      </w:r>
      <w:r w:rsidRPr="0004354E">
        <w:t>-</w:t>
      </w:r>
      <w:r>
        <w:t xml:space="preserve"> </w:t>
      </w:r>
    </w:p>
    <w:p w14:paraId="3B203BA4" w14:textId="77777777" w:rsidR="001461A3" w:rsidRDefault="001461A3" w:rsidP="001461A3">
      <w:r w:rsidRPr="0004354E">
        <w:rPr>
          <w:b/>
        </w:rPr>
        <w:lastRenderedPageBreak/>
        <w:t xml:space="preserve">Generalisation </w:t>
      </w:r>
      <w:r>
        <w:t xml:space="preserve">- </w:t>
      </w:r>
    </w:p>
    <w:p w14:paraId="5E9CC4F7" w14:textId="77777777" w:rsidR="001461A3" w:rsidRDefault="001461A3" w:rsidP="001461A3">
      <w:r w:rsidRPr="0004354E">
        <w:rPr>
          <w:b/>
        </w:rPr>
        <w:t xml:space="preserve">Specialisation </w:t>
      </w:r>
      <w:r>
        <w:t xml:space="preserve">- </w:t>
      </w:r>
    </w:p>
    <w:p w14:paraId="3F3D0F06" w14:textId="77777777" w:rsidR="001461A3" w:rsidRDefault="001461A3" w:rsidP="001461A3">
      <w:r w:rsidRPr="0004354E">
        <w:rPr>
          <w:b/>
        </w:rPr>
        <w:t>Requirements model</w:t>
      </w:r>
      <w:r>
        <w:t xml:space="preserve"> - </w:t>
      </w:r>
    </w:p>
    <w:p w14:paraId="2476241C" w14:textId="77777777" w:rsidR="001461A3" w:rsidRDefault="001461A3" w:rsidP="001461A3">
      <w:r w:rsidRPr="0004354E">
        <w:rPr>
          <w:b/>
        </w:rPr>
        <w:t>Conceptual model</w:t>
      </w:r>
      <w:r>
        <w:t xml:space="preserve"> – </w:t>
      </w:r>
    </w:p>
    <w:p w14:paraId="63541239" w14:textId="77777777" w:rsidR="001461A3" w:rsidRDefault="001461A3" w:rsidP="001461A3">
      <w:r w:rsidRPr="0004354E">
        <w:rPr>
          <w:b/>
        </w:rPr>
        <w:t>Logical model</w:t>
      </w:r>
      <w:r>
        <w:t xml:space="preserve"> - </w:t>
      </w:r>
    </w:p>
    <w:p w14:paraId="2B4BFC8F" w14:textId="77777777" w:rsidR="001461A3" w:rsidRDefault="001461A3" w:rsidP="001461A3">
      <w:r w:rsidRPr="0004354E">
        <w:rPr>
          <w:b/>
        </w:rPr>
        <w:t xml:space="preserve">Physical model </w:t>
      </w:r>
      <w:r>
        <w:t xml:space="preserve">- </w:t>
      </w:r>
    </w:p>
    <w:p w14:paraId="1D24CA5A" w14:textId="77777777" w:rsidR="001461A3" w:rsidRDefault="001461A3" w:rsidP="001461A3">
      <w:r>
        <w:t xml:space="preserve"> </w:t>
      </w:r>
    </w:p>
    <w:p w14:paraId="27738E5A" w14:textId="77777777" w:rsidR="001461A3" w:rsidRDefault="001461A3" w:rsidP="001461A3"/>
    <w:p w14:paraId="1728DA41" w14:textId="77777777" w:rsidR="001461A3" w:rsidRDefault="001461A3" w:rsidP="001461A3"/>
    <w:p w14:paraId="1549B500" w14:textId="77777777" w:rsidR="00A943B2" w:rsidRDefault="00A943B2" w:rsidP="0091539C"/>
    <w:p w14:paraId="47B17C1E" w14:textId="77777777" w:rsidR="00A943B2" w:rsidRDefault="00A943B2" w:rsidP="001D36DC">
      <w:pPr>
        <w:pStyle w:val="Heading1notnumbered"/>
      </w:pPr>
      <w:bookmarkStart w:id="265" w:name="_Toc315694433"/>
      <w:bookmarkStart w:id="266" w:name="_Toc410402491"/>
      <w:r>
        <w:lastRenderedPageBreak/>
        <w:t>References</w:t>
      </w:r>
      <w:bookmarkEnd w:id="265"/>
      <w:bookmarkEnd w:id="266"/>
      <w:r w:rsidRPr="00AF37BE">
        <w:t xml:space="preserve"> </w:t>
      </w:r>
    </w:p>
    <w:p w14:paraId="7EF370CC" w14:textId="77777777" w:rsidR="007B375B" w:rsidRPr="005F3EC9" w:rsidRDefault="007B375B" w:rsidP="007B375B">
      <w:pPr>
        <w:rPr>
          <w:noProof/>
        </w:rPr>
      </w:pPr>
      <w:r>
        <w:fldChar w:fldCharType="begin"/>
      </w:r>
      <w:r>
        <w:instrText xml:space="preserve"> ADDIN EN.REFLIST </w:instrText>
      </w:r>
      <w:r>
        <w:fldChar w:fldCharType="separate"/>
      </w:r>
      <w:r w:rsidRPr="005F3EC9">
        <w:rPr>
          <w:noProof/>
        </w:rPr>
        <w:t>Australian Government Information Management Office (AGIMO) (2006). Australian Government Information Interoperability Framework.</w:t>
      </w:r>
    </w:p>
    <w:p w14:paraId="5C3B4382" w14:textId="77777777" w:rsidR="007B375B" w:rsidRPr="005F3EC9" w:rsidRDefault="007B375B" w:rsidP="007B375B">
      <w:pPr>
        <w:spacing w:after="0"/>
        <w:ind w:left="720" w:hanging="720"/>
        <w:rPr>
          <w:noProof/>
        </w:rPr>
      </w:pPr>
      <w:r w:rsidRPr="005F3EC9">
        <w:rPr>
          <w:noProof/>
        </w:rPr>
        <w:tab/>
      </w:r>
    </w:p>
    <w:p w14:paraId="6899C6BD" w14:textId="77777777" w:rsidR="007B375B" w:rsidRPr="005F3EC9" w:rsidRDefault="007B375B" w:rsidP="007B375B">
      <w:pPr>
        <w:rPr>
          <w:noProof/>
        </w:rPr>
      </w:pPr>
      <w:r w:rsidRPr="005F3EC9">
        <w:rPr>
          <w:noProof/>
        </w:rPr>
        <w:t xml:space="preserve">Box, P. (2013). The Governance of Spatial Data Infrastructure: A Registry Based Model </w:t>
      </w:r>
      <w:r w:rsidRPr="005F3EC9">
        <w:rPr>
          <w:noProof/>
          <w:u w:val="single"/>
        </w:rPr>
        <w:t xml:space="preserve">Infrastructure Engineering </w:t>
      </w:r>
      <w:r w:rsidRPr="005F3EC9">
        <w:rPr>
          <w:noProof/>
        </w:rPr>
        <w:t xml:space="preserve">Melbourne, University of Melbourne. </w:t>
      </w:r>
      <w:r w:rsidRPr="005F3EC9">
        <w:rPr>
          <w:b/>
          <w:noProof/>
        </w:rPr>
        <w:t xml:space="preserve">Masters of Applied Science (Geomatics) by Research </w:t>
      </w:r>
    </w:p>
    <w:p w14:paraId="6E6A2BCE" w14:textId="77777777" w:rsidR="007B375B" w:rsidRPr="005F3EC9" w:rsidRDefault="007B375B" w:rsidP="007B375B">
      <w:pPr>
        <w:spacing w:after="0"/>
        <w:ind w:left="720" w:hanging="720"/>
        <w:rPr>
          <w:noProof/>
        </w:rPr>
      </w:pPr>
      <w:r w:rsidRPr="005F3EC9">
        <w:rPr>
          <w:noProof/>
        </w:rPr>
        <w:tab/>
      </w:r>
    </w:p>
    <w:p w14:paraId="7A1F744B" w14:textId="77777777" w:rsidR="007B375B" w:rsidRPr="005F3EC9" w:rsidRDefault="007B375B" w:rsidP="007B375B">
      <w:pPr>
        <w:rPr>
          <w:noProof/>
        </w:rPr>
      </w:pPr>
      <w:r w:rsidRPr="005F3EC9">
        <w:rPr>
          <w:noProof/>
        </w:rPr>
        <w:t>ISO (2004). ISO 19135:2005 Geographic information -- Procedures for registration of items of geographic information, International Organization for Standardization (ISO).</w:t>
      </w:r>
    </w:p>
    <w:p w14:paraId="23BD6832" w14:textId="77777777" w:rsidR="007B375B" w:rsidRPr="005F3EC9" w:rsidRDefault="007B375B" w:rsidP="007B375B">
      <w:pPr>
        <w:spacing w:after="0"/>
        <w:ind w:left="720" w:hanging="720"/>
        <w:rPr>
          <w:noProof/>
        </w:rPr>
      </w:pPr>
      <w:r w:rsidRPr="005F3EC9">
        <w:rPr>
          <w:noProof/>
        </w:rPr>
        <w:tab/>
      </w:r>
    </w:p>
    <w:p w14:paraId="3452FEE3" w14:textId="77777777" w:rsidR="007B375B" w:rsidRPr="005F3EC9" w:rsidRDefault="007B375B" w:rsidP="007B375B">
      <w:pPr>
        <w:rPr>
          <w:noProof/>
        </w:rPr>
      </w:pPr>
      <w:r w:rsidRPr="005F3EC9">
        <w:rPr>
          <w:noProof/>
        </w:rPr>
        <w:t>ISO (2008). AS/NZS ISO 19131:2008 Geographic information - Data product specifications, AS/NZS.</w:t>
      </w:r>
    </w:p>
    <w:p w14:paraId="6F091132" w14:textId="77777777" w:rsidR="007B375B" w:rsidRPr="005F3EC9" w:rsidRDefault="007B375B" w:rsidP="007B375B">
      <w:pPr>
        <w:spacing w:after="0"/>
        <w:ind w:left="720" w:hanging="720"/>
        <w:rPr>
          <w:noProof/>
        </w:rPr>
      </w:pPr>
      <w:r w:rsidRPr="005F3EC9">
        <w:rPr>
          <w:noProof/>
        </w:rPr>
        <w:tab/>
      </w:r>
    </w:p>
    <w:p w14:paraId="49E596FC" w14:textId="77777777" w:rsidR="007B375B" w:rsidRPr="005F3EC9" w:rsidRDefault="007B375B" w:rsidP="007B375B">
      <w:pPr>
        <w:rPr>
          <w:noProof/>
        </w:rPr>
      </w:pPr>
      <w:r w:rsidRPr="005F3EC9">
        <w:rPr>
          <w:noProof/>
        </w:rPr>
        <w:t xml:space="preserve">Merriam-Webster (2015). Domain. </w:t>
      </w:r>
      <w:r w:rsidRPr="005F3EC9">
        <w:rPr>
          <w:noProof/>
          <w:u w:val="single"/>
        </w:rPr>
        <w:t>Merriam-Webster Online Dictionary</w:t>
      </w:r>
      <w:r w:rsidRPr="005F3EC9">
        <w:rPr>
          <w:noProof/>
        </w:rPr>
        <w:t>, Merriam-Webster.</w:t>
      </w:r>
    </w:p>
    <w:p w14:paraId="07DE2A13" w14:textId="77777777" w:rsidR="007B375B" w:rsidRPr="005F3EC9" w:rsidRDefault="007B375B" w:rsidP="007B375B">
      <w:pPr>
        <w:spacing w:after="0"/>
        <w:ind w:left="720" w:hanging="720"/>
        <w:rPr>
          <w:noProof/>
        </w:rPr>
      </w:pPr>
      <w:r w:rsidRPr="005F3EC9">
        <w:rPr>
          <w:noProof/>
        </w:rPr>
        <w:tab/>
      </w:r>
    </w:p>
    <w:p w14:paraId="7100DD49" w14:textId="77777777" w:rsidR="007B375B" w:rsidRPr="005F3EC9" w:rsidRDefault="007B375B" w:rsidP="007B375B">
      <w:pPr>
        <w:rPr>
          <w:noProof/>
        </w:rPr>
      </w:pPr>
      <w:r w:rsidRPr="005F3EC9">
        <w:rPr>
          <w:noProof/>
        </w:rPr>
        <w:t>Object Management Group (2014). Model Driven Architecture (MDA): MDA Guide rev. 2.0, Object Management Group,.</w:t>
      </w:r>
    </w:p>
    <w:p w14:paraId="4936372D" w14:textId="77777777" w:rsidR="007B375B" w:rsidRPr="005F3EC9" w:rsidRDefault="007B375B" w:rsidP="007B375B">
      <w:pPr>
        <w:spacing w:after="0"/>
        <w:ind w:left="720" w:hanging="720"/>
        <w:rPr>
          <w:noProof/>
        </w:rPr>
      </w:pPr>
      <w:r w:rsidRPr="005F3EC9">
        <w:rPr>
          <w:noProof/>
        </w:rPr>
        <w:tab/>
      </w:r>
    </w:p>
    <w:p w14:paraId="3FEF845A" w14:textId="77777777" w:rsidR="007B375B" w:rsidRPr="005F3EC9" w:rsidRDefault="007B375B" w:rsidP="007B375B">
      <w:pPr>
        <w:rPr>
          <w:noProof/>
        </w:rPr>
      </w:pPr>
      <w:r w:rsidRPr="005F3EC9">
        <w:rPr>
          <w:noProof/>
        </w:rPr>
        <w:t>OGC, I. T., IHO, (2014). A Guide to the Role of Standards in Geospatial Information Management New York.</w:t>
      </w:r>
    </w:p>
    <w:p w14:paraId="62B543B7" w14:textId="77777777" w:rsidR="007B375B" w:rsidRPr="005F3EC9" w:rsidRDefault="007B375B" w:rsidP="007B375B">
      <w:pPr>
        <w:spacing w:after="0"/>
        <w:ind w:left="720" w:hanging="720"/>
        <w:rPr>
          <w:noProof/>
        </w:rPr>
      </w:pPr>
      <w:r w:rsidRPr="005F3EC9">
        <w:rPr>
          <w:noProof/>
        </w:rPr>
        <w:tab/>
      </w:r>
    </w:p>
    <w:p w14:paraId="5EF3A735" w14:textId="77777777" w:rsidR="007B375B" w:rsidRPr="005F3EC9" w:rsidRDefault="007B375B" w:rsidP="007B375B">
      <w:pPr>
        <w:rPr>
          <w:noProof/>
        </w:rPr>
      </w:pPr>
      <w:r w:rsidRPr="005F3EC9">
        <w:rPr>
          <w:noProof/>
        </w:rPr>
        <w:t xml:space="preserve">Open Geospatial Consortium (2015). "OGC Glossary." Retrieved February 2015, 2015, from </w:t>
      </w:r>
      <w:hyperlink r:id="rId29" w:history="1">
        <w:r w:rsidRPr="005F3EC9">
          <w:rPr>
            <w:rStyle w:val="Hyperlink"/>
            <w:noProof/>
          </w:rPr>
          <w:t>http://www.opengeospatial.org/ogc/glossary</w:t>
        </w:r>
      </w:hyperlink>
      <w:r w:rsidRPr="005F3EC9">
        <w:rPr>
          <w:noProof/>
        </w:rPr>
        <w:t>.</w:t>
      </w:r>
    </w:p>
    <w:p w14:paraId="44629364" w14:textId="77777777" w:rsidR="007B375B" w:rsidRPr="005F3EC9" w:rsidRDefault="007B375B" w:rsidP="007B375B">
      <w:pPr>
        <w:ind w:left="720" w:hanging="720"/>
        <w:rPr>
          <w:noProof/>
        </w:rPr>
      </w:pPr>
      <w:r w:rsidRPr="005F3EC9">
        <w:rPr>
          <w:noProof/>
        </w:rPr>
        <w:tab/>
      </w:r>
    </w:p>
    <w:p w14:paraId="14BD35D4" w14:textId="77777777" w:rsidR="007B375B" w:rsidRDefault="007B375B" w:rsidP="007B375B">
      <w:pPr>
        <w:rPr>
          <w:noProof/>
        </w:rPr>
      </w:pPr>
    </w:p>
    <w:p w14:paraId="39C6B8F8" w14:textId="77777777" w:rsidR="007B375B" w:rsidRDefault="007B375B" w:rsidP="007B375B">
      <w:r>
        <w:fldChar w:fldCharType="end"/>
      </w:r>
    </w:p>
    <w:p w14:paraId="17B2C95A" w14:textId="77777777" w:rsidR="00A943B2" w:rsidRDefault="00A943B2" w:rsidP="00AF37BE"/>
    <w:p w14:paraId="40E35192" w14:textId="77777777" w:rsidR="00A943B2" w:rsidRDefault="00A943B2" w:rsidP="00840B15">
      <w:pPr>
        <w:pStyle w:val="BackCoverContactHeading"/>
        <w:sectPr w:rsidR="00A943B2" w:rsidSect="00D02D75">
          <w:headerReference w:type="default" r:id="rId30"/>
          <w:pgSz w:w="11906" w:h="16838" w:code="9"/>
          <w:pgMar w:top="1134" w:right="1134" w:bottom="1134" w:left="1134" w:header="510" w:footer="624" w:gutter="0"/>
          <w:pgNumType w:start="1"/>
          <w:cols w:space="284"/>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19"/>
        <w:gridCol w:w="454"/>
        <w:gridCol w:w="4536"/>
      </w:tblGrid>
      <w:tr w:rsidR="00A943B2" w14:paraId="4A0D8C48" w14:textId="77777777" w:rsidTr="00BC46FA">
        <w:trPr>
          <w:trHeight w:hRule="exact" w:val="1588"/>
        </w:trPr>
        <w:tc>
          <w:tcPr>
            <w:tcW w:w="8109" w:type="dxa"/>
            <w:gridSpan w:val="3"/>
          </w:tcPr>
          <w:p w14:paraId="6BBD19A4" w14:textId="77777777" w:rsidR="005F573F" w:rsidRDefault="00D6647E" w:rsidP="003D6565">
            <w:pPr>
              <w:pStyle w:val="BackCoverContactDetails"/>
              <w:rPr>
                <w:szCs w:val="22"/>
              </w:rPr>
            </w:pPr>
            <w:r>
              <w:rPr>
                <w:noProof/>
              </w:rPr>
              <w:lastRenderedPageBreak/>
              <w:pict w14:anchorId="21798863">
                <v:group id="Group 283" o:spid="_x0000_s1061" style="position:absolute;margin-left:-119.4pt;margin-top:-9.9pt;width:1164.8pt;height:774pt;z-index:-251582464" coordorigin="-1254,936" coordsize="23296,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">
                  <v:group id="Canvas 1059" o:spid="_x0000_s1067" style="position:absolute;left:-85;top:936;width:14100;height:986"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AutoShape 26" o:spid="_x0000_s1072" style="position:absolute;width:89528;height:6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o:lock v:ext="edit" aspectratio="t"/>
                    </v:rect>
                    <v:rect id="Rectangle 34" o:spid="_x0000_s1071" style="position:absolute;left:146;top:190;width:89223;height:59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B8UA&#10;AADbAAAADwAAAGRycy9kb3ducmV2LnhtbESPQWsCMRSE7wX/Q3hCL0vN1lopq1GkpUUQhGrr+bF5&#10;boKbl+0mXdd/3whCj8PMfMPMl72rRUdtsJ4VPI5yEMSl15YrBV/794cXECEia6w9k4ILBVguBndz&#10;LLQ/8yd1u1iJBOFQoAITY1NIGUpDDsPIN8TJO/rWYUyyraRu8ZzgrpbjPJ9Kh5bTgsGGXg2Vp92v&#10;UzC+fLw1drsOp4Pts83Pd2aeukyp+2G/moGI1Mf/8K291gomz3D9k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tsHxQAAANsAAAAPAAAAAAAAAAAAAAAAAJgCAABkcnMv&#10;ZG93bnJldi54bWxQSwUGAAAAAAQABAD1AAAAigMAAAAA&#10;" fillcolor="#c8c7c7" stroked="f"/>
                    <v:group id="Group 91" o:spid="_x0000_s1068"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35" o:spid="_x0000_s1070" style="position:absolute;left:146;top:190;width:89223;height:59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36" o:spid="_x0000_s1069" style="position:absolute;left:114;top:984;width:89255;height:51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OycEA&#10;AADbAAAADwAAAGRycy9kb3ducmV2LnhtbERPz2vCMBS+C/sfwht403QiMjqjlIEoehCr4I7P5tmU&#10;Ni+libX775eDsOPH93u5Hmwjeup85VjBxzQBQVw4XXGp4HLeTD5B+ICssXFMCn7Jw3r1Nlpiqt2T&#10;T9TnoRQxhH2KCkwIbSqlLwxZ9FPXEkfu7jqLIcKulLrDZwy3jZwlyUJarDg2GGzp21BR5w+rYPeT&#10;he3+9ti7a3aq84M59nV9VGr8PmRfIAIN4V/8cu+0gnkcG7/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lDsnBAAAA2wAAAA8AAAAAAAAAAAAAAAAAmAIAAGRycy9kb3du&#10;cmV2LnhtbFBLBQYAAAAABAAEAPUAAACGAwAAAAA=&#10;" fillcolor="#00a9ce [3204]" stroked="f"/>
                    </v:group>
                  </v:group>
                  <v:group id="Group 90" o:spid="_x0000_s1062" style="position:absolute;left:-1254;top:1016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48" o:spid="_x0000_s1066" style="position:absolute;left:6432;top:10363;width:76968;height:29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shape id="Freeform 49" o:spid="_x0000_s1065"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HhMQA&#10;AADbAAAADwAAAGRycy9kb3ducmV2LnhtbESP3YrCMBSE7wXfIRzBuzVVdHepRhFBERXBH9DLs83Z&#10;ttqclCZqfXuzsODlMDPfMKNJbQpxp8rllhV0OxEI4sTqnFMFx8P84xuE88gaC8uk4EkOJuNmY4Sx&#10;tg/e0X3vUxEg7GJUkHlfxlK6JCODrmNL4uD92sqgD7JKpa7wEeCmkL0o+pQGcw4LGZY0yyi57m9G&#10;gb6Up/lqyn39s6Gz2S7Wm0P+pVS7VU+HIDzV/h3+by+1gkEX/r6EHyDH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x4TEAAAA2wAAAA8AAAAAAAAAAAAAAAAAmAIAAGRycy9k&#10;b3ducmV2LnhtbFBLBQYAAAAABAAEAPUAAACJAwAAAAA=&#10;" path="m3831,321c3531,150,3119,,2922,,,,,,,,,374,,374,,374v3389,,3389,,3389,c3559,374,3724,362,3831,321e" fillcolor="#00313c [3205]" stroked="f">
                      <v:path arrowok="t" o:connecttype="custom" o:connectlocs="400348278,33439575;305355695,0;0,0;0,38960766;354158281,38960766;400348278,33439575" o:connectangles="0,0,0,0,0,0"/>
                    </v:shape>
                    <v:shape id="Freeform 50" o:spid="_x0000_s1064"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0i8UA&#10;AADbAAAADwAAAGRycy9kb3ducmV2LnhtbESPT2sCMRTE7wW/Q3iCt5p1oSKrWaktRaV46Laox8fm&#10;7R+6eQmbqNtv3xSEHoeZ+Q2zWg+mE1fqfWtZwWyagCAurW65VvD1+fa4AOEDssbOMin4IQ/rfPSw&#10;wkzbG3/QtQi1iBD2GSpoQnCZlL5syKCfWkccvcr2BkOUfS11j7cIN51Mk2QuDbYcFxp09NJQ+V1c&#10;jIIt7lPv5GF+3GwP72V3spV7PSs1GQ/PSxCBhvAfvrd3WsFTC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jSLxQAAANsAAAAPAAAAAAAAAAAAAAAAAJgCAABkcnMv&#10;ZG93bnJldi54bWxQSwUGAAAAAAQABAD1AAAAigMAAAAA&#10;" path="m3040,165c2886,77,2675,,2402,,,,,,,,,192,,192,,192v2641,,2641,,2641,c2901,192,2985,186,3040,165e" fillcolor="#00a9ce [3204]" stroked="f">
                      <v:path arrowok="t" o:connecttype="custom" o:connectlocs="317682343,17193187;251010836,0;0,0;0,20006628;275986531,20006628;317682343,17193187" o:connectangles="0,0,0,0,0,0"/>
                    </v:shape>
                    <v:shape id="Freeform 51" o:spid="_x0000_s1063"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azcMA&#10;AADbAAAADwAAAGRycy9kb3ducmV2LnhtbESPT4vCMBTE7wt+h/AEL6Kpiv+qUXRBKJ52VTw/m2db&#10;bF5Kk631228WhD0OM/MbZr1tTSkaql1hWcFoGIEgTq0uOFNwOR8GCxDOI2ssLZOCFznYbjofa4y1&#10;ffI3NSefiQBhF6OC3PsqltKlORl0Q1sRB+9ua4M+yDqTusZngJtSjqNoJg0WHBZyrOgzp/Rx+jEK&#10;9s1cft3S2/n4uh4mbf+SOFomSvW67W4FwlPr/8PvdqIVTCfw9y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vazcMAAADbAAAADwAAAAAAAAAAAAAAAACYAgAAZHJzL2Rv&#10;d25yZXYueG1sUEsFBgAAAAAEAAQA9QAAAIgDAAAAAA==&#10;" path="m4576,38c4542,21,4493,,4431,,,,,,,,,44,,44,,44v4485,,4485,,4485,c4485,44,4566,40,4576,38e" fillcolor="#00313c [3205]" stroked="f">
                      <v:path arrowok="t" o:connecttype="custom" o:connectlocs="478217345,3972887;463064057,0;0,0;0,4600171;468707347,4600171;478217345,3972887" o:connectangles="0,0,0,0,0,0"/>
                    </v:shape>
                  </v:group>
                </v:group>
              </w:pict>
            </w:r>
          </w:p>
          <w:p w14:paraId="508D8CFB" w14:textId="77777777" w:rsidR="005F573F" w:rsidRPr="005F573F" w:rsidRDefault="005F573F" w:rsidP="005F573F"/>
          <w:p w14:paraId="6166624E" w14:textId="77777777" w:rsidR="005F573F" w:rsidRDefault="005F573F" w:rsidP="005F573F"/>
          <w:p w14:paraId="2FD64478" w14:textId="77777777" w:rsidR="00A943B2" w:rsidRPr="005F573F" w:rsidRDefault="005F573F" w:rsidP="005F573F">
            <w:pPr>
              <w:tabs>
                <w:tab w:val="left" w:pos="6156"/>
              </w:tabs>
            </w:pPr>
            <w:r>
              <w:tab/>
            </w:r>
          </w:p>
        </w:tc>
      </w:tr>
      <w:tr w:rsidR="00A943B2" w14:paraId="6283F806" w14:textId="77777777" w:rsidTr="003D6565">
        <w:tc>
          <w:tcPr>
            <w:tcW w:w="3119" w:type="dxa"/>
          </w:tcPr>
          <w:p w14:paraId="04CB7416" w14:textId="77777777" w:rsidR="00A943B2" w:rsidRPr="00840B15" w:rsidRDefault="00A943B2" w:rsidP="00E7095D">
            <w:pPr>
              <w:pStyle w:val="BackCoverContactHeading"/>
            </w:pPr>
            <w:r w:rsidRPr="00840B15">
              <w:t>CONTACT US</w:t>
            </w:r>
          </w:p>
          <w:p w14:paraId="0C311FE0" w14:textId="77777777" w:rsidR="00A943B2" w:rsidRDefault="00A943B2" w:rsidP="00E7095D">
            <w:pPr>
              <w:pStyle w:val="BackCoverContactDetails"/>
              <w:rPr>
                <w:szCs w:val="22"/>
              </w:rPr>
            </w:pPr>
            <w:r w:rsidRPr="00840B15">
              <w:rPr>
                <w:rStyle w:val="BackCoverContactBold"/>
                <w:szCs w:val="22"/>
              </w:rPr>
              <w:t>t</w:t>
            </w:r>
            <w:r>
              <w:rPr>
                <w:szCs w:val="22"/>
              </w:rPr>
              <w:t xml:space="preserve"> </w:t>
            </w:r>
            <w:r>
              <w:rPr>
                <w:szCs w:val="22"/>
              </w:rPr>
              <w:tab/>
              <w:t>1300 363 400</w:t>
            </w:r>
          </w:p>
          <w:p w14:paraId="53A08A79" w14:textId="77777777" w:rsidR="00A943B2" w:rsidRDefault="00A943B2" w:rsidP="00E7095D">
            <w:pPr>
              <w:pStyle w:val="BackCoverContactDetails"/>
              <w:rPr>
                <w:szCs w:val="22"/>
              </w:rPr>
            </w:pPr>
            <w:r>
              <w:tab/>
              <w:t>+61 3 9545 2176</w:t>
            </w:r>
          </w:p>
          <w:p w14:paraId="50ED2357" w14:textId="77777777" w:rsidR="00A943B2" w:rsidRDefault="00A943B2" w:rsidP="00E7095D">
            <w:pPr>
              <w:pStyle w:val="BackCoverContactDetails"/>
              <w:rPr>
                <w:szCs w:val="22"/>
              </w:rPr>
            </w:pPr>
            <w:r w:rsidRPr="00840B15">
              <w:rPr>
                <w:rStyle w:val="BackCoverContactBold"/>
                <w:szCs w:val="22"/>
              </w:rPr>
              <w:t>e</w:t>
            </w:r>
            <w:r>
              <w:rPr>
                <w:szCs w:val="22"/>
              </w:rPr>
              <w:t xml:space="preserve"> </w:t>
            </w:r>
            <w:r>
              <w:rPr>
                <w:szCs w:val="22"/>
              </w:rPr>
              <w:tab/>
              <w:t>enquiries@csiro.au</w:t>
            </w:r>
          </w:p>
          <w:p w14:paraId="3471A336" w14:textId="77777777" w:rsidR="00A943B2" w:rsidRDefault="00A943B2" w:rsidP="00E7095D">
            <w:pPr>
              <w:pStyle w:val="BackCoverContactDetails"/>
              <w:rPr>
                <w:szCs w:val="22"/>
              </w:rPr>
            </w:pPr>
            <w:r w:rsidRPr="00840B15">
              <w:rPr>
                <w:rStyle w:val="BackCoverContactBold"/>
                <w:szCs w:val="22"/>
              </w:rPr>
              <w:t>w</w:t>
            </w:r>
            <w:r>
              <w:rPr>
                <w:szCs w:val="22"/>
              </w:rPr>
              <w:t xml:space="preserve"> </w:t>
            </w:r>
            <w:r>
              <w:rPr>
                <w:szCs w:val="22"/>
              </w:rPr>
              <w:tab/>
              <w:t>www.csiro.au</w:t>
            </w:r>
          </w:p>
          <w:p w14:paraId="068F29F5" w14:textId="77777777" w:rsidR="00A943B2" w:rsidRDefault="00A943B2" w:rsidP="00E7095D">
            <w:pPr>
              <w:pStyle w:val="BackCoverContactHeading"/>
            </w:pPr>
            <w:r>
              <w:t xml:space="preserve">Your CSIRO </w:t>
            </w:r>
          </w:p>
          <w:p w14:paraId="3D495F97" w14:textId="77777777" w:rsidR="00A943B2" w:rsidRDefault="00A943B2" w:rsidP="00E7095D">
            <w:pPr>
              <w:pStyle w:val="BackCoverContactDetails"/>
              <w:rPr>
                <w:szCs w:val="22"/>
              </w:rPr>
            </w:pPr>
            <w:smartTag w:uri="urn:schemas-microsoft-com:office:smarttags" w:element="place">
              <w:r>
                <w:rPr>
                  <w:szCs w:val="22"/>
                </w:rPr>
                <w:t>Australia</w:t>
              </w:r>
            </w:smartTag>
            <w:r>
              <w:rPr>
                <w:szCs w:val="22"/>
              </w:rPr>
              <w:t xml:space="preserve"> is founding its future on science and innovation. Its national science agency, CSIRO, is a powerhouse of ideas, technologies and skills for building prosperity, growth, health and sustainability. It serves governments, industries, business and communities across the nation.</w:t>
            </w:r>
          </w:p>
        </w:tc>
        <w:tc>
          <w:tcPr>
            <w:tcW w:w="454" w:type="dxa"/>
          </w:tcPr>
          <w:p w14:paraId="42E4F78D" w14:textId="77777777" w:rsidR="00A943B2" w:rsidRDefault="00A943B2" w:rsidP="00E7095D">
            <w:pPr>
              <w:pStyle w:val="BackCoverContactHeading"/>
            </w:pPr>
          </w:p>
        </w:tc>
        <w:tc>
          <w:tcPr>
            <w:tcW w:w="4536" w:type="dxa"/>
          </w:tcPr>
          <w:p w14:paraId="64F9B1F0" w14:textId="77777777" w:rsidR="00A943B2" w:rsidRDefault="00A943B2" w:rsidP="00E7095D">
            <w:pPr>
              <w:pStyle w:val="BackCoverContactHeading"/>
            </w:pPr>
            <w:r>
              <w:t>For further information</w:t>
            </w:r>
          </w:p>
          <w:p w14:paraId="5A2C3C99" w14:textId="77777777" w:rsidR="00A943B2" w:rsidRPr="00214440" w:rsidRDefault="00A943B2" w:rsidP="00E7095D">
            <w:pPr>
              <w:pStyle w:val="BackCoverContactDetails"/>
              <w:rPr>
                <w:rStyle w:val="BackCoverContactBold"/>
                <w:szCs w:val="22"/>
              </w:rPr>
            </w:pPr>
            <w:r w:rsidRPr="00214440">
              <w:rPr>
                <w:rStyle w:val="BackCoverContactBold"/>
                <w:szCs w:val="22"/>
              </w:rPr>
              <w:t>Division/Unit Name</w:t>
            </w:r>
          </w:p>
          <w:p w14:paraId="6E1D8F73" w14:textId="77777777" w:rsidR="00A943B2" w:rsidRDefault="00A943B2" w:rsidP="00E7095D">
            <w:pPr>
              <w:pStyle w:val="BackCoverContactDetails"/>
              <w:rPr>
                <w:szCs w:val="22"/>
              </w:rPr>
            </w:pPr>
            <w:r>
              <w:rPr>
                <w:szCs w:val="22"/>
              </w:rPr>
              <w:t>Jonathan Bates</w:t>
            </w:r>
          </w:p>
          <w:p w14:paraId="7F150EC2" w14:textId="77777777" w:rsidR="00A943B2" w:rsidRDefault="00A943B2" w:rsidP="00E7095D">
            <w:pPr>
              <w:pStyle w:val="BackCoverContactDetails"/>
              <w:rPr>
                <w:szCs w:val="22"/>
              </w:rPr>
            </w:pPr>
            <w:r w:rsidRPr="00840B15">
              <w:rPr>
                <w:rStyle w:val="BackCoverContactBold"/>
                <w:szCs w:val="22"/>
              </w:rPr>
              <w:t>t</w:t>
            </w:r>
            <w:r>
              <w:rPr>
                <w:szCs w:val="22"/>
              </w:rPr>
              <w:t xml:space="preserve"> </w:t>
            </w:r>
            <w:r>
              <w:rPr>
                <w:szCs w:val="22"/>
              </w:rPr>
              <w:tab/>
              <w:t>+61 3 9123 4567</w:t>
            </w:r>
          </w:p>
          <w:p w14:paraId="65E41C8A" w14:textId="77777777" w:rsidR="00A943B2" w:rsidRDefault="00A943B2" w:rsidP="00E7095D">
            <w:pPr>
              <w:pStyle w:val="BackCoverContactDetails"/>
              <w:rPr>
                <w:szCs w:val="22"/>
              </w:rPr>
            </w:pPr>
            <w:r w:rsidRPr="00840B15">
              <w:rPr>
                <w:rStyle w:val="BackCoverContactBold"/>
                <w:szCs w:val="22"/>
              </w:rPr>
              <w:t>e</w:t>
            </w:r>
            <w:r>
              <w:rPr>
                <w:szCs w:val="22"/>
              </w:rPr>
              <w:t xml:space="preserve"> </w:t>
            </w:r>
            <w:r>
              <w:rPr>
                <w:szCs w:val="22"/>
              </w:rPr>
              <w:tab/>
              <w:t>jonathan.bates@csiro.au</w:t>
            </w:r>
          </w:p>
          <w:p w14:paraId="7B27C1E8" w14:textId="77777777" w:rsidR="00A943B2" w:rsidRPr="00AF37BE" w:rsidRDefault="00A943B2" w:rsidP="00E7095D">
            <w:pPr>
              <w:pStyle w:val="BackCoverContactDetails"/>
              <w:rPr>
                <w:szCs w:val="22"/>
              </w:rPr>
            </w:pPr>
            <w:r w:rsidRPr="00840B15">
              <w:rPr>
                <w:rStyle w:val="BackCoverContactBold"/>
                <w:szCs w:val="22"/>
              </w:rPr>
              <w:t>w</w:t>
            </w:r>
            <w:r>
              <w:rPr>
                <w:szCs w:val="22"/>
              </w:rPr>
              <w:t xml:space="preserve"> </w:t>
            </w:r>
            <w:r>
              <w:rPr>
                <w:szCs w:val="22"/>
              </w:rPr>
              <w:tab/>
              <w:t>www.csiro.au/</w:t>
            </w:r>
            <w:r w:rsidR="000A6F40">
              <w:rPr>
                <w:szCs w:val="22"/>
              </w:rPr>
              <w:t>businessunit-flagshipname</w:t>
            </w:r>
          </w:p>
          <w:p w14:paraId="3F46D113" w14:textId="77777777" w:rsidR="00A943B2" w:rsidRDefault="00A943B2" w:rsidP="00E7095D">
            <w:pPr>
              <w:pStyle w:val="BackCoverContactDetails"/>
              <w:rPr>
                <w:rStyle w:val="BackCoverContactBold"/>
                <w:szCs w:val="22"/>
              </w:rPr>
            </w:pPr>
          </w:p>
          <w:p w14:paraId="1ACFA00B" w14:textId="77777777" w:rsidR="00A943B2" w:rsidRPr="00214440" w:rsidRDefault="00A943B2" w:rsidP="00E7095D">
            <w:pPr>
              <w:pStyle w:val="BackCoverContactDetails"/>
              <w:rPr>
                <w:rStyle w:val="BackCoverContactBold"/>
                <w:szCs w:val="22"/>
              </w:rPr>
            </w:pPr>
            <w:r w:rsidRPr="00214440">
              <w:rPr>
                <w:rStyle w:val="BackCoverContactBold"/>
                <w:szCs w:val="22"/>
              </w:rPr>
              <w:t>Division/Unit Name</w:t>
            </w:r>
          </w:p>
          <w:p w14:paraId="2A3B8D2E" w14:textId="77777777" w:rsidR="00A943B2" w:rsidRDefault="00A943B2" w:rsidP="00E7095D">
            <w:pPr>
              <w:pStyle w:val="BackCoverContactDetails"/>
              <w:rPr>
                <w:szCs w:val="22"/>
              </w:rPr>
            </w:pPr>
            <w:r>
              <w:rPr>
                <w:szCs w:val="22"/>
              </w:rPr>
              <w:t>Jonathan Bates</w:t>
            </w:r>
          </w:p>
          <w:p w14:paraId="49A3E69E" w14:textId="77777777" w:rsidR="00A943B2" w:rsidRDefault="00A943B2" w:rsidP="00E7095D">
            <w:pPr>
              <w:pStyle w:val="BackCoverContactDetails"/>
              <w:rPr>
                <w:szCs w:val="22"/>
              </w:rPr>
            </w:pPr>
            <w:r w:rsidRPr="00840B15">
              <w:rPr>
                <w:rStyle w:val="BackCoverContactBold"/>
                <w:szCs w:val="22"/>
              </w:rPr>
              <w:t>t</w:t>
            </w:r>
            <w:r>
              <w:rPr>
                <w:szCs w:val="22"/>
              </w:rPr>
              <w:t xml:space="preserve"> </w:t>
            </w:r>
            <w:r>
              <w:rPr>
                <w:szCs w:val="22"/>
              </w:rPr>
              <w:tab/>
              <w:t>+61 3 9123 4567</w:t>
            </w:r>
          </w:p>
          <w:p w14:paraId="2FD30B20" w14:textId="77777777" w:rsidR="00A943B2" w:rsidRDefault="00A943B2" w:rsidP="00E7095D">
            <w:pPr>
              <w:pStyle w:val="BackCoverContactDetails"/>
              <w:rPr>
                <w:szCs w:val="22"/>
              </w:rPr>
            </w:pPr>
            <w:r w:rsidRPr="00840B15">
              <w:rPr>
                <w:rStyle w:val="BackCoverContactBold"/>
                <w:szCs w:val="22"/>
              </w:rPr>
              <w:t>e</w:t>
            </w:r>
            <w:r>
              <w:rPr>
                <w:szCs w:val="22"/>
              </w:rPr>
              <w:t xml:space="preserve"> </w:t>
            </w:r>
            <w:r>
              <w:rPr>
                <w:szCs w:val="22"/>
              </w:rPr>
              <w:tab/>
              <w:t>jonathan.bates@csiro.au</w:t>
            </w:r>
          </w:p>
          <w:p w14:paraId="4E5E884A" w14:textId="77777777" w:rsidR="00A943B2" w:rsidRDefault="00A943B2" w:rsidP="00E7095D">
            <w:pPr>
              <w:pStyle w:val="BackCoverContactDetails"/>
              <w:rPr>
                <w:szCs w:val="22"/>
              </w:rPr>
            </w:pPr>
            <w:r w:rsidRPr="00840B15">
              <w:rPr>
                <w:rStyle w:val="BackCoverContactBold"/>
                <w:szCs w:val="22"/>
              </w:rPr>
              <w:t>w</w:t>
            </w:r>
            <w:r>
              <w:rPr>
                <w:szCs w:val="22"/>
              </w:rPr>
              <w:t xml:space="preserve"> </w:t>
            </w:r>
            <w:r>
              <w:rPr>
                <w:szCs w:val="22"/>
              </w:rPr>
              <w:tab/>
              <w:t>www.csiro.au/</w:t>
            </w:r>
            <w:r w:rsidR="000A6F40">
              <w:rPr>
                <w:szCs w:val="22"/>
              </w:rPr>
              <w:t>businessunit-flagshipname</w:t>
            </w:r>
          </w:p>
          <w:p w14:paraId="1B9F6B88" w14:textId="77777777" w:rsidR="00A943B2" w:rsidRDefault="00A943B2" w:rsidP="00E7095D">
            <w:pPr>
              <w:pStyle w:val="BackCoverContactDetails"/>
              <w:rPr>
                <w:szCs w:val="22"/>
              </w:rPr>
            </w:pPr>
          </w:p>
          <w:p w14:paraId="4DED026B" w14:textId="77777777" w:rsidR="00A943B2" w:rsidRPr="00214440" w:rsidRDefault="00A943B2" w:rsidP="00E7095D">
            <w:pPr>
              <w:pStyle w:val="BackCoverContactDetails"/>
              <w:rPr>
                <w:rStyle w:val="BackCoverContactBold"/>
                <w:szCs w:val="22"/>
              </w:rPr>
            </w:pPr>
            <w:r w:rsidRPr="00214440">
              <w:rPr>
                <w:rStyle w:val="BackCoverContactBold"/>
                <w:szCs w:val="22"/>
              </w:rPr>
              <w:t>Division/Unit Name</w:t>
            </w:r>
          </w:p>
          <w:p w14:paraId="18829DB0" w14:textId="77777777" w:rsidR="00A943B2" w:rsidRDefault="00A943B2" w:rsidP="00E7095D">
            <w:pPr>
              <w:pStyle w:val="BackCoverContactDetails"/>
              <w:rPr>
                <w:szCs w:val="22"/>
              </w:rPr>
            </w:pPr>
            <w:r>
              <w:rPr>
                <w:szCs w:val="22"/>
              </w:rPr>
              <w:t>Jonathan Bates</w:t>
            </w:r>
          </w:p>
          <w:p w14:paraId="65E8221B" w14:textId="77777777" w:rsidR="00A943B2" w:rsidRDefault="00A943B2" w:rsidP="00E7095D">
            <w:pPr>
              <w:pStyle w:val="BackCoverContactDetails"/>
              <w:rPr>
                <w:szCs w:val="22"/>
              </w:rPr>
            </w:pPr>
            <w:r w:rsidRPr="00840B15">
              <w:rPr>
                <w:rStyle w:val="BackCoverContactBold"/>
                <w:szCs w:val="22"/>
              </w:rPr>
              <w:t>t</w:t>
            </w:r>
            <w:r>
              <w:rPr>
                <w:szCs w:val="22"/>
              </w:rPr>
              <w:t xml:space="preserve"> </w:t>
            </w:r>
            <w:r>
              <w:rPr>
                <w:szCs w:val="22"/>
              </w:rPr>
              <w:tab/>
              <w:t>+61 3 9123 4567</w:t>
            </w:r>
          </w:p>
          <w:p w14:paraId="1571565B" w14:textId="77777777" w:rsidR="00A943B2" w:rsidRDefault="00A943B2" w:rsidP="00E7095D">
            <w:pPr>
              <w:pStyle w:val="BackCoverContactDetails"/>
              <w:rPr>
                <w:szCs w:val="22"/>
              </w:rPr>
            </w:pPr>
            <w:r w:rsidRPr="00840B15">
              <w:rPr>
                <w:rStyle w:val="BackCoverContactBold"/>
                <w:szCs w:val="22"/>
              </w:rPr>
              <w:t>e</w:t>
            </w:r>
            <w:r>
              <w:rPr>
                <w:szCs w:val="22"/>
              </w:rPr>
              <w:t xml:space="preserve"> </w:t>
            </w:r>
            <w:r>
              <w:rPr>
                <w:szCs w:val="22"/>
              </w:rPr>
              <w:tab/>
              <w:t>jonathan.bates@csiro.au</w:t>
            </w:r>
          </w:p>
          <w:p w14:paraId="380A8DCB" w14:textId="77777777" w:rsidR="000A6F40" w:rsidRDefault="00A943B2" w:rsidP="00E7095D">
            <w:pPr>
              <w:pStyle w:val="BackCoverContactDetails"/>
              <w:rPr>
                <w:szCs w:val="22"/>
              </w:rPr>
            </w:pPr>
            <w:r w:rsidRPr="00840B15">
              <w:rPr>
                <w:rStyle w:val="BackCoverContactBold"/>
                <w:szCs w:val="22"/>
              </w:rPr>
              <w:t>w</w:t>
            </w:r>
            <w:r>
              <w:rPr>
                <w:szCs w:val="22"/>
              </w:rPr>
              <w:t xml:space="preserve"> </w:t>
            </w:r>
            <w:r>
              <w:rPr>
                <w:szCs w:val="22"/>
              </w:rPr>
              <w:tab/>
            </w:r>
            <w:r w:rsidRPr="00BC46FA">
              <w:rPr>
                <w:szCs w:val="22"/>
              </w:rPr>
              <w:t>www.csiro.au/</w:t>
            </w:r>
            <w:r w:rsidR="000A6F40">
              <w:rPr>
                <w:szCs w:val="22"/>
              </w:rPr>
              <w:t xml:space="preserve"> </w:t>
            </w:r>
            <w:proofErr w:type="spellStart"/>
            <w:r w:rsidR="000A6F40">
              <w:rPr>
                <w:szCs w:val="22"/>
              </w:rPr>
              <w:t>businessunit-flagshipname</w:t>
            </w:r>
            <w:proofErr w:type="spellEnd"/>
          </w:p>
          <w:p w14:paraId="07EE6916" w14:textId="77777777" w:rsidR="00A943B2" w:rsidRPr="00AF37BE" w:rsidRDefault="00A943B2" w:rsidP="00E7095D">
            <w:pPr>
              <w:pStyle w:val="BackCoverContactDetails"/>
              <w:rPr>
                <w:szCs w:val="22"/>
              </w:rPr>
            </w:pPr>
          </w:p>
          <w:p w14:paraId="60421747" w14:textId="77777777" w:rsidR="00A943B2" w:rsidRDefault="00A943B2" w:rsidP="00E7095D">
            <w:pPr>
              <w:pStyle w:val="BackCoverContactDetails"/>
              <w:rPr>
                <w:szCs w:val="22"/>
              </w:rPr>
            </w:pPr>
          </w:p>
        </w:tc>
      </w:tr>
    </w:tbl>
    <w:p w14:paraId="7BCEFA55" w14:textId="77777777" w:rsidR="00A943B2" w:rsidRPr="00AF37BE" w:rsidRDefault="00A943B2" w:rsidP="003D6565">
      <w:pPr>
        <w:pStyle w:val="BackCoverContactHeading"/>
      </w:pPr>
    </w:p>
    <w:p w14:paraId="4E668E42" w14:textId="77777777" w:rsidR="004763CA" w:rsidRDefault="00D6647E" w:rsidP="006C2F7A">
      <w:pPr>
        <w:spacing w:after="0"/>
        <w:rPr>
          <w:sz w:val="18"/>
        </w:rPr>
      </w:pPr>
      <w:r>
        <w:rPr>
          <w:noProof/>
        </w:rPr>
        <w:pict w14:anchorId="4E720CDD">
          <v:group id="Canvas 1072" o:spid="_x0000_s1058" editas="canvas" style="position:absolute;margin-left:-119.65pt;margin-top:584.85pt;width:1165.3pt;height:312.65pt;z-index:-251584512;mso-position-vertical-relative:page" coordsize="147993,3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">
            <v:shape id="_x0000_s1060" type="#_x0000_t75" style="position:absolute;width:147993;height:39706;visibility:visible">
              <v:fill o:detectmouseclick="t"/>
              <v:path o:connecttype="none"/>
            </v:shape>
            <v:shape id="Freeform 52" o:spid="_x0000_s1059" style="position:absolute;left:31;top:18434;width:136843;height:2806;visibility:visible;mso-wrap-style:square;v-text-anchor:top" coordsize="42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AXMUA&#10;AADbAAAADwAAAGRycy9kb3ducmV2LnhtbESPT2sCMRTE70K/Q3gFb5qtoujWKP5piwcvtYXS2+vm&#10;dbN087Ik0V2/fSMIHoeZ+Q2zWHW2FmfyoXKs4GmYgSAunK64VPD58TqYgQgRWWPtmBRcKMBq+dBb&#10;YK5dy+90PsZSJAiHHBWYGJtcylAYshiGriFO3q/zFmOSvpTaY5vgtpajLJtKixWnBYMNbQ0Vf8eT&#10;VfC1O7xg+7Mt/PdsMm9av9Fva6NU/7FbP4OI1MV7+NbeawXjOVy/p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BcxQAAANsAAAAPAAAAAAAAAAAAAAAAAJgCAABkcnMv&#10;ZG93bnJldi54bWxQSwUGAAAAAAQABAD1AAAAigMAAAAA&#10;" path="m4080,87v93,,127,-28,153,-37c4192,26,4159,,4082,,,,,,,,,87,,87,,87r4080,xe" stroked="f">
              <v:path arrowok="t" o:connecttype="custom" o:connectlocs="2147483647,905254307;2147483647,520262393;2147483647,0;0,0;0,905254307;2147483647,905254307" o:connectangles="0,0,0,0,0,0"/>
            </v:shape>
            <w10:wrap anchory="page"/>
          </v:group>
        </w:pict>
      </w:r>
    </w:p>
    <w:p w14:paraId="4F6C4BB9" w14:textId="77777777" w:rsidR="004763CA" w:rsidRDefault="004763CA" w:rsidP="006C2F7A">
      <w:pPr>
        <w:spacing w:after="0"/>
        <w:rPr>
          <w:sz w:val="18"/>
        </w:rPr>
      </w:pPr>
    </w:p>
    <w:p w14:paraId="08A1D892" w14:textId="77777777" w:rsidR="007B375B" w:rsidRPr="007B375B" w:rsidRDefault="00F61F95" w:rsidP="007B375B">
      <w:pPr>
        <w:rPr>
          <w:noProof/>
        </w:rPr>
      </w:pPr>
      <w:r>
        <w:rPr>
          <w:sz w:val="18"/>
        </w:rPr>
        <w:fldChar w:fldCharType="begin"/>
      </w:r>
      <w:r w:rsidR="004763CA">
        <w:rPr>
          <w:sz w:val="18"/>
        </w:rPr>
        <w:instrText xml:space="preserve"> ADDIN EN.REFLIST </w:instrText>
      </w:r>
      <w:r>
        <w:rPr>
          <w:sz w:val="18"/>
        </w:rPr>
        <w:fldChar w:fldCharType="separate"/>
      </w:r>
      <w:bookmarkStart w:id="267" w:name="_ENREF_1"/>
      <w:r w:rsidR="007B375B" w:rsidRPr="007B375B">
        <w:rPr>
          <w:noProof/>
        </w:rPr>
        <w:t>ANZLIC—the Spatial Information Council (2014). The Australian and New Zealand Foundation Spatial Data Framework -Making common foundation spatial data ubiquitous across Australia and New Zealand</w:t>
      </w:r>
    </w:p>
    <w:p w14:paraId="43FDFCC8" w14:textId="77777777" w:rsidR="007B375B" w:rsidRPr="007B375B" w:rsidRDefault="007B375B" w:rsidP="007B375B">
      <w:pPr>
        <w:ind w:left="720" w:hanging="720"/>
        <w:rPr>
          <w:noProof/>
        </w:rPr>
      </w:pPr>
      <w:r w:rsidRPr="007B375B">
        <w:rPr>
          <w:noProof/>
        </w:rPr>
        <w:t>Canberra, The Commonwealth of Australia (Department of Communications) on behalf of  ANZLIC—the Spatial Information Council.</w:t>
      </w:r>
    </w:p>
    <w:p w14:paraId="01D750CA" w14:textId="77777777" w:rsidR="007B375B" w:rsidRPr="007B375B" w:rsidRDefault="007B375B" w:rsidP="007B375B">
      <w:pPr>
        <w:spacing w:after="0"/>
        <w:ind w:left="720" w:hanging="720"/>
        <w:rPr>
          <w:noProof/>
        </w:rPr>
      </w:pPr>
      <w:r w:rsidRPr="007B375B">
        <w:rPr>
          <w:noProof/>
        </w:rPr>
        <w:tab/>
      </w:r>
      <w:bookmarkEnd w:id="267"/>
    </w:p>
    <w:p w14:paraId="3C42F77A" w14:textId="77777777" w:rsidR="007B375B" w:rsidRPr="007B375B" w:rsidRDefault="007B375B" w:rsidP="007B375B">
      <w:pPr>
        <w:rPr>
          <w:noProof/>
        </w:rPr>
      </w:pPr>
      <w:bookmarkStart w:id="268" w:name="_ENREF_2"/>
      <w:r w:rsidRPr="007B375B">
        <w:rPr>
          <w:noProof/>
        </w:rPr>
        <w:t>Australian Government Information Management Office (AGIMO) (2006). Australian Government Information Interoperability Framework.</w:t>
      </w:r>
    </w:p>
    <w:p w14:paraId="701CCF99" w14:textId="77777777" w:rsidR="007B375B" w:rsidRPr="007B375B" w:rsidRDefault="007B375B" w:rsidP="007B375B">
      <w:pPr>
        <w:spacing w:after="0"/>
        <w:ind w:left="720" w:hanging="720"/>
        <w:rPr>
          <w:noProof/>
        </w:rPr>
      </w:pPr>
      <w:r w:rsidRPr="007B375B">
        <w:rPr>
          <w:noProof/>
        </w:rPr>
        <w:tab/>
      </w:r>
      <w:bookmarkEnd w:id="268"/>
    </w:p>
    <w:p w14:paraId="1C550DFB" w14:textId="77777777" w:rsidR="007B375B" w:rsidRPr="007B375B" w:rsidRDefault="007B375B" w:rsidP="007B375B">
      <w:pPr>
        <w:rPr>
          <w:noProof/>
        </w:rPr>
      </w:pPr>
      <w:bookmarkStart w:id="269" w:name="_ENREF_3"/>
      <w:r w:rsidRPr="007B375B">
        <w:rPr>
          <w:noProof/>
        </w:rPr>
        <w:t xml:space="preserve">Box, P. (2013). The Governance of Spatial Data Infrastructure: A Registry Based Model </w:t>
      </w:r>
      <w:r w:rsidRPr="007B375B">
        <w:rPr>
          <w:noProof/>
          <w:u w:val="single"/>
        </w:rPr>
        <w:t xml:space="preserve">Infrastructure Engineering </w:t>
      </w:r>
      <w:r w:rsidRPr="007B375B">
        <w:rPr>
          <w:noProof/>
        </w:rPr>
        <w:t xml:space="preserve">Melbourne, University of Melbourne. </w:t>
      </w:r>
      <w:r w:rsidRPr="007B375B">
        <w:rPr>
          <w:b/>
          <w:noProof/>
        </w:rPr>
        <w:t xml:space="preserve">Masters of Applied Science (Geomatics) by Research </w:t>
      </w:r>
    </w:p>
    <w:p w14:paraId="06061128" w14:textId="77777777" w:rsidR="007B375B" w:rsidRPr="007B375B" w:rsidRDefault="007B375B" w:rsidP="007B375B">
      <w:pPr>
        <w:spacing w:after="0"/>
        <w:ind w:left="720" w:hanging="720"/>
        <w:rPr>
          <w:noProof/>
        </w:rPr>
      </w:pPr>
      <w:r w:rsidRPr="007B375B">
        <w:rPr>
          <w:noProof/>
        </w:rPr>
        <w:tab/>
      </w:r>
      <w:bookmarkEnd w:id="269"/>
    </w:p>
    <w:p w14:paraId="31CCDD23" w14:textId="77777777" w:rsidR="007B375B" w:rsidRPr="007B375B" w:rsidRDefault="007B375B" w:rsidP="007B375B">
      <w:pPr>
        <w:rPr>
          <w:noProof/>
        </w:rPr>
      </w:pPr>
      <w:bookmarkStart w:id="270" w:name="_ENREF_4"/>
      <w:r w:rsidRPr="007B375B">
        <w:rPr>
          <w:noProof/>
        </w:rPr>
        <w:t>ISO (2004). ISO 19135:2005 Geographic information -- Procedures for registration of items of geographic information, International Organization for Standardization (ISO).</w:t>
      </w:r>
    </w:p>
    <w:p w14:paraId="1B4C44A2" w14:textId="77777777" w:rsidR="007B375B" w:rsidRPr="007B375B" w:rsidRDefault="007B375B" w:rsidP="007B375B">
      <w:pPr>
        <w:spacing w:after="0"/>
        <w:ind w:left="720" w:hanging="720"/>
        <w:rPr>
          <w:noProof/>
        </w:rPr>
      </w:pPr>
      <w:r w:rsidRPr="007B375B">
        <w:rPr>
          <w:noProof/>
        </w:rPr>
        <w:tab/>
      </w:r>
      <w:bookmarkEnd w:id="270"/>
    </w:p>
    <w:p w14:paraId="57F1C82D" w14:textId="77777777" w:rsidR="007B375B" w:rsidRPr="007B375B" w:rsidRDefault="007B375B" w:rsidP="007B375B">
      <w:pPr>
        <w:rPr>
          <w:noProof/>
        </w:rPr>
      </w:pPr>
      <w:bookmarkStart w:id="271" w:name="_ENREF_5"/>
      <w:r w:rsidRPr="007B375B">
        <w:rPr>
          <w:noProof/>
        </w:rPr>
        <w:t>ISO (2007). ISO 19136:2007, Geographic information --  Geography Markup Language (GML), International Organization for Standardization (ISO).</w:t>
      </w:r>
    </w:p>
    <w:p w14:paraId="71995191" w14:textId="77777777" w:rsidR="007B375B" w:rsidRPr="007B375B" w:rsidRDefault="007B375B" w:rsidP="007B375B">
      <w:pPr>
        <w:spacing w:after="0"/>
        <w:ind w:left="720" w:hanging="720"/>
        <w:rPr>
          <w:noProof/>
        </w:rPr>
      </w:pPr>
      <w:r w:rsidRPr="007B375B">
        <w:rPr>
          <w:noProof/>
        </w:rPr>
        <w:tab/>
      </w:r>
      <w:bookmarkEnd w:id="271"/>
    </w:p>
    <w:p w14:paraId="21DB251C" w14:textId="77777777" w:rsidR="007B375B" w:rsidRPr="007B375B" w:rsidRDefault="007B375B" w:rsidP="007B375B">
      <w:pPr>
        <w:rPr>
          <w:noProof/>
        </w:rPr>
      </w:pPr>
      <w:bookmarkStart w:id="272" w:name="_ENREF_6"/>
      <w:r w:rsidRPr="007B375B">
        <w:rPr>
          <w:noProof/>
        </w:rPr>
        <w:t>ISO (2008). AS/NZS ISO 19131:2008 Geographic information - Data product specifications, AS/NZS.</w:t>
      </w:r>
    </w:p>
    <w:p w14:paraId="6F2B5958" w14:textId="77777777" w:rsidR="007B375B" w:rsidRPr="007B375B" w:rsidRDefault="007B375B" w:rsidP="007B375B">
      <w:pPr>
        <w:spacing w:after="0"/>
        <w:ind w:left="720" w:hanging="720"/>
        <w:rPr>
          <w:noProof/>
        </w:rPr>
      </w:pPr>
      <w:r w:rsidRPr="007B375B">
        <w:rPr>
          <w:noProof/>
        </w:rPr>
        <w:tab/>
      </w:r>
      <w:bookmarkEnd w:id="272"/>
    </w:p>
    <w:p w14:paraId="6D0F6B52" w14:textId="77777777" w:rsidR="007B375B" w:rsidRPr="007B375B" w:rsidRDefault="007B375B" w:rsidP="007B375B">
      <w:pPr>
        <w:rPr>
          <w:noProof/>
        </w:rPr>
      </w:pPr>
      <w:bookmarkStart w:id="273" w:name="_ENREF_7"/>
      <w:r w:rsidRPr="007B375B">
        <w:rPr>
          <w:noProof/>
        </w:rPr>
        <w:t xml:space="preserve">Merriam-Webster (2015). Domain. </w:t>
      </w:r>
      <w:r w:rsidRPr="007B375B">
        <w:rPr>
          <w:noProof/>
          <w:u w:val="single"/>
        </w:rPr>
        <w:t>Merriam-Webster Online Dictionary</w:t>
      </w:r>
      <w:r w:rsidRPr="007B375B">
        <w:rPr>
          <w:noProof/>
        </w:rPr>
        <w:t>, Merriam-Webster.</w:t>
      </w:r>
    </w:p>
    <w:p w14:paraId="0395076D" w14:textId="77777777" w:rsidR="007B375B" w:rsidRPr="007B375B" w:rsidRDefault="007B375B" w:rsidP="007B375B">
      <w:pPr>
        <w:spacing w:after="0"/>
        <w:ind w:left="720" w:hanging="720"/>
        <w:rPr>
          <w:noProof/>
        </w:rPr>
      </w:pPr>
      <w:r w:rsidRPr="007B375B">
        <w:rPr>
          <w:noProof/>
        </w:rPr>
        <w:tab/>
      </w:r>
      <w:bookmarkEnd w:id="273"/>
    </w:p>
    <w:p w14:paraId="074AA3F6" w14:textId="77777777" w:rsidR="007B375B" w:rsidRPr="007B375B" w:rsidRDefault="007B375B" w:rsidP="007B375B">
      <w:pPr>
        <w:rPr>
          <w:noProof/>
        </w:rPr>
      </w:pPr>
      <w:bookmarkStart w:id="274" w:name="_ENREF_8"/>
      <w:r w:rsidRPr="007B375B">
        <w:rPr>
          <w:noProof/>
        </w:rPr>
        <w:lastRenderedPageBreak/>
        <w:t>Object Management Group (2014). Model Driven Architecture (MDA): MDA Guide rev. 2.0, Object Management Group,.</w:t>
      </w:r>
    </w:p>
    <w:p w14:paraId="5580D328" w14:textId="77777777" w:rsidR="007B375B" w:rsidRPr="007B375B" w:rsidRDefault="007B375B" w:rsidP="007B375B">
      <w:pPr>
        <w:spacing w:after="0"/>
        <w:ind w:left="720" w:hanging="720"/>
        <w:rPr>
          <w:noProof/>
        </w:rPr>
      </w:pPr>
      <w:r w:rsidRPr="007B375B">
        <w:rPr>
          <w:noProof/>
        </w:rPr>
        <w:tab/>
      </w:r>
      <w:bookmarkEnd w:id="274"/>
    </w:p>
    <w:p w14:paraId="4A31879D" w14:textId="77777777" w:rsidR="007B375B" w:rsidRPr="007B375B" w:rsidRDefault="007B375B" w:rsidP="007B375B">
      <w:pPr>
        <w:rPr>
          <w:noProof/>
        </w:rPr>
      </w:pPr>
      <w:bookmarkStart w:id="275" w:name="_ENREF_9"/>
      <w:r w:rsidRPr="007B375B">
        <w:rPr>
          <w:noProof/>
        </w:rPr>
        <w:t>OGC, I. T., IHO, (2014). A Guide to the Role of Standards in Geospatial Information Management New York.</w:t>
      </w:r>
    </w:p>
    <w:p w14:paraId="692C62F5" w14:textId="77777777" w:rsidR="007B375B" w:rsidRPr="007B375B" w:rsidRDefault="007B375B" w:rsidP="007B375B">
      <w:pPr>
        <w:spacing w:after="0"/>
        <w:ind w:left="720" w:hanging="720"/>
        <w:rPr>
          <w:noProof/>
        </w:rPr>
      </w:pPr>
      <w:r w:rsidRPr="007B375B">
        <w:rPr>
          <w:noProof/>
        </w:rPr>
        <w:tab/>
      </w:r>
      <w:bookmarkEnd w:id="275"/>
    </w:p>
    <w:p w14:paraId="66DD316F" w14:textId="77777777" w:rsidR="007B375B" w:rsidRPr="007B375B" w:rsidRDefault="007B375B" w:rsidP="007B375B">
      <w:pPr>
        <w:rPr>
          <w:noProof/>
        </w:rPr>
      </w:pPr>
      <w:bookmarkStart w:id="276" w:name="_ENREF_10"/>
      <w:r w:rsidRPr="007B375B">
        <w:rPr>
          <w:noProof/>
        </w:rPr>
        <w:t xml:space="preserve">Open Geospatial Consortium (2015). "OGC Glossary." Retrieved February 2015, 2015, from </w:t>
      </w:r>
      <w:hyperlink r:id="rId31" w:history="1">
        <w:r w:rsidRPr="007B375B">
          <w:rPr>
            <w:rStyle w:val="Hyperlink"/>
            <w:noProof/>
          </w:rPr>
          <w:t>http://www.opengeospatial.org/ogc/glossary</w:t>
        </w:r>
      </w:hyperlink>
      <w:r w:rsidRPr="007B375B">
        <w:rPr>
          <w:noProof/>
        </w:rPr>
        <w:t>.</w:t>
      </w:r>
    </w:p>
    <w:p w14:paraId="4EBE66C2" w14:textId="77777777" w:rsidR="007B375B" w:rsidRPr="007B375B" w:rsidRDefault="007B375B" w:rsidP="007B375B">
      <w:pPr>
        <w:spacing w:after="0"/>
        <w:ind w:left="720" w:hanging="720"/>
        <w:rPr>
          <w:noProof/>
        </w:rPr>
      </w:pPr>
      <w:r w:rsidRPr="007B375B">
        <w:rPr>
          <w:noProof/>
        </w:rPr>
        <w:tab/>
      </w:r>
      <w:bookmarkEnd w:id="276"/>
    </w:p>
    <w:p w14:paraId="79790ED8" w14:textId="77777777" w:rsidR="007B375B" w:rsidRPr="007B375B" w:rsidRDefault="007B375B" w:rsidP="007B375B">
      <w:pPr>
        <w:rPr>
          <w:noProof/>
        </w:rPr>
      </w:pPr>
      <w:bookmarkStart w:id="277" w:name="_ENREF_11"/>
      <w:r w:rsidRPr="007B375B">
        <w:rPr>
          <w:noProof/>
        </w:rPr>
        <w:t xml:space="preserve">Wikipedia (2015). "Abstraction." Retrieved 30-01-2015, 2015, from </w:t>
      </w:r>
      <w:hyperlink r:id="rId32" w:history="1">
        <w:r w:rsidRPr="007B375B">
          <w:rPr>
            <w:rStyle w:val="Hyperlink"/>
            <w:noProof/>
          </w:rPr>
          <w:t>http://en.wikipedia.org/wiki/Abstraction</w:t>
        </w:r>
      </w:hyperlink>
      <w:r w:rsidRPr="007B375B">
        <w:rPr>
          <w:noProof/>
        </w:rPr>
        <w:t>.</w:t>
      </w:r>
    </w:p>
    <w:p w14:paraId="343B63AA" w14:textId="77777777" w:rsidR="007B375B" w:rsidRPr="007B375B" w:rsidRDefault="007B375B" w:rsidP="007B375B">
      <w:pPr>
        <w:ind w:left="720" w:hanging="720"/>
        <w:rPr>
          <w:noProof/>
        </w:rPr>
      </w:pPr>
      <w:r w:rsidRPr="007B375B">
        <w:rPr>
          <w:noProof/>
        </w:rPr>
        <w:tab/>
      </w:r>
      <w:bookmarkEnd w:id="277"/>
    </w:p>
    <w:p w14:paraId="656B3983" w14:textId="77777777" w:rsidR="007B375B" w:rsidRDefault="007B375B" w:rsidP="007B375B">
      <w:pPr>
        <w:rPr>
          <w:noProof/>
        </w:rPr>
      </w:pPr>
    </w:p>
    <w:p w14:paraId="5D8A3EBD" w14:textId="77777777" w:rsidR="00A14107" w:rsidRPr="006C2F7A" w:rsidRDefault="00F61F95" w:rsidP="006C2F7A">
      <w:pPr>
        <w:spacing w:after="0"/>
        <w:rPr>
          <w:sz w:val="18"/>
        </w:rPr>
      </w:pPr>
      <w:r>
        <w:rPr>
          <w:sz w:val="18"/>
        </w:rPr>
        <w:fldChar w:fldCharType="end"/>
      </w:r>
    </w:p>
    <w:sectPr w:rsidR="00A14107" w:rsidRPr="006C2F7A" w:rsidSect="005D5D01">
      <w:type w:val="evenPage"/>
      <w:pgSz w:w="11906" w:h="16838" w:code="9"/>
      <w:pgMar w:top="1134" w:right="1134" w:bottom="1134" w:left="1134" w:header="510" w:footer="624" w:gutter="0"/>
      <w:cols w:space="284"/>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ox, Paul (L&amp;W, North Ryde)" w:date="2015-01-30T16:17:00Z" w:initials="box019 ">
    <w:p w14:paraId="08645E65" w14:textId="77777777" w:rsidR="00D6647E" w:rsidRDefault="00D6647E">
      <w:pPr>
        <w:pStyle w:val="CommentText"/>
      </w:pPr>
      <w:r>
        <w:rPr>
          <w:rStyle w:val="CommentReference"/>
        </w:rPr>
        <w:annotationRef/>
      </w:r>
      <w:r>
        <w:t>To be completed</w:t>
      </w:r>
    </w:p>
  </w:comment>
  <w:comment w:id="19" w:author="Box, Paul (L&amp;W, North Ryde)" w:date="2015-01-30T16:17:00Z" w:initials="box019 ">
    <w:p w14:paraId="0D85EF95" w14:textId="77777777" w:rsidR="00D6647E" w:rsidRDefault="00D6647E">
      <w:pPr>
        <w:pStyle w:val="CommentText"/>
      </w:pPr>
      <w:r>
        <w:rPr>
          <w:rStyle w:val="CommentReference"/>
        </w:rPr>
        <w:annotationRef/>
      </w:r>
      <w:r>
        <w:t xml:space="preserve">To be completed </w:t>
      </w:r>
    </w:p>
  </w:comment>
  <w:comment w:id="20" w:author="Box, Paul (L&amp;W, North Ryde)" w:date="2015-01-30T16:19:00Z" w:initials="box019 ">
    <w:p w14:paraId="6644E505" w14:textId="77777777" w:rsidR="00D6647E" w:rsidRDefault="00D6647E" w:rsidP="00196161">
      <w:pPr>
        <w:pStyle w:val="CommentText"/>
      </w:pPr>
      <w:r>
        <w:rPr>
          <w:rStyle w:val="CommentReference"/>
        </w:rPr>
        <w:annotationRef/>
      </w:r>
      <w:proofErr w:type="gramStart"/>
      <w:r>
        <w:t>need</w:t>
      </w:r>
      <w:proofErr w:type="gramEnd"/>
      <w:r>
        <w:t xml:space="preserve"> to add something here about need to model at higher level of abstraction to address data technology specific issues </w:t>
      </w:r>
    </w:p>
  </w:comment>
  <w:comment w:id="21" w:author="Box, Paul (L&amp;W, North Ryde)" w:date="2015-01-30T16:33:00Z" w:initials="box019 ">
    <w:p w14:paraId="7C12CC00" w14:textId="77777777" w:rsidR="00D6647E" w:rsidRPr="00250847" w:rsidRDefault="00D6647E" w:rsidP="00250847">
      <w:pPr>
        <w:jc w:val="both"/>
        <w:rPr>
          <w:color w:val="auto"/>
        </w:rPr>
      </w:pPr>
      <w:r>
        <w:rPr>
          <w:rStyle w:val="CommentReference"/>
        </w:rPr>
        <w:annotationRef/>
      </w:r>
      <w:r>
        <w:t xml:space="preserve">Reference this paper?? </w:t>
      </w:r>
      <w:r w:rsidRPr="00D13B60">
        <w:rPr>
          <w:color w:val="auto"/>
        </w:rPr>
        <w:t xml:space="preserve">Reference this page / paper </w:t>
      </w:r>
      <w:hyperlink r:id="rId1" w:anchor="Geospatial_Information_Modelling_for_Interoperable_Data_Exchange" w:history="1">
        <w:r w:rsidRPr="00D13B60">
          <w:rPr>
            <w:rStyle w:val="Hyperlink"/>
            <w:color w:val="auto"/>
          </w:rPr>
          <w:t>https://www.seegrid.csiro.au/wiki/AppSchemas/ApplicationSchemaDesign#Geospatial_Information_Modelling_for_Interoperable_Data_Exchange</w:t>
        </w:r>
      </w:hyperlink>
    </w:p>
  </w:comment>
  <w:comment w:id="24" w:author="Box, Paul (L&amp;W, North Ryde)" w:date="2015-01-30T16:24:00Z" w:initials="box019 ">
    <w:p w14:paraId="78291E5F" w14:textId="77777777" w:rsidR="00D6647E" w:rsidRDefault="00D6647E">
      <w:pPr>
        <w:pStyle w:val="CommentText"/>
      </w:pPr>
      <w:r>
        <w:rPr>
          <w:rStyle w:val="CommentReference"/>
        </w:rPr>
        <w:annotationRef/>
      </w:r>
      <w:proofErr w:type="gramStart"/>
      <w:r>
        <w:t>citation</w:t>
      </w:r>
      <w:proofErr w:type="gramEnd"/>
    </w:p>
  </w:comment>
  <w:comment w:id="25" w:author="Box, Paul (L&amp;W, North Ryde)" w:date="2015-01-30T16:24:00Z" w:initials="box019 ">
    <w:p w14:paraId="5C7F24D0" w14:textId="77777777" w:rsidR="00D6647E" w:rsidRDefault="00D6647E">
      <w:pPr>
        <w:pStyle w:val="CommentText"/>
      </w:pPr>
      <w:r>
        <w:rPr>
          <w:rStyle w:val="CommentReference"/>
        </w:rPr>
        <w:annotationRef/>
      </w:r>
      <w:proofErr w:type="gramStart"/>
      <w:r>
        <w:t>need</w:t>
      </w:r>
      <w:proofErr w:type="gramEnd"/>
      <w:r>
        <w:t xml:space="preserve"> citation</w:t>
      </w:r>
    </w:p>
  </w:comment>
  <w:comment w:id="26" w:author="Box, Paul (L&amp;W, North Ryde)" w:date="2015-01-30T16:42:00Z" w:initials="box019 ">
    <w:p w14:paraId="14B4149C" w14:textId="77777777" w:rsidR="00D6647E" w:rsidRDefault="00D6647E" w:rsidP="003432BE">
      <w:pPr>
        <w:jc w:val="both"/>
        <w:rPr>
          <w:color w:val="auto"/>
        </w:rPr>
      </w:pPr>
      <w:r>
        <w:rPr>
          <w:rStyle w:val="CommentReference"/>
        </w:rPr>
        <w:annotationRef/>
      </w:r>
      <w:proofErr w:type="gramStart"/>
      <w:r>
        <w:t>to</w:t>
      </w:r>
      <w:proofErr w:type="gramEnd"/>
      <w:r>
        <w:t xml:space="preserve"> be fleshed out here to </w:t>
      </w:r>
      <w:r>
        <w:rPr>
          <w:color w:val="auto"/>
        </w:rPr>
        <w:t xml:space="preserve">set the scene for the next section on modelling </w:t>
      </w:r>
    </w:p>
    <w:p w14:paraId="5B875E5E" w14:textId="77777777" w:rsidR="00D6647E" w:rsidRDefault="00D6647E" w:rsidP="003432BE">
      <w:pPr>
        <w:pStyle w:val="CommentText"/>
      </w:pPr>
    </w:p>
  </w:comment>
  <w:comment w:id="27" w:author="Box, Paul (L&amp;W, North Ryde)" w:date="2015-01-27T14:08:00Z" w:initials="box019 ">
    <w:p w14:paraId="733C10BD" w14:textId="77777777" w:rsidR="00D6647E" w:rsidRDefault="00D6647E" w:rsidP="00196161">
      <w:pPr>
        <w:pStyle w:val="CommentText"/>
      </w:pPr>
      <w:r>
        <w:rPr>
          <w:rStyle w:val="CommentReference"/>
        </w:rPr>
        <w:annotationRef/>
      </w:r>
      <w:r>
        <w:t>Probably too much</w:t>
      </w:r>
    </w:p>
  </w:comment>
  <w:comment w:id="58" w:author="Box, Paul (L&amp;W, North Ryde)" w:date="2015-01-30T16:36:00Z" w:initials="box019 ">
    <w:p w14:paraId="625B25A2" w14:textId="77777777" w:rsidR="00D6647E" w:rsidRDefault="00D6647E">
      <w:pPr>
        <w:pStyle w:val="CommentText"/>
      </w:pPr>
      <w:r>
        <w:rPr>
          <w:rStyle w:val="CommentReference"/>
        </w:rPr>
        <w:annotationRef/>
      </w:r>
      <w:r>
        <w:t>To be fleshed out in this section</w:t>
      </w:r>
    </w:p>
  </w:comment>
  <w:comment w:id="59" w:author="Box, Paul (L&amp;W, North Ryde)" w:date="2015-01-30T16:37:00Z" w:initials="box019 ">
    <w:p w14:paraId="5DBFA52C" w14:textId="77777777" w:rsidR="00D6647E" w:rsidRDefault="00D6647E">
      <w:pPr>
        <w:pStyle w:val="CommentText"/>
      </w:pPr>
      <w:r>
        <w:rPr>
          <w:rStyle w:val="CommentReference"/>
        </w:rPr>
        <w:annotationRef/>
      </w:r>
      <w:r>
        <w:t>Do we want to talk about info versus data modelling??</w:t>
      </w:r>
    </w:p>
  </w:comment>
  <w:comment w:id="61" w:author="Box, Paul (L&amp;W, North Ryde)" w:date="2015-01-30T16:38:00Z" w:initials="box019 ">
    <w:p w14:paraId="1C30635A" w14:textId="77777777" w:rsidR="00D6647E" w:rsidRDefault="00D6647E" w:rsidP="002F17DB">
      <w:pPr>
        <w:pStyle w:val="CommentText"/>
      </w:pPr>
      <w:r>
        <w:rPr>
          <w:rStyle w:val="CommentReference"/>
        </w:rPr>
        <w:annotationRef/>
      </w:r>
      <w:r>
        <w:rPr>
          <w:rStyle w:val="CommentReference"/>
        </w:rPr>
        <w:t xml:space="preserve">Do we want to talk in </w:t>
      </w:r>
      <w:proofErr w:type="spellStart"/>
      <w:r>
        <w:rPr>
          <w:rStyle w:val="CommentReference"/>
        </w:rPr>
        <w:t>gerneal</w:t>
      </w:r>
      <w:proofErr w:type="spellEnd"/>
      <w:r>
        <w:rPr>
          <w:rStyle w:val="CommentReference"/>
        </w:rPr>
        <w:t xml:space="preserve"> terms about relationship of data spec / modelling and SDI? Do we want to say anything specifically about FSDF and NSII?</w:t>
      </w:r>
    </w:p>
  </w:comment>
  <w:comment w:id="65" w:author="Box, Paul (L&amp;W, North Ryde)" w:date="2015-01-30T16:46:00Z" w:initials="box019 ">
    <w:p w14:paraId="0760296C" w14:textId="77777777" w:rsidR="00D6647E" w:rsidRDefault="00D6647E">
      <w:pPr>
        <w:pStyle w:val="CommentText"/>
      </w:pPr>
      <w:r>
        <w:rPr>
          <w:rStyle w:val="CommentReference"/>
        </w:rPr>
        <w:annotationRef/>
      </w:r>
      <w:r>
        <w:t>To be fleshed out</w:t>
      </w:r>
    </w:p>
  </w:comment>
  <w:comment w:id="70" w:author="Box, Paul (L&amp;W, North Ryde)" w:date="2015-01-30T16:54:00Z" w:initials="box019 ">
    <w:p w14:paraId="0F21D0C8" w14:textId="77777777" w:rsidR="00D6647E" w:rsidRDefault="00D6647E">
      <w:pPr>
        <w:pStyle w:val="CommentText"/>
      </w:pPr>
      <w:r>
        <w:rPr>
          <w:rStyle w:val="CommentReference"/>
        </w:rPr>
        <w:annotationRef/>
      </w:r>
      <w:proofErr w:type="gramStart"/>
      <w:r>
        <w:t>from</w:t>
      </w:r>
      <w:proofErr w:type="gramEnd"/>
      <w:r>
        <w:t xml:space="preserve"> Eric </w:t>
      </w:r>
      <w:proofErr w:type="spellStart"/>
      <w:r>
        <w:t>Boisvert</w:t>
      </w:r>
      <w:proofErr w:type="spellEnd"/>
      <w:r>
        <w:t>/</w:t>
      </w:r>
      <w:proofErr w:type="spellStart"/>
      <w:r>
        <w:t>NRCan</w:t>
      </w:r>
      <w:proofErr w:type="spellEnd"/>
      <w:r>
        <w:t xml:space="preserve"> – Bruce will know more</w:t>
      </w:r>
    </w:p>
  </w:comment>
  <w:comment w:id="71" w:author="Box, Paul (L&amp;W, North Ryde)" w:date="2015-01-30T16:55:00Z" w:initials="box019 ">
    <w:p w14:paraId="1F533325" w14:textId="77777777" w:rsidR="00D6647E" w:rsidRDefault="00D6647E" w:rsidP="00457D0F">
      <w:r>
        <w:rPr>
          <w:rStyle w:val="CommentReference"/>
        </w:rPr>
        <w:annotationRef/>
      </w:r>
      <w:r>
        <w:t xml:space="preserve">– </w:t>
      </w:r>
      <w:proofErr w:type="spellStart"/>
      <w:r>
        <w:t>Nativi</w:t>
      </w:r>
      <w:proofErr w:type="spellEnd"/>
      <w:r>
        <w:t>/</w:t>
      </w:r>
      <w:proofErr w:type="spellStart"/>
      <w:r>
        <w:t>Bigagli</w:t>
      </w:r>
      <w:proofErr w:type="spellEnd"/>
      <w:r>
        <w:t xml:space="preserve">/Pearlman – earth observation application means there is still a small number of suppliers) </w:t>
      </w:r>
    </w:p>
  </w:comment>
  <w:comment w:id="72" w:author="Box, Paul (L&amp;W, North Ryde)" w:date="2015-01-30T16:57:00Z" w:initials="box019 ">
    <w:p w14:paraId="55DDC58B" w14:textId="77777777" w:rsidR="00D6647E" w:rsidRDefault="00D6647E" w:rsidP="00457D0F">
      <w:pPr>
        <w:pStyle w:val="CommentText"/>
      </w:pPr>
      <w:r>
        <w:rPr>
          <w:rStyle w:val="CommentReference"/>
        </w:rPr>
        <w:annotationRef/>
      </w:r>
      <w:r>
        <w:t>[</w:t>
      </w:r>
      <w:proofErr w:type="gramStart"/>
      <w:r>
        <w:t>though</w:t>
      </w:r>
      <w:proofErr w:type="gramEnd"/>
      <w:r>
        <w:t xml:space="preserve"> generally limited SF0 or SF1 data model]</w:t>
      </w:r>
    </w:p>
  </w:comment>
  <w:comment w:id="73" w:author="Box, Paul (L&amp;W, North Ryde)" w:date="2015-01-30T16:57:00Z" w:initials="box019 ">
    <w:p w14:paraId="37F03AB1" w14:textId="77777777" w:rsidR="00D6647E" w:rsidRDefault="00D6647E">
      <w:pPr>
        <w:pStyle w:val="CommentText"/>
      </w:pPr>
      <w:r>
        <w:rPr>
          <w:rStyle w:val="CommentReference"/>
        </w:rPr>
        <w:annotationRef/>
      </w:r>
      <w:r>
        <w:t>[</w:t>
      </w:r>
      <w:proofErr w:type="gramStart"/>
      <w:r>
        <w:t>cite</w:t>
      </w:r>
      <w:proofErr w:type="gramEnd"/>
      <w:r>
        <w:t xml:space="preserve"> </w:t>
      </w:r>
      <w:proofErr w:type="spellStart"/>
      <w:r>
        <w:t>AusScope</w:t>
      </w:r>
      <w:proofErr w:type="spellEnd"/>
      <w:r>
        <w:t xml:space="preserve">, </w:t>
      </w:r>
      <w:proofErr w:type="spellStart"/>
      <w:r>
        <w:t>oneGeology</w:t>
      </w:r>
      <w:proofErr w:type="spellEnd"/>
      <w:r>
        <w:t>]</w:t>
      </w:r>
    </w:p>
  </w:comment>
  <w:comment w:id="74" w:author="Cox, Simon (L&amp;W, Highett)" w:date="2015-01-30T12:09:00Z" w:initials="CS(H">
    <w:p w14:paraId="16085FEF" w14:textId="77777777" w:rsidR="00D6647E" w:rsidRDefault="00D6647E">
      <w:pPr>
        <w:pStyle w:val="CommentText"/>
      </w:pPr>
      <w:r>
        <w:rPr>
          <w:rStyle w:val="CommentReference"/>
        </w:rPr>
        <w:annotationRef/>
      </w:r>
      <w:r>
        <w:t xml:space="preserve">I don’t think we’ve quite nailed it yet. The concern is that while pattern 0 imposes least cost on the provider, it creates the greatest aggregate cost as every user has to do the transformation. </w:t>
      </w:r>
    </w:p>
    <w:p w14:paraId="5A55202D" w14:textId="77777777" w:rsidR="00D6647E" w:rsidRDefault="00D6647E">
      <w:pPr>
        <w:pStyle w:val="CommentText"/>
      </w:pPr>
    </w:p>
    <w:p w14:paraId="0EC03BB6" w14:textId="77777777" w:rsidR="00D6647E" w:rsidRDefault="00D6647E">
      <w:pPr>
        <w:pStyle w:val="CommentText"/>
      </w:pPr>
      <w:r>
        <w:t xml:space="preserve">OTOH Patterns 2 (‘PSMA’) and 3 (broker) can maybe minimize total costs, by getting the transform done once only, but there is a cost in </w:t>
      </w:r>
    </w:p>
    <w:p w14:paraId="7FBF7507" w14:textId="77777777" w:rsidR="00D6647E" w:rsidRDefault="00D6647E" w:rsidP="006E533B">
      <w:pPr>
        <w:pStyle w:val="CommentText"/>
        <w:numPr>
          <w:ilvl w:val="0"/>
          <w:numId w:val="39"/>
        </w:numPr>
      </w:pPr>
      <w:r>
        <w:t xml:space="preserve">Scalability, since the aggregator or broker has to learn and maintain mappings from N data models (one for each supplier) to the common model, which may be tractable for </w:t>
      </w:r>
      <w:proofErr w:type="gramStart"/>
      <w:r>
        <w:t>o(</w:t>
      </w:r>
      <w:proofErr w:type="gramEnd"/>
      <w:r>
        <w:t xml:space="preserve">10) suppliers but gets out of control beyond that. </w:t>
      </w:r>
    </w:p>
    <w:p w14:paraId="6EF98B6C" w14:textId="77777777" w:rsidR="00D6647E" w:rsidRDefault="00D6647E" w:rsidP="006E533B">
      <w:pPr>
        <w:pStyle w:val="CommentText"/>
        <w:numPr>
          <w:ilvl w:val="0"/>
          <w:numId w:val="39"/>
        </w:numPr>
      </w:pPr>
      <w:r>
        <w:t xml:space="preserve"> Transparency</w:t>
      </w:r>
    </w:p>
    <w:p w14:paraId="76668E11" w14:textId="77777777" w:rsidR="00D6647E" w:rsidRDefault="00D6647E" w:rsidP="006E533B">
      <w:pPr>
        <w:pStyle w:val="CommentText"/>
        <w:numPr>
          <w:ilvl w:val="0"/>
          <w:numId w:val="39"/>
        </w:numPr>
      </w:pPr>
      <w:r>
        <w:t xml:space="preserve">Getting the business model right, given that they look like monopoly providers. </w:t>
      </w:r>
    </w:p>
    <w:p w14:paraId="5765084D" w14:textId="77777777" w:rsidR="00D6647E" w:rsidRDefault="00D6647E" w:rsidP="00653FC4">
      <w:pPr>
        <w:pStyle w:val="CommentText"/>
      </w:pPr>
    </w:p>
    <w:p w14:paraId="59FC61FD" w14:textId="77777777" w:rsidR="00D6647E" w:rsidRDefault="00D6647E" w:rsidP="00653FC4">
      <w:pPr>
        <w:pStyle w:val="CommentText"/>
      </w:pPr>
      <w:r>
        <w:t xml:space="preserve">Pattern 4 is most complex as it pushes design onto the community, and implementation onto the providers. It therefore imposes a cost on each provider. Like pattern 2 &amp; 3 its done on the supply side so the total cost should scale linearly with the number of providers. But it contrasts in that it is shared directly between the providers. Arguably the providers should understand their local data model better than a broker could. But if they are not also consumers then there is no direct incentive to incur the cost of providing a service that only others benefit from. That’s where someone has to step in a do something (like pay the providers) ‘for the good of the community’. </w:t>
      </w:r>
      <w:proofErr w:type="spellStart"/>
      <w:r>
        <w:t>Kinda</w:t>
      </w:r>
      <w:proofErr w:type="spellEnd"/>
      <w:r>
        <w:t xml:space="preserve"> like BoM did when they paid the providers to modernize their technology in order to simplify the BoM’s ingestion process (except they flubbed it, but that’s another story). </w:t>
      </w:r>
    </w:p>
  </w:comment>
  <w:comment w:id="75" w:author="Cox, Simon (L&amp;W, Highett)" w:date="2015-01-30T12:03:00Z" w:initials="CS(H">
    <w:p w14:paraId="424815F4" w14:textId="77777777" w:rsidR="00D6647E" w:rsidRDefault="00D6647E">
      <w:pPr>
        <w:pStyle w:val="CommentText"/>
      </w:pPr>
      <w:r>
        <w:rPr>
          <w:rStyle w:val="CommentReference"/>
        </w:rPr>
        <w:annotationRef/>
      </w:r>
      <w:r>
        <w:t>Remove numbers and grating</w:t>
      </w:r>
    </w:p>
  </w:comment>
  <w:comment w:id="80" w:author="Box, Paul (L&amp;W, North Ryde)" w:date="2015-01-30T17:04:00Z" w:initials="box019 ">
    <w:p w14:paraId="627F12D2" w14:textId="77777777" w:rsidR="00D6647E" w:rsidRDefault="00D6647E">
      <w:pPr>
        <w:pStyle w:val="CommentText"/>
      </w:pPr>
      <w:r>
        <w:rPr>
          <w:rStyle w:val="CommentReference"/>
        </w:rPr>
        <w:annotationRef/>
      </w:r>
      <w:r>
        <w:t xml:space="preserve">To be fleshed out </w:t>
      </w:r>
    </w:p>
  </w:comment>
  <w:comment w:id="98" w:author="Box, Paul (L&amp;W, North Ryde)" w:date="2015-01-30T17:15:00Z" w:initials="box019 ">
    <w:p w14:paraId="4001F2AF" w14:textId="77777777" w:rsidR="00D6647E" w:rsidRDefault="00D6647E">
      <w:pPr>
        <w:pStyle w:val="CommentText"/>
      </w:pPr>
      <w:r>
        <w:rPr>
          <w:rStyle w:val="CommentReference"/>
        </w:rPr>
        <w:annotationRef/>
      </w:r>
      <w:r>
        <w:t>Under development</w:t>
      </w:r>
    </w:p>
  </w:comment>
  <w:comment w:id="163" w:author="Cox, Simon (L&amp;W, Highett)" w:date="2015-01-30T17:00:00Z" w:initials="cox075 ">
    <w:p w14:paraId="25C7E8BC" w14:textId="77777777" w:rsidR="00D6647E" w:rsidRDefault="00D6647E">
      <w:pPr>
        <w:pStyle w:val="CommentText"/>
      </w:pPr>
      <w:r>
        <w:t xml:space="preserve">To be </w:t>
      </w:r>
      <w:r>
        <w:rPr>
          <w:rStyle w:val="CommentReference"/>
        </w:rPr>
        <w:annotationRef/>
      </w:r>
    </w:p>
  </w:comment>
  <w:comment w:id="162" w:author="Cox, Simon (L&amp;W, Highett)" w:date="2015-01-27T14:08:00Z" w:initials="cox075 ">
    <w:p w14:paraId="013840E1" w14:textId="77777777" w:rsidR="00D6647E" w:rsidRDefault="00D6647E">
      <w:pPr>
        <w:pStyle w:val="CommentText"/>
      </w:pPr>
      <w:r>
        <w:rPr>
          <w:rStyle w:val="CommentReference"/>
        </w:rPr>
        <w:annotationRef/>
      </w:r>
      <w:r>
        <w:t xml:space="preserve">Actually we usually have a feedback loop, so that a test data document is used to correct the logical model. In GeoSciML we used UML+XML from very early on. XSD was typically generated only after we were happy with XML instance docs generated manually with reference to the UML. </w:t>
      </w:r>
    </w:p>
  </w:comment>
  <w:comment w:id="184" w:author="Box, Paul (L&amp;W, North Ryde)" w:date="2015-01-30T14:52:00Z" w:initials="box019 ">
    <w:p w14:paraId="661D9D46" w14:textId="77777777" w:rsidR="00D6647E" w:rsidRDefault="00D6647E" w:rsidP="00C83B9B">
      <w:pPr>
        <w:pStyle w:val="CommentText"/>
      </w:pPr>
      <w:r>
        <w:rPr>
          <w:rStyle w:val="CommentReference"/>
        </w:rPr>
        <w:annotationRef/>
      </w:r>
      <w:r>
        <w:t xml:space="preserve">Trying to articulate the distinction between model and build </w:t>
      </w:r>
      <w:proofErr w:type="spellStart"/>
      <w:r>
        <w:t>datsa</w:t>
      </w:r>
      <w:proofErr w:type="spellEnd"/>
      <w:r>
        <w:t xml:space="preserve">  </w:t>
      </w:r>
    </w:p>
  </w:comment>
  <w:comment w:id="238" w:author="Box, Paul (L&amp;W, North Ryde)" w:date="2015-01-30T14:53:00Z" w:initials="box019 ">
    <w:p w14:paraId="192786B6" w14:textId="77777777" w:rsidR="00D6647E" w:rsidRDefault="00D6647E">
      <w:pPr>
        <w:pStyle w:val="CommentText"/>
      </w:pPr>
      <w:r>
        <w:rPr>
          <w:rStyle w:val="CommentReference"/>
        </w:rPr>
        <w:annotationRef/>
      </w:r>
      <w:r>
        <w:t xml:space="preserve">Will refactor into use case models for data spec and </w:t>
      </w:r>
      <w:proofErr w:type="spellStart"/>
      <w:r>
        <w:t>governacne</w:t>
      </w:r>
      <w:proofErr w:type="spellEnd"/>
      <w:r>
        <w:t xml:space="preserve"> </w:t>
      </w:r>
    </w:p>
  </w:comment>
  <w:comment w:id="243" w:author="Box, Paul (L&amp;W, North Ryde)" w:date="2015-01-30T14:52:00Z" w:initials="box019 ">
    <w:p w14:paraId="1C67B1DC" w14:textId="77777777" w:rsidR="00D6647E" w:rsidRDefault="00D6647E" w:rsidP="00C83B9B">
      <w:pPr>
        <w:pStyle w:val="CommentText"/>
      </w:pPr>
      <w:r>
        <w:rPr>
          <w:rStyle w:val="CommentReference"/>
        </w:rPr>
        <w:annotationRef/>
      </w:r>
      <w:proofErr w:type="gramStart"/>
      <w:r>
        <w:t>overview</w:t>
      </w:r>
      <w:proofErr w:type="gramEnd"/>
      <w:r>
        <w:t xml:space="preserve"> required</w:t>
      </w:r>
    </w:p>
  </w:comment>
  <w:comment w:id="244" w:author="Box, Paul (L&amp;W, North Ryde)" w:date="2015-01-30T14:52:00Z" w:initials="box019 ">
    <w:p w14:paraId="511F122C" w14:textId="77777777" w:rsidR="00D6647E" w:rsidRDefault="00D6647E" w:rsidP="00C83B9B">
      <w:pPr>
        <w:pStyle w:val="CommentText"/>
      </w:pPr>
      <w:r>
        <w:rPr>
          <w:rStyle w:val="CommentReference"/>
        </w:rPr>
        <w:annotationRef/>
      </w:r>
      <w:proofErr w:type="gramStart"/>
      <w:r>
        <w:t>describe</w:t>
      </w:r>
      <w:proofErr w:type="gramEnd"/>
      <w:r>
        <w:t xml:space="preserve"> the ISO models - </w:t>
      </w:r>
      <w:proofErr w:type="spellStart"/>
      <w:r>
        <w:t>whats</w:t>
      </w:r>
      <w:proofErr w:type="spellEnd"/>
      <w:r>
        <w:t xml:space="preserve"> there and how this will change over time</w:t>
      </w:r>
    </w:p>
  </w:comment>
  <w:comment w:id="251" w:author="Box, Paul (L&amp;W, North Ryde)" w:date="2015-01-30T14:52:00Z" w:initials="box019 ">
    <w:p w14:paraId="3009063D" w14:textId="77777777" w:rsidR="00D6647E" w:rsidRDefault="00D6647E" w:rsidP="00C83B9B">
      <w:pPr>
        <w:pStyle w:val="CommentText"/>
      </w:pPr>
      <w:r>
        <w:rPr>
          <w:rStyle w:val="CommentReference"/>
        </w:rPr>
        <w:annotationRef/>
      </w:r>
      <w:proofErr w:type="gramStart"/>
      <w:r>
        <w:t>do</w:t>
      </w:r>
      <w:proofErr w:type="gramEnd"/>
      <w:r>
        <w:t xml:space="preserve"> we want to say anything about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645E65" w15:done="0"/>
  <w15:commentEx w15:paraId="0D85EF95" w15:done="0"/>
  <w15:commentEx w15:paraId="6644E505" w15:done="0"/>
  <w15:commentEx w15:paraId="7C12CC00" w15:done="0"/>
  <w15:commentEx w15:paraId="78291E5F" w15:done="0"/>
  <w15:commentEx w15:paraId="5C7F24D0" w15:done="0"/>
  <w15:commentEx w15:paraId="5B875E5E" w15:done="0"/>
  <w15:commentEx w15:paraId="733C10BD" w15:done="0"/>
  <w15:commentEx w15:paraId="625B25A2" w15:done="0"/>
  <w15:commentEx w15:paraId="5DBFA52C" w15:done="0"/>
  <w15:commentEx w15:paraId="1C30635A" w15:done="0"/>
  <w15:commentEx w15:paraId="0760296C" w15:done="0"/>
  <w15:commentEx w15:paraId="0F21D0C8" w15:done="0"/>
  <w15:commentEx w15:paraId="1F533325" w15:done="0"/>
  <w15:commentEx w15:paraId="55DDC58B" w15:done="0"/>
  <w15:commentEx w15:paraId="37F03AB1" w15:done="0"/>
  <w15:commentEx w15:paraId="59FC61FD" w15:done="0"/>
  <w15:commentEx w15:paraId="424815F4" w15:done="0"/>
  <w15:commentEx w15:paraId="627F12D2" w15:done="0"/>
  <w15:commentEx w15:paraId="4001F2AF" w15:done="0"/>
  <w15:commentEx w15:paraId="25C7E8BC" w15:done="0"/>
  <w15:commentEx w15:paraId="013840E1" w15:done="0"/>
  <w15:commentEx w15:paraId="661D9D46" w15:done="0"/>
  <w15:commentEx w15:paraId="192786B6" w15:done="0"/>
  <w15:commentEx w15:paraId="1C67B1DC" w15:done="0"/>
  <w15:commentEx w15:paraId="511F122C" w15:done="0"/>
  <w15:commentEx w15:paraId="300906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835CB" w14:textId="77777777" w:rsidR="002A5E66" w:rsidRDefault="002A5E66" w:rsidP="009964E7">
      <w:r>
        <w:separator/>
      </w:r>
    </w:p>
    <w:p w14:paraId="5644A933" w14:textId="77777777" w:rsidR="002A5E66" w:rsidRDefault="002A5E66"/>
  </w:endnote>
  <w:endnote w:type="continuationSeparator" w:id="0">
    <w:p w14:paraId="03FEF002" w14:textId="77777777" w:rsidR="002A5E66" w:rsidRDefault="002A5E66" w:rsidP="009964E7">
      <w:r>
        <w:continuationSeparator/>
      </w:r>
    </w:p>
    <w:p w14:paraId="664A3419" w14:textId="77777777" w:rsidR="002A5E66" w:rsidRDefault="002A5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A0" w:firstRow="1" w:lastRow="0" w:firstColumn="1" w:lastColumn="0" w:noHBand="0" w:noVBand="0"/>
    </w:tblPr>
    <w:tblGrid>
      <w:gridCol w:w="9239"/>
    </w:tblGrid>
    <w:tr w:rsidR="00D6647E" w:rsidRPr="00CD5B9E" w14:paraId="2122BC35" w14:textId="77777777" w:rsidTr="00CD5B9E">
      <w:trPr>
        <w:trHeight w:hRule="exact" w:val="737"/>
      </w:trPr>
      <w:tc>
        <w:tcPr>
          <w:tcW w:w="9239" w:type="dxa"/>
          <w:vAlign w:val="bottom"/>
        </w:tcPr>
        <w:p w14:paraId="4372AB4F" w14:textId="77777777" w:rsidR="00D6647E" w:rsidRPr="00CD5B9E" w:rsidRDefault="00D6647E" w:rsidP="00782488">
          <w:pPr>
            <w:pStyle w:val="Footer"/>
          </w:pPr>
        </w:p>
      </w:tc>
    </w:tr>
    <w:tr w:rsidR="00D6647E" w:rsidRPr="00CD5B9E" w14:paraId="7461AA6E" w14:textId="77777777" w:rsidTr="00CD5B9E">
      <w:trPr>
        <w:trHeight w:val="113"/>
      </w:trPr>
      <w:tc>
        <w:tcPr>
          <w:tcW w:w="9239" w:type="dxa"/>
        </w:tcPr>
        <w:p w14:paraId="4C9B142C" w14:textId="77777777" w:rsidR="00D6647E" w:rsidRPr="00CD5B9E" w:rsidRDefault="00D6647E">
          <w:pPr>
            <w:pStyle w:val="Footer"/>
          </w:pPr>
        </w:p>
      </w:tc>
    </w:tr>
  </w:tbl>
  <w:p w14:paraId="61D444FB" w14:textId="77777777" w:rsidR="00D6647E" w:rsidRDefault="00D664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323F9" w14:textId="77777777" w:rsidR="00D6647E" w:rsidRDefault="00D6647E" w:rsidP="004A575F">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47397D">
      <w:rPr>
        <w:rStyle w:val="PageNumber"/>
        <w:noProof/>
      </w:rPr>
      <w:t>18</w:t>
    </w:r>
    <w:r>
      <w:rPr>
        <w:rStyle w:val="PageNumber"/>
      </w:rPr>
      <w:fldChar w:fldCharType="end"/>
    </w:r>
    <w:r>
      <w:rPr>
        <w:rStyle w:val="PageNumber"/>
      </w:rPr>
      <w:t xml:space="preserve">   </w:t>
    </w:r>
    <w:proofErr w:type="gramStart"/>
    <w:r>
      <w:rPr>
        <w:rStyle w:val="PageNumber"/>
      </w:rPr>
      <w:t xml:space="preserve">|  </w:t>
    </w:r>
    <w:proofErr w:type="gramEnd"/>
    <w:r>
      <w:fldChar w:fldCharType="begin"/>
    </w:r>
    <w:r>
      <w:instrText xml:space="preserve"> DOCPROPERTY  CoverTitle </w:instrText>
    </w:r>
    <w:r>
      <w:fldChar w:fldCharType="separate"/>
    </w:r>
    <w:r>
      <w:t>Report Title</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E0E37" w14:textId="77777777" w:rsidR="00D6647E" w:rsidRDefault="00D6647E" w:rsidP="004A575F">
    <w:pPr>
      <w:pStyle w:val="Footer"/>
      <w:tabs>
        <w:tab w:val="clear" w:pos="4513"/>
        <w:tab w:val="clear" w:pos="9026"/>
      </w:tabs>
      <w:jc w:val="right"/>
    </w:pPr>
    <w:fldSimple w:instr=" STYLEREF  CoverTitle ">
      <w:r w:rsidR="0047397D">
        <w:rPr>
          <w:noProof/>
        </w:rPr>
        <w:t>Foundation Spatial Data Framework</w:t>
      </w:r>
    </w:fldSimple>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sidR="0047397D">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D342C" w14:textId="77777777" w:rsidR="002A5E66" w:rsidRDefault="002A5E66" w:rsidP="009964E7">
      <w:r>
        <w:separator/>
      </w:r>
    </w:p>
    <w:p w14:paraId="6F17555F" w14:textId="77777777" w:rsidR="002A5E66" w:rsidRDefault="002A5E66"/>
  </w:footnote>
  <w:footnote w:type="continuationSeparator" w:id="0">
    <w:p w14:paraId="5B4A3B32" w14:textId="77777777" w:rsidR="002A5E66" w:rsidRDefault="002A5E66" w:rsidP="009964E7">
      <w:r>
        <w:continuationSeparator/>
      </w:r>
    </w:p>
    <w:p w14:paraId="49CDDF94" w14:textId="77777777" w:rsidR="002A5E66" w:rsidRDefault="002A5E66"/>
  </w:footnote>
  <w:footnote w:id="1">
    <w:p w14:paraId="5EDB9654" w14:textId="77777777" w:rsidR="00D6647E" w:rsidRDefault="00D6647E" w:rsidP="00323644">
      <w:pPr>
        <w:pStyle w:val="FootnoteText"/>
      </w:pPr>
      <w:r>
        <w:rPr>
          <w:rStyle w:val="FootnoteReference"/>
        </w:rPr>
        <w:footnoteRef/>
      </w:r>
      <w:r>
        <w:t xml:space="preserve"> </w:t>
      </w:r>
      <w:hyperlink r:id="rId1" w:history="1">
        <w:r w:rsidRPr="00FF2380">
          <w:rPr>
            <w:rStyle w:val="Hyperlink"/>
          </w:rPr>
          <w:t>http://www.anzlic.gov.au/foundation_spatial_data_framework</w:t>
        </w:r>
      </w:hyperlink>
    </w:p>
    <w:p w14:paraId="2922ECB6" w14:textId="77777777" w:rsidR="00D6647E" w:rsidRDefault="00D6647E" w:rsidP="00323644">
      <w:pPr>
        <w:pStyle w:val="FootnoteText"/>
      </w:pPr>
    </w:p>
  </w:footnote>
  <w:footnote w:id="2">
    <w:p w14:paraId="3BDFC494" w14:textId="77777777" w:rsidR="00D6647E" w:rsidRDefault="00D6647E">
      <w:pPr>
        <w:pStyle w:val="FootnoteText"/>
      </w:pPr>
      <w:r>
        <w:rPr>
          <w:rStyle w:val="FootnoteReference"/>
        </w:rPr>
        <w:footnoteRef/>
      </w:r>
      <w:r>
        <w:t xml:space="preserve"> The term ‘</w:t>
      </w:r>
      <w:hyperlink w:anchor="Geospatial" w:history="1">
        <w:r w:rsidRPr="00550420">
          <w:rPr>
            <w:rStyle w:val="Hyperlink"/>
          </w:rPr>
          <w:t>geospatial</w:t>
        </w:r>
      </w:hyperlink>
      <w:r>
        <w:t xml:space="preserve">’ is used throughout this document to refer to both geographic data i.e. data that relates to locations on </w:t>
      </w:r>
      <w:r w:rsidRPr="00510288">
        <w:t xml:space="preserve">the Earth’s surface </w:t>
      </w:r>
      <w:r>
        <w:t>and to ‘</w:t>
      </w:r>
      <w:r w:rsidRPr="00510288">
        <w:t>spatial data</w:t>
      </w:r>
      <w:r>
        <w:t>’</w:t>
      </w:r>
      <w:r w:rsidRPr="00510288">
        <w:t xml:space="preserve"> that describes the relative position of object</w:t>
      </w:r>
      <w:r>
        <w:t>s in space.</w:t>
      </w:r>
    </w:p>
  </w:footnote>
  <w:footnote w:id="3">
    <w:p w14:paraId="12854007" w14:textId="77777777" w:rsidR="00D6647E" w:rsidRDefault="00D6647E" w:rsidP="00D13B60">
      <w:pPr>
        <w:pStyle w:val="FootnoteText"/>
      </w:pPr>
      <w:r>
        <w:rPr>
          <w:rStyle w:val="FootnoteReference"/>
        </w:rPr>
        <w:footnoteRef/>
      </w:r>
      <w:r>
        <w:t xml:space="preserve"> </w:t>
      </w:r>
      <w:hyperlink r:id="rId2" w:history="1">
        <w:r w:rsidRPr="009E410A">
          <w:rPr>
            <w:rStyle w:val="Hyperlink"/>
          </w:rPr>
          <w:t>http://www.isotc211.org/</w:t>
        </w:r>
      </w:hyperlink>
    </w:p>
    <w:p w14:paraId="1CF6135A" w14:textId="77777777" w:rsidR="00D6647E" w:rsidRDefault="00D6647E" w:rsidP="00D13B60">
      <w:pPr>
        <w:pStyle w:val="FootnoteText"/>
      </w:pPr>
    </w:p>
  </w:footnote>
  <w:footnote w:id="4">
    <w:p w14:paraId="27513020" w14:textId="77777777" w:rsidR="00D6647E" w:rsidRDefault="00D6647E">
      <w:pPr>
        <w:pStyle w:val="FootnoteText"/>
      </w:pPr>
      <w:r>
        <w:rPr>
          <w:rStyle w:val="FootnoteReference"/>
        </w:rPr>
        <w:footnoteRef/>
      </w:r>
      <w:r>
        <w:t xml:space="preserve"> </w:t>
      </w:r>
      <w:r w:rsidRPr="00D668B4">
        <w:t xml:space="preserve">Australian Hydrological Geospatial Fabric (AHGF) and </w:t>
      </w:r>
      <w:r>
        <w:t xml:space="preserve">other modelling activities in the </w:t>
      </w:r>
      <w:r w:rsidRPr="00D668B4">
        <w:t>hydrology</w:t>
      </w:r>
      <w:r>
        <w:t xml:space="preserve"> and </w:t>
      </w:r>
      <w:r w:rsidRPr="00D668B4">
        <w:t xml:space="preserve">geosciences </w:t>
      </w:r>
      <w:r>
        <w:t xml:space="preserve">domains </w:t>
      </w:r>
      <w:r w:rsidRPr="00D668B4">
        <w:t>and more broadly (e.g. OGC Observation and Measurements),</w:t>
      </w:r>
    </w:p>
  </w:footnote>
  <w:footnote w:id="5">
    <w:p w14:paraId="70AFF997" w14:textId="77777777" w:rsidR="00D6647E" w:rsidRDefault="00D6647E" w:rsidP="00C31E43">
      <w:pPr>
        <w:pStyle w:val="FootnoteText"/>
      </w:pPr>
      <w:r>
        <w:rPr>
          <w:rStyle w:val="FootnoteReference"/>
        </w:rPr>
        <w:footnoteRef/>
      </w:r>
      <w:r>
        <w:t xml:space="preserve"> Costs of data collection are excluded from this analysis which only compares the costs of design, production and delivery of spatial products.</w:t>
      </w:r>
    </w:p>
  </w:footnote>
  <w:footnote w:id="6">
    <w:p w14:paraId="2A06F803" w14:textId="77777777" w:rsidR="00D6647E" w:rsidRDefault="00D6647E" w:rsidP="00C83B9B">
      <w:pPr>
        <w:pStyle w:val="FootnoteText"/>
      </w:pPr>
      <w:r>
        <w:rPr>
          <w:rStyle w:val="FootnoteReference"/>
        </w:rPr>
        <w:footnoteRef/>
      </w:r>
      <w:r>
        <w:t xml:space="preserve"> Although ISO 19135 refers to registration of geographic item it can and has been used as model for registering a range of different resources including such things as models and vocabularies. </w:t>
      </w:r>
    </w:p>
  </w:footnote>
  <w:footnote w:id="7">
    <w:p w14:paraId="68656321" w14:textId="77777777" w:rsidR="00D6647E" w:rsidRDefault="00D6647E" w:rsidP="00C83B9B">
      <w:pPr>
        <w:pStyle w:val="FootnoteText"/>
      </w:pPr>
      <w:r>
        <w:rPr>
          <w:rStyle w:val="FootnoteReference"/>
        </w:rPr>
        <w:footnoteRef/>
      </w:r>
      <w:r>
        <w:t xml:space="preserve"> At the time of writing this report Theme sponsors are </w:t>
      </w:r>
      <w:r w:rsidRPr="00F862DA">
        <w:t>Intergovernmental Committee on Surveying and Mapping (ICSM)</w:t>
      </w:r>
      <w:r>
        <w:t>, Bureau of Meteorology, Australian Bureau of Statistics and the Department of Communications.</w:t>
      </w:r>
    </w:p>
  </w:footnote>
  <w:footnote w:id="8">
    <w:p w14:paraId="1498D33D" w14:textId="77777777" w:rsidR="00D6647E" w:rsidRDefault="00D6647E" w:rsidP="001461A3">
      <w:pPr>
        <w:pStyle w:val="FootnoteText"/>
      </w:pPr>
      <w:r>
        <w:rPr>
          <w:rStyle w:val="FootnoteReference"/>
        </w:rPr>
        <w:footnoteRef/>
      </w:r>
      <w:proofErr w:type="gramStart"/>
      <w:r>
        <w:t>A  “</w:t>
      </w:r>
      <w:proofErr w:type="gramEnd"/>
      <w:r>
        <w:t>System”, in this context, is any arrangement of parts and their interrelationships, working together as a whole.  This is inclusive of designs at all levels such as an entire enterprise, a process, information structures or I.T. systems.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1C1A4" w14:textId="77777777" w:rsidR="00D6647E" w:rsidRDefault="00D6647E" w:rsidP="002A4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861BF" w14:textId="77777777" w:rsidR="00D6647E" w:rsidRDefault="00D6647E"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CC3EF2D2"/>
    <w:lvl w:ilvl="0">
      <w:start w:val="1"/>
      <w:numFmt w:val="lowerLetter"/>
      <w:pStyle w:val="ListNumber2"/>
      <w:lvlText w:val="%1."/>
      <w:lvlJc w:val="left"/>
      <w:pPr>
        <w:ind w:left="643" w:hanging="360"/>
      </w:pPr>
    </w:lvl>
  </w:abstractNum>
  <w:abstractNum w:abstractNumId="1">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nsid w:val="FFFFFF82"/>
    <w:multiLevelType w:val="singleLevel"/>
    <w:tmpl w:val="860A9B14"/>
    <w:lvl w:ilvl="0">
      <w:start w:val="1"/>
      <w:numFmt w:val="bullet"/>
      <w:pStyle w:val="ListNumber3"/>
      <w:lvlText w:val=""/>
      <w:lvlJc w:val="left"/>
      <w:pPr>
        <w:tabs>
          <w:tab w:val="num" w:pos="926"/>
        </w:tabs>
        <w:ind w:left="926" w:hanging="360"/>
      </w:pPr>
      <w:rPr>
        <w:rFonts w:ascii="Symbol" w:hAnsi="Symbol" w:hint="default"/>
      </w:rPr>
    </w:lvl>
  </w:abstractNum>
  <w:abstractNum w:abstractNumId="4">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5">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6">
    <w:nsid w:val="03AC0D17"/>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7">
    <w:nsid w:val="03F32ADC"/>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8">
    <w:nsid w:val="060D5CED"/>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09117A51"/>
    <w:multiLevelType w:val="hybridMultilevel"/>
    <w:tmpl w:val="AA8A212E"/>
    <w:lvl w:ilvl="0" w:tplc="7E588486">
      <w:start w:val="1"/>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99A1C5C"/>
    <w:multiLevelType w:val="hybridMultilevel"/>
    <w:tmpl w:val="47D2A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ADB1291"/>
    <w:multiLevelType w:val="hybridMultilevel"/>
    <w:tmpl w:val="CD5AB1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780494"/>
    <w:multiLevelType w:val="hybridMultilevel"/>
    <w:tmpl w:val="C0284B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B802589"/>
    <w:multiLevelType w:val="hybridMultilevel"/>
    <w:tmpl w:val="6EA42D8C"/>
    <w:lvl w:ilvl="0" w:tplc="1F1241EE">
      <w:start w:val="1"/>
      <w:numFmt w:val="bullet"/>
      <w:lvlText w:val=""/>
      <w:lvlJc w:val="left"/>
      <w:pPr>
        <w:ind w:left="720" w:hanging="360"/>
      </w:pPr>
      <w:rPr>
        <w:rFonts w:ascii="Symbol" w:hAnsi="Symbol" w:hint="default"/>
      </w:rPr>
    </w:lvl>
    <w:lvl w:ilvl="1" w:tplc="AEBCD152" w:tentative="1">
      <w:start w:val="1"/>
      <w:numFmt w:val="bullet"/>
      <w:lvlText w:val="o"/>
      <w:lvlJc w:val="left"/>
      <w:pPr>
        <w:ind w:left="1440" w:hanging="360"/>
      </w:pPr>
      <w:rPr>
        <w:rFonts w:ascii="Courier New" w:hAnsi="Courier New" w:cs="Courier New" w:hint="default"/>
      </w:rPr>
    </w:lvl>
    <w:lvl w:ilvl="2" w:tplc="BCE2D050" w:tentative="1">
      <w:start w:val="1"/>
      <w:numFmt w:val="bullet"/>
      <w:lvlText w:val=""/>
      <w:lvlJc w:val="left"/>
      <w:pPr>
        <w:ind w:left="2160" w:hanging="360"/>
      </w:pPr>
      <w:rPr>
        <w:rFonts w:ascii="Wingdings" w:hAnsi="Wingdings" w:hint="default"/>
      </w:rPr>
    </w:lvl>
    <w:lvl w:ilvl="3" w:tplc="36388488" w:tentative="1">
      <w:start w:val="1"/>
      <w:numFmt w:val="bullet"/>
      <w:lvlText w:val=""/>
      <w:lvlJc w:val="left"/>
      <w:pPr>
        <w:ind w:left="2880" w:hanging="360"/>
      </w:pPr>
      <w:rPr>
        <w:rFonts w:ascii="Symbol" w:hAnsi="Symbol" w:hint="default"/>
      </w:rPr>
    </w:lvl>
    <w:lvl w:ilvl="4" w:tplc="C85ACFD6" w:tentative="1">
      <w:start w:val="1"/>
      <w:numFmt w:val="bullet"/>
      <w:lvlText w:val="o"/>
      <w:lvlJc w:val="left"/>
      <w:pPr>
        <w:ind w:left="3600" w:hanging="360"/>
      </w:pPr>
      <w:rPr>
        <w:rFonts w:ascii="Courier New" w:hAnsi="Courier New" w:cs="Courier New" w:hint="default"/>
      </w:rPr>
    </w:lvl>
    <w:lvl w:ilvl="5" w:tplc="DED425AA" w:tentative="1">
      <w:start w:val="1"/>
      <w:numFmt w:val="bullet"/>
      <w:lvlText w:val=""/>
      <w:lvlJc w:val="left"/>
      <w:pPr>
        <w:ind w:left="4320" w:hanging="360"/>
      </w:pPr>
      <w:rPr>
        <w:rFonts w:ascii="Wingdings" w:hAnsi="Wingdings" w:hint="default"/>
      </w:rPr>
    </w:lvl>
    <w:lvl w:ilvl="6" w:tplc="44C4881E" w:tentative="1">
      <w:start w:val="1"/>
      <w:numFmt w:val="bullet"/>
      <w:lvlText w:val=""/>
      <w:lvlJc w:val="left"/>
      <w:pPr>
        <w:ind w:left="5040" w:hanging="360"/>
      </w:pPr>
      <w:rPr>
        <w:rFonts w:ascii="Symbol" w:hAnsi="Symbol" w:hint="default"/>
      </w:rPr>
    </w:lvl>
    <w:lvl w:ilvl="7" w:tplc="7ED64A08" w:tentative="1">
      <w:start w:val="1"/>
      <w:numFmt w:val="bullet"/>
      <w:lvlText w:val="o"/>
      <w:lvlJc w:val="left"/>
      <w:pPr>
        <w:ind w:left="5760" w:hanging="360"/>
      </w:pPr>
      <w:rPr>
        <w:rFonts w:ascii="Courier New" w:hAnsi="Courier New" w:cs="Courier New" w:hint="default"/>
      </w:rPr>
    </w:lvl>
    <w:lvl w:ilvl="8" w:tplc="A0E4B988" w:tentative="1">
      <w:start w:val="1"/>
      <w:numFmt w:val="bullet"/>
      <w:lvlText w:val=""/>
      <w:lvlJc w:val="left"/>
      <w:pPr>
        <w:ind w:left="6480" w:hanging="360"/>
      </w:pPr>
      <w:rPr>
        <w:rFonts w:ascii="Wingdings" w:hAnsi="Wingdings" w:hint="default"/>
      </w:rPr>
    </w:lvl>
  </w:abstractNum>
  <w:abstractNum w:abstractNumId="14">
    <w:nsid w:val="1BAF31E3"/>
    <w:multiLevelType w:val="hybridMultilevel"/>
    <w:tmpl w:val="07B04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D3B04E9"/>
    <w:multiLevelType w:val="hybridMultilevel"/>
    <w:tmpl w:val="30AC9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09A7304"/>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nsid w:val="21050236"/>
    <w:multiLevelType w:val="multilevel"/>
    <w:tmpl w:val="FD7E8B74"/>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9">
    <w:nsid w:val="23FB1E34"/>
    <w:multiLevelType w:val="hybridMultilevel"/>
    <w:tmpl w:val="C62E7854"/>
    <w:lvl w:ilvl="0" w:tplc="FB00BA66">
      <w:start w:val="1"/>
      <w:numFmt w:val="bullet"/>
      <w:lvlText w:val=""/>
      <w:lvlJc w:val="left"/>
      <w:pPr>
        <w:ind w:left="720" w:hanging="360"/>
      </w:pPr>
      <w:rPr>
        <w:rFonts w:ascii="Symbol" w:hAnsi="Symbol" w:hint="default"/>
      </w:rPr>
    </w:lvl>
    <w:lvl w:ilvl="1" w:tplc="7D3CF452" w:tentative="1">
      <w:start w:val="1"/>
      <w:numFmt w:val="bullet"/>
      <w:lvlText w:val="o"/>
      <w:lvlJc w:val="left"/>
      <w:pPr>
        <w:ind w:left="1440" w:hanging="360"/>
      </w:pPr>
      <w:rPr>
        <w:rFonts w:ascii="Courier New" w:hAnsi="Courier New" w:cs="Courier New" w:hint="default"/>
      </w:rPr>
    </w:lvl>
    <w:lvl w:ilvl="2" w:tplc="A860E3B6" w:tentative="1">
      <w:start w:val="1"/>
      <w:numFmt w:val="bullet"/>
      <w:lvlText w:val=""/>
      <w:lvlJc w:val="left"/>
      <w:pPr>
        <w:ind w:left="2160" w:hanging="360"/>
      </w:pPr>
      <w:rPr>
        <w:rFonts w:ascii="Wingdings" w:hAnsi="Wingdings" w:hint="default"/>
      </w:rPr>
    </w:lvl>
    <w:lvl w:ilvl="3" w:tplc="3AD2D768" w:tentative="1">
      <w:start w:val="1"/>
      <w:numFmt w:val="bullet"/>
      <w:lvlText w:val=""/>
      <w:lvlJc w:val="left"/>
      <w:pPr>
        <w:ind w:left="2880" w:hanging="360"/>
      </w:pPr>
      <w:rPr>
        <w:rFonts w:ascii="Symbol" w:hAnsi="Symbol" w:hint="default"/>
      </w:rPr>
    </w:lvl>
    <w:lvl w:ilvl="4" w:tplc="6B0E9650" w:tentative="1">
      <w:start w:val="1"/>
      <w:numFmt w:val="bullet"/>
      <w:lvlText w:val="o"/>
      <w:lvlJc w:val="left"/>
      <w:pPr>
        <w:ind w:left="3600" w:hanging="360"/>
      </w:pPr>
      <w:rPr>
        <w:rFonts w:ascii="Courier New" w:hAnsi="Courier New" w:cs="Courier New" w:hint="default"/>
      </w:rPr>
    </w:lvl>
    <w:lvl w:ilvl="5" w:tplc="FE6E82D8" w:tentative="1">
      <w:start w:val="1"/>
      <w:numFmt w:val="bullet"/>
      <w:lvlText w:val=""/>
      <w:lvlJc w:val="left"/>
      <w:pPr>
        <w:ind w:left="4320" w:hanging="360"/>
      </w:pPr>
      <w:rPr>
        <w:rFonts w:ascii="Wingdings" w:hAnsi="Wingdings" w:hint="default"/>
      </w:rPr>
    </w:lvl>
    <w:lvl w:ilvl="6" w:tplc="1CFC73C4" w:tentative="1">
      <w:start w:val="1"/>
      <w:numFmt w:val="bullet"/>
      <w:lvlText w:val=""/>
      <w:lvlJc w:val="left"/>
      <w:pPr>
        <w:ind w:left="5040" w:hanging="360"/>
      </w:pPr>
      <w:rPr>
        <w:rFonts w:ascii="Symbol" w:hAnsi="Symbol" w:hint="default"/>
      </w:rPr>
    </w:lvl>
    <w:lvl w:ilvl="7" w:tplc="BF4E98BA" w:tentative="1">
      <w:start w:val="1"/>
      <w:numFmt w:val="bullet"/>
      <w:lvlText w:val="o"/>
      <w:lvlJc w:val="left"/>
      <w:pPr>
        <w:ind w:left="5760" w:hanging="360"/>
      </w:pPr>
      <w:rPr>
        <w:rFonts w:ascii="Courier New" w:hAnsi="Courier New" w:cs="Courier New" w:hint="default"/>
      </w:rPr>
    </w:lvl>
    <w:lvl w:ilvl="8" w:tplc="9BA6CD86" w:tentative="1">
      <w:start w:val="1"/>
      <w:numFmt w:val="bullet"/>
      <w:lvlText w:val=""/>
      <w:lvlJc w:val="left"/>
      <w:pPr>
        <w:ind w:left="6480" w:hanging="360"/>
      </w:pPr>
      <w:rPr>
        <w:rFonts w:ascii="Wingdings" w:hAnsi="Wingdings" w:hint="default"/>
      </w:rPr>
    </w:lvl>
  </w:abstractNum>
  <w:abstractNum w:abstractNumId="2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2C7C52AF"/>
    <w:multiLevelType w:val="hybridMultilevel"/>
    <w:tmpl w:val="B57034F6"/>
    <w:lvl w:ilvl="0" w:tplc="7E588486">
      <w:start w:val="1"/>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4EB53FB"/>
    <w:multiLevelType w:val="hybridMultilevel"/>
    <w:tmpl w:val="FE3013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63A1A61"/>
    <w:multiLevelType w:val="hybridMultilevel"/>
    <w:tmpl w:val="79D8D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5">
    <w:nsid w:val="36AD53E7"/>
    <w:multiLevelType w:val="hybridMultilevel"/>
    <w:tmpl w:val="ED940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F492304"/>
    <w:multiLevelType w:val="hybridMultilevel"/>
    <w:tmpl w:val="1FE87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F73500A"/>
    <w:multiLevelType w:val="hybridMultilevel"/>
    <w:tmpl w:val="8EA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265682E"/>
    <w:multiLevelType w:val="multilevel"/>
    <w:tmpl w:val="D9CAA11C"/>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pStyle w:val="ListBullet3"/>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29">
    <w:nsid w:val="426B4396"/>
    <w:multiLevelType w:val="hybridMultilevel"/>
    <w:tmpl w:val="2D30D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4EE1660"/>
    <w:multiLevelType w:val="hybridMultilevel"/>
    <w:tmpl w:val="21E6FA3E"/>
    <w:lvl w:ilvl="0" w:tplc="7E588486">
      <w:start w:val="1"/>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CF2686"/>
    <w:multiLevelType w:val="hybridMultilevel"/>
    <w:tmpl w:val="42AC3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34D6EB9"/>
    <w:multiLevelType w:val="hybridMultilevel"/>
    <w:tmpl w:val="F58E1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38B478E"/>
    <w:multiLevelType w:val="hybridMultilevel"/>
    <w:tmpl w:val="D6B20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6096B95"/>
    <w:multiLevelType w:val="hybridMultilevel"/>
    <w:tmpl w:val="ED603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9444BE6"/>
    <w:multiLevelType w:val="multilevel"/>
    <w:tmpl w:val="C7441070"/>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3269"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6">
    <w:nsid w:val="5A1767B6"/>
    <w:multiLevelType w:val="multilevel"/>
    <w:tmpl w:val="A83EDF48"/>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37">
    <w:nsid w:val="5E1B6B64"/>
    <w:multiLevelType w:val="multilevel"/>
    <w:tmpl w:val="B9D6F0E0"/>
    <w:lvl w:ilvl="0">
      <w:start w:val="1"/>
      <w:numFmt w:val="decimal"/>
      <w:lvlText w:val="%1."/>
      <w:lvlJc w:val="left"/>
      <w:pPr>
        <w:ind w:left="792" w:hanging="432"/>
      </w:pPr>
      <w:rPr>
        <w:rFonts w:hint="default"/>
      </w:rPr>
    </w:lvl>
    <w:lvl w:ilvl="1">
      <w:start w:val="1"/>
      <w:numFmt w:val="decimal"/>
      <w:lvlText w:val="%1.%2"/>
      <w:lvlJc w:val="left"/>
      <w:pPr>
        <w:ind w:left="936" w:hanging="576"/>
      </w:pPr>
      <w:rPr>
        <w:rFonts w:cs="Times New Roman" w:hint="default"/>
      </w:rPr>
    </w:lvl>
    <w:lvl w:ilvl="2">
      <w:start w:val="1"/>
      <w:numFmt w:val="bullet"/>
      <w:lvlText w:val="-"/>
      <w:lvlJc w:val="left"/>
      <w:pPr>
        <w:ind w:left="1080" w:hanging="720"/>
      </w:pPr>
      <w:rPr>
        <w:rFonts w:ascii="Calibri" w:eastAsia="Calibri" w:hAnsi="Calibri" w:cs="Times New Roman" w:hint="default"/>
      </w:rPr>
    </w:lvl>
    <w:lvl w:ilvl="3">
      <w:start w:val="1"/>
      <w:numFmt w:val="decimal"/>
      <w:lvlText w:val="%1.%2.%3.%4"/>
      <w:lvlJc w:val="left"/>
      <w:pPr>
        <w:ind w:left="1224" w:hanging="864"/>
      </w:pPr>
      <w:rPr>
        <w:rFonts w:cs="Times New Roman" w:hint="default"/>
      </w:rPr>
    </w:lvl>
    <w:lvl w:ilvl="4">
      <w:start w:val="1"/>
      <w:numFmt w:val="decimal"/>
      <w:lvlText w:val="%1.%2.%3.%4.%5"/>
      <w:lvlJc w:val="left"/>
      <w:pPr>
        <w:ind w:left="1368" w:hanging="1008"/>
      </w:pPr>
      <w:rPr>
        <w:rFonts w:cs="Times New Roman" w:hint="default"/>
      </w:rPr>
    </w:lvl>
    <w:lvl w:ilvl="5">
      <w:start w:val="1"/>
      <w:numFmt w:val="decimal"/>
      <w:lvlText w:val="%1.%2.%3.%4.%5.%6"/>
      <w:lvlJc w:val="left"/>
      <w:pPr>
        <w:ind w:left="1512" w:hanging="1152"/>
      </w:pPr>
      <w:rPr>
        <w:rFonts w:cs="Times New Roman" w:hint="default"/>
      </w:rPr>
    </w:lvl>
    <w:lvl w:ilvl="6">
      <w:start w:val="1"/>
      <w:numFmt w:val="decimal"/>
      <w:lvlText w:val="%1.%2.%3.%4.%5.%6.%7"/>
      <w:lvlJc w:val="left"/>
      <w:pPr>
        <w:ind w:left="1656" w:hanging="1296"/>
      </w:pPr>
      <w:rPr>
        <w:rFonts w:cs="Times New Roman" w:hint="default"/>
      </w:rPr>
    </w:lvl>
    <w:lvl w:ilvl="7">
      <w:start w:val="1"/>
      <w:numFmt w:val="decimal"/>
      <w:lvlText w:val="%1.%2.%3.%4.%5.%6.%7.%8"/>
      <w:lvlJc w:val="left"/>
      <w:pPr>
        <w:ind w:left="1800" w:hanging="1440"/>
      </w:pPr>
      <w:rPr>
        <w:rFonts w:cs="Times New Roman" w:hint="default"/>
      </w:rPr>
    </w:lvl>
    <w:lvl w:ilvl="8">
      <w:start w:val="1"/>
      <w:numFmt w:val="decimal"/>
      <w:lvlText w:val="%1.%2.%3.%4.%5.%6.%7.%8.%9"/>
      <w:lvlJc w:val="left"/>
      <w:pPr>
        <w:ind w:left="1944" w:hanging="1584"/>
      </w:pPr>
      <w:rPr>
        <w:rFonts w:cs="Times New Roman" w:hint="default"/>
      </w:rPr>
    </w:lvl>
  </w:abstractNum>
  <w:abstractNum w:abstractNumId="38">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9">
    <w:nsid w:val="63784D07"/>
    <w:multiLevelType w:val="hybridMultilevel"/>
    <w:tmpl w:val="8F5C5A6A"/>
    <w:lvl w:ilvl="0" w:tplc="7E588486">
      <w:start w:val="1"/>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3BB576D"/>
    <w:multiLevelType w:val="hybridMultilevel"/>
    <w:tmpl w:val="5B2AD8F0"/>
    <w:lvl w:ilvl="0" w:tplc="7E588486">
      <w:start w:val="1"/>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4C81678"/>
    <w:multiLevelType w:val="hybridMultilevel"/>
    <w:tmpl w:val="809E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6063429"/>
    <w:multiLevelType w:val="multilevel"/>
    <w:tmpl w:val="3C8E6CBE"/>
    <w:lvl w:ilvl="0">
      <w:start w:val="1"/>
      <w:numFmt w:val="upperLetter"/>
      <w:pStyle w:val="AppendixHeading1base"/>
      <w:lvlText w:val="Appendix %1 "/>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3">
    <w:nsid w:val="660F1AC7"/>
    <w:multiLevelType w:val="hybridMultilevel"/>
    <w:tmpl w:val="DD802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69233AA"/>
    <w:multiLevelType w:val="hybridMultilevel"/>
    <w:tmpl w:val="A10CDD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85E2681"/>
    <w:multiLevelType w:val="hybridMultilevel"/>
    <w:tmpl w:val="AC6ADBA8"/>
    <w:lvl w:ilvl="0" w:tplc="C3A62C96">
      <w:start w:val="1"/>
      <w:numFmt w:val="bullet"/>
      <w:lvlText w:val="o"/>
      <w:lvlJc w:val="left"/>
      <w:pPr>
        <w:ind w:left="360" w:hanging="360"/>
      </w:pPr>
      <w:rPr>
        <w:rFonts w:ascii="Courier New" w:hAnsi="Courier New" w:cs="Courier New" w:hint="default"/>
      </w:rPr>
    </w:lvl>
    <w:lvl w:ilvl="1" w:tplc="E9587454" w:tentative="1">
      <w:start w:val="1"/>
      <w:numFmt w:val="bullet"/>
      <w:lvlText w:val="o"/>
      <w:lvlJc w:val="left"/>
      <w:pPr>
        <w:ind w:left="1080" w:hanging="360"/>
      </w:pPr>
      <w:rPr>
        <w:rFonts w:ascii="Courier New" w:hAnsi="Courier New" w:cs="Courier New" w:hint="default"/>
      </w:rPr>
    </w:lvl>
    <w:lvl w:ilvl="2" w:tplc="2C7C0E9C" w:tentative="1">
      <w:start w:val="1"/>
      <w:numFmt w:val="bullet"/>
      <w:lvlText w:val=""/>
      <w:lvlJc w:val="left"/>
      <w:pPr>
        <w:ind w:left="1800" w:hanging="360"/>
      </w:pPr>
      <w:rPr>
        <w:rFonts w:ascii="Wingdings" w:hAnsi="Wingdings" w:hint="default"/>
      </w:rPr>
    </w:lvl>
    <w:lvl w:ilvl="3" w:tplc="BC5A81D6" w:tentative="1">
      <w:start w:val="1"/>
      <w:numFmt w:val="bullet"/>
      <w:lvlText w:val=""/>
      <w:lvlJc w:val="left"/>
      <w:pPr>
        <w:ind w:left="2520" w:hanging="360"/>
      </w:pPr>
      <w:rPr>
        <w:rFonts w:ascii="Symbol" w:hAnsi="Symbol" w:hint="default"/>
      </w:rPr>
    </w:lvl>
    <w:lvl w:ilvl="4" w:tplc="8710FFD0" w:tentative="1">
      <w:start w:val="1"/>
      <w:numFmt w:val="bullet"/>
      <w:lvlText w:val="o"/>
      <w:lvlJc w:val="left"/>
      <w:pPr>
        <w:ind w:left="3240" w:hanging="360"/>
      </w:pPr>
      <w:rPr>
        <w:rFonts w:ascii="Courier New" w:hAnsi="Courier New" w:cs="Courier New" w:hint="default"/>
      </w:rPr>
    </w:lvl>
    <w:lvl w:ilvl="5" w:tplc="700E3686" w:tentative="1">
      <w:start w:val="1"/>
      <w:numFmt w:val="bullet"/>
      <w:lvlText w:val=""/>
      <w:lvlJc w:val="left"/>
      <w:pPr>
        <w:ind w:left="3960" w:hanging="360"/>
      </w:pPr>
      <w:rPr>
        <w:rFonts w:ascii="Wingdings" w:hAnsi="Wingdings" w:hint="default"/>
      </w:rPr>
    </w:lvl>
    <w:lvl w:ilvl="6" w:tplc="15CA4C78" w:tentative="1">
      <w:start w:val="1"/>
      <w:numFmt w:val="bullet"/>
      <w:lvlText w:val=""/>
      <w:lvlJc w:val="left"/>
      <w:pPr>
        <w:ind w:left="4680" w:hanging="360"/>
      </w:pPr>
      <w:rPr>
        <w:rFonts w:ascii="Symbol" w:hAnsi="Symbol" w:hint="default"/>
      </w:rPr>
    </w:lvl>
    <w:lvl w:ilvl="7" w:tplc="16868EB0" w:tentative="1">
      <w:start w:val="1"/>
      <w:numFmt w:val="bullet"/>
      <w:lvlText w:val="o"/>
      <w:lvlJc w:val="left"/>
      <w:pPr>
        <w:ind w:left="5400" w:hanging="360"/>
      </w:pPr>
      <w:rPr>
        <w:rFonts w:ascii="Courier New" w:hAnsi="Courier New" w:cs="Courier New" w:hint="default"/>
      </w:rPr>
    </w:lvl>
    <w:lvl w:ilvl="8" w:tplc="73EA3786" w:tentative="1">
      <w:start w:val="1"/>
      <w:numFmt w:val="bullet"/>
      <w:lvlText w:val=""/>
      <w:lvlJc w:val="left"/>
      <w:pPr>
        <w:ind w:left="6120" w:hanging="360"/>
      </w:pPr>
      <w:rPr>
        <w:rFonts w:ascii="Wingdings" w:hAnsi="Wingdings" w:hint="default"/>
      </w:rPr>
    </w:lvl>
  </w:abstractNum>
  <w:abstractNum w:abstractNumId="46">
    <w:nsid w:val="68FA11C7"/>
    <w:multiLevelType w:val="hybridMultilevel"/>
    <w:tmpl w:val="4E349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A42233B"/>
    <w:multiLevelType w:val="hybridMultilevel"/>
    <w:tmpl w:val="A6C662DC"/>
    <w:lvl w:ilvl="0" w:tplc="0C090003">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C2923B8"/>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9">
    <w:nsid w:val="6E6B5DD3"/>
    <w:multiLevelType w:val="hybridMultilevel"/>
    <w:tmpl w:val="081C967C"/>
    <w:lvl w:ilvl="0" w:tplc="C324F0D0">
      <w:start w:val="8"/>
      <w:numFmt w:val="bullet"/>
      <w:lvlText w:val="-"/>
      <w:lvlJc w:val="left"/>
      <w:pPr>
        <w:ind w:left="936" w:hanging="360"/>
      </w:pPr>
      <w:rPr>
        <w:rFonts w:ascii="Calibri" w:eastAsia="Calibri" w:hAnsi="Calibri" w:cs="Times New Roman"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50">
    <w:nsid w:val="71452E0B"/>
    <w:multiLevelType w:val="hybridMultilevel"/>
    <w:tmpl w:val="3E022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730718B2"/>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52">
    <w:nsid w:val="75407710"/>
    <w:multiLevelType w:val="multilevel"/>
    <w:tmpl w:val="7C761A9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hint="default"/>
      </w:rPr>
    </w:lvl>
    <w:lvl w:ilvl="2">
      <w:start w:val="1"/>
      <w:numFmt w:val="bullet"/>
      <w:lvlText w:val="-"/>
      <w:lvlJc w:val="left"/>
      <w:pPr>
        <w:ind w:left="720" w:hanging="720"/>
      </w:pPr>
      <w:rPr>
        <w:rFonts w:ascii="Calibri" w:eastAsia="Calibri" w:hAnsi="Calibri"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53">
    <w:nsid w:val="766B3209"/>
    <w:multiLevelType w:val="hybridMultilevel"/>
    <w:tmpl w:val="9BDA9AB2"/>
    <w:lvl w:ilvl="0" w:tplc="061CB034">
      <w:start w:val="1"/>
      <w:numFmt w:val="bullet"/>
      <w:lvlText w:val=""/>
      <w:lvlJc w:val="left"/>
      <w:pPr>
        <w:ind w:left="720" w:hanging="360"/>
      </w:pPr>
      <w:rPr>
        <w:rFonts w:ascii="Symbol" w:hAnsi="Symbol" w:hint="default"/>
      </w:rPr>
    </w:lvl>
    <w:lvl w:ilvl="1" w:tplc="435C9DFA">
      <w:start w:val="1"/>
      <w:numFmt w:val="bullet"/>
      <w:lvlText w:val="o"/>
      <w:lvlJc w:val="left"/>
      <w:pPr>
        <w:ind w:left="1440" w:hanging="360"/>
      </w:pPr>
      <w:rPr>
        <w:rFonts w:ascii="Courier New" w:hAnsi="Courier New" w:cs="Courier New" w:hint="default"/>
      </w:rPr>
    </w:lvl>
    <w:lvl w:ilvl="2" w:tplc="19C86D0C">
      <w:start w:val="1"/>
      <w:numFmt w:val="bullet"/>
      <w:lvlText w:val=""/>
      <w:lvlJc w:val="left"/>
      <w:pPr>
        <w:ind w:left="2160" w:hanging="360"/>
      </w:pPr>
      <w:rPr>
        <w:rFonts w:ascii="Wingdings" w:hAnsi="Wingdings" w:hint="default"/>
      </w:rPr>
    </w:lvl>
    <w:lvl w:ilvl="3" w:tplc="FC421366" w:tentative="1">
      <w:start w:val="1"/>
      <w:numFmt w:val="bullet"/>
      <w:lvlText w:val=""/>
      <w:lvlJc w:val="left"/>
      <w:pPr>
        <w:ind w:left="2880" w:hanging="360"/>
      </w:pPr>
      <w:rPr>
        <w:rFonts w:ascii="Symbol" w:hAnsi="Symbol" w:hint="default"/>
      </w:rPr>
    </w:lvl>
    <w:lvl w:ilvl="4" w:tplc="B85C4D6A" w:tentative="1">
      <w:start w:val="1"/>
      <w:numFmt w:val="bullet"/>
      <w:lvlText w:val="o"/>
      <w:lvlJc w:val="left"/>
      <w:pPr>
        <w:ind w:left="3600" w:hanging="360"/>
      </w:pPr>
      <w:rPr>
        <w:rFonts w:ascii="Courier New" w:hAnsi="Courier New" w:cs="Courier New" w:hint="default"/>
      </w:rPr>
    </w:lvl>
    <w:lvl w:ilvl="5" w:tplc="3AE49C58" w:tentative="1">
      <w:start w:val="1"/>
      <w:numFmt w:val="bullet"/>
      <w:lvlText w:val=""/>
      <w:lvlJc w:val="left"/>
      <w:pPr>
        <w:ind w:left="4320" w:hanging="360"/>
      </w:pPr>
      <w:rPr>
        <w:rFonts w:ascii="Wingdings" w:hAnsi="Wingdings" w:hint="default"/>
      </w:rPr>
    </w:lvl>
    <w:lvl w:ilvl="6" w:tplc="4D4A7830" w:tentative="1">
      <w:start w:val="1"/>
      <w:numFmt w:val="bullet"/>
      <w:lvlText w:val=""/>
      <w:lvlJc w:val="left"/>
      <w:pPr>
        <w:ind w:left="5040" w:hanging="360"/>
      </w:pPr>
      <w:rPr>
        <w:rFonts w:ascii="Symbol" w:hAnsi="Symbol" w:hint="default"/>
      </w:rPr>
    </w:lvl>
    <w:lvl w:ilvl="7" w:tplc="6DEEA094" w:tentative="1">
      <w:start w:val="1"/>
      <w:numFmt w:val="bullet"/>
      <w:lvlText w:val="o"/>
      <w:lvlJc w:val="left"/>
      <w:pPr>
        <w:ind w:left="5760" w:hanging="360"/>
      </w:pPr>
      <w:rPr>
        <w:rFonts w:ascii="Courier New" w:hAnsi="Courier New" w:cs="Courier New" w:hint="default"/>
      </w:rPr>
    </w:lvl>
    <w:lvl w:ilvl="8" w:tplc="DDB87932" w:tentative="1">
      <w:start w:val="1"/>
      <w:numFmt w:val="bullet"/>
      <w:lvlText w:val=""/>
      <w:lvlJc w:val="left"/>
      <w:pPr>
        <w:ind w:left="6480" w:hanging="360"/>
      </w:pPr>
      <w:rPr>
        <w:rFonts w:ascii="Wingdings" w:hAnsi="Wingdings" w:hint="default"/>
      </w:rPr>
    </w:lvl>
  </w:abstractNum>
  <w:abstractNum w:abstractNumId="54">
    <w:nsid w:val="7C4E15A0"/>
    <w:multiLevelType w:val="hybridMultilevel"/>
    <w:tmpl w:val="C1EA9FE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
    <w:nsid w:val="7D81100E"/>
    <w:multiLevelType w:val="hybridMultilevel"/>
    <w:tmpl w:val="44E8DC5A"/>
    <w:lvl w:ilvl="0" w:tplc="C324F0D0">
      <w:start w:val="8"/>
      <w:numFmt w:val="bullet"/>
      <w:lvlText w:val="-"/>
      <w:lvlJc w:val="left"/>
      <w:pPr>
        <w:ind w:left="936"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7D8D5888"/>
    <w:multiLevelType w:val="hybridMultilevel"/>
    <w:tmpl w:val="69345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28"/>
  </w:num>
  <w:num w:numId="7">
    <w:abstractNumId w:val="18"/>
  </w:num>
  <w:num w:numId="8">
    <w:abstractNumId w:val="16"/>
  </w:num>
  <w:num w:numId="9">
    <w:abstractNumId w:val="36"/>
  </w:num>
  <w:num w:numId="10">
    <w:abstractNumId w:val="24"/>
  </w:num>
  <w:num w:numId="11">
    <w:abstractNumId w:val="20"/>
  </w:num>
  <w:num w:numId="12">
    <w:abstractNumId w:val="38"/>
  </w:num>
  <w:num w:numId="13">
    <w:abstractNumId w:val="0"/>
  </w:num>
  <w:num w:numId="14">
    <w:abstractNumId w:val="35"/>
  </w:num>
  <w:num w:numId="15">
    <w:abstractNumId w:val="42"/>
  </w:num>
  <w:num w:numId="16">
    <w:abstractNumId w:val="32"/>
  </w:num>
  <w:num w:numId="17">
    <w:abstractNumId w:val="31"/>
  </w:num>
  <w:num w:numId="18">
    <w:abstractNumId w:val="25"/>
  </w:num>
  <w:num w:numId="19">
    <w:abstractNumId w:val="26"/>
  </w:num>
  <w:num w:numId="20">
    <w:abstractNumId w:val="30"/>
  </w:num>
  <w:num w:numId="21">
    <w:abstractNumId w:val="43"/>
  </w:num>
  <w:num w:numId="22">
    <w:abstractNumId w:val="22"/>
  </w:num>
  <w:num w:numId="23">
    <w:abstractNumId w:val="23"/>
  </w:num>
  <w:num w:numId="24">
    <w:abstractNumId w:val="46"/>
  </w:num>
  <w:num w:numId="25">
    <w:abstractNumId w:val="9"/>
  </w:num>
  <w:num w:numId="26">
    <w:abstractNumId w:val="39"/>
  </w:num>
  <w:num w:numId="27">
    <w:abstractNumId w:val="21"/>
  </w:num>
  <w:num w:numId="28">
    <w:abstractNumId w:val="40"/>
  </w:num>
  <w:num w:numId="29">
    <w:abstractNumId w:val="8"/>
  </w:num>
  <w:num w:numId="30">
    <w:abstractNumId w:val="51"/>
  </w:num>
  <w:num w:numId="31">
    <w:abstractNumId w:val="6"/>
  </w:num>
  <w:num w:numId="32">
    <w:abstractNumId w:val="7"/>
  </w:num>
  <w:num w:numId="33">
    <w:abstractNumId w:val="17"/>
  </w:num>
  <w:num w:numId="34">
    <w:abstractNumId w:val="52"/>
  </w:num>
  <w:num w:numId="35">
    <w:abstractNumId w:val="48"/>
  </w:num>
  <w:num w:numId="36">
    <w:abstractNumId w:val="37"/>
  </w:num>
  <w:num w:numId="37">
    <w:abstractNumId w:val="15"/>
  </w:num>
  <w:num w:numId="38">
    <w:abstractNumId w:val="56"/>
  </w:num>
  <w:num w:numId="39">
    <w:abstractNumId w:val="33"/>
  </w:num>
  <w:num w:numId="40">
    <w:abstractNumId w:val="53"/>
  </w:num>
  <w:num w:numId="41">
    <w:abstractNumId w:val="54"/>
  </w:num>
  <w:num w:numId="42">
    <w:abstractNumId w:val="19"/>
  </w:num>
  <w:num w:numId="43">
    <w:abstractNumId w:val="29"/>
  </w:num>
  <w:num w:numId="44">
    <w:abstractNumId w:val="13"/>
  </w:num>
  <w:num w:numId="45">
    <w:abstractNumId w:val="11"/>
  </w:num>
  <w:num w:numId="46">
    <w:abstractNumId w:val="47"/>
  </w:num>
  <w:num w:numId="47">
    <w:abstractNumId w:val="27"/>
  </w:num>
  <w:num w:numId="48">
    <w:abstractNumId w:val="45"/>
  </w:num>
  <w:num w:numId="49">
    <w:abstractNumId w:val="49"/>
  </w:num>
  <w:num w:numId="50">
    <w:abstractNumId w:val="55"/>
  </w:num>
  <w:num w:numId="51">
    <w:abstractNumId w:val="50"/>
  </w:num>
  <w:num w:numId="52">
    <w:abstractNumId w:val="44"/>
  </w:num>
  <w:num w:numId="53">
    <w:abstractNumId w:val="14"/>
  </w:num>
  <w:num w:numId="54">
    <w:abstractNumId w:val="12"/>
  </w:num>
  <w:num w:numId="55">
    <w:abstractNumId w:val="34"/>
  </w:num>
  <w:num w:numId="56">
    <w:abstractNumId w:val="10"/>
  </w:num>
  <w:num w:numId="57">
    <w:abstractNumId w:val="41"/>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ce Simons CSIRO">
    <w15:presenceInfo w15:providerId="AD" w15:userId="S-1-5-21-61289985-2027487937-1858953157-315008"/>
  </w15:person>
  <w15:person w15:author="Cox, Simon (L&amp;W, Highett)">
    <w15:presenceInfo w15:providerId="AD" w15:userId="S-1-5-21-61289985-2027487937-1858953157-5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trackRevisions/>
  <w:defaultTabStop w:val="720"/>
  <w:evenAndOddHeaders/>
  <w:drawingGridHorizontalSpacing w:val="100"/>
  <w:displayHorizontalDrawingGridEvery w:val="2"/>
  <w:characterSpacingControl w:val="doNotCompress"/>
  <w:hdrShapeDefaults>
    <o:shapedefaults v:ext="edit" spidmax="2049">
      <o:colormru v:ext="edit" colors="#ddd,#f8f8f8"/>
    </o:shapedefaults>
  </w:hdrShapeDefaults>
  <w:footnotePr>
    <w:footnote w:id="-1"/>
    <w:footnote w:id="0"/>
  </w:footnotePr>
  <w:endnotePr>
    <w:endnote w:id="-1"/>
    <w:endnote w:id="0"/>
  </w:endnotePr>
  <w:compat>
    <w:compatSetting w:name="compatibilityMode" w:uri="http://schemas.microsoft.com/office/word" w:val="12"/>
  </w:compat>
  <w:docVars>
    <w:docVar w:name="ColourChosen" w:val="Core"/>
    <w:docVar w:name="CoverChosen" w:val="Standard"/>
    <w:docVar w:name="dgnword-docGUID" w:val="{FB037CCF-EDAB-460B-A980-AEEF0085BC80}"/>
    <w:docVar w:name="dgnword-eventsink" w:val="59005856"/>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rxt52zwuvxvewefez4vrwzk9v20evxzz2zf&quot;&gt;PaulBoxEndNoteLibrary Current-Saved2&lt;record-ids&gt;&lt;item&gt;152&lt;/item&gt;&lt;item&gt;224&lt;/item&gt;&lt;item&gt;404&lt;/item&gt;&lt;item&gt;762&lt;/item&gt;&lt;item&gt;764&lt;/item&gt;&lt;item&gt;791&lt;/item&gt;&lt;item&gt;811&lt;/item&gt;&lt;item&gt;813&lt;/item&gt;&lt;item&gt;814&lt;/item&gt;&lt;item&gt;815&lt;/item&gt;&lt;item&gt;816&lt;/item&gt;&lt;/record-ids&gt;&lt;/item&gt;&lt;/Libraries&gt;"/>
  </w:docVars>
  <w:rsids>
    <w:rsidRoot w:val="004C715A"/>
    <w:rsid w:val="00000EEA"/>
    <w:rsid w:val="00001864"/>
    <w:rsid w:val="00002AA7"/>
    <w:rsid w:val="000031E1"/>
    <w:rsid w:val="0000371A"/>
    <w:rsid w:val="00004FAD"/>
    <w:rsid w:val="000054A2"/>
    <w:rsid w:val="00005EFF"/>
    <w:rsid w:val="00011CF3"/>
    <w:rsid w:val="00011FC6"/>
    <w:rsid w:val="000126EB"/>
    <w:rsid w:val="00015E82"/>
    <w:rsid w:val="0001775B"/>
    <w:rsid w:val="00024F6E"/>
    <w:rsid w:val="00025FD5"/>
    <w:rsid w:val="0002686D"/>
    <w:rsid w:val="00027FF2"/>
    <w:rsid w:val="000316D4"/>
    <w:rsid w:val="0003217B"/>
    <w:rsid w:val="00032C10"/>
    <w:rsid w:val="00032DDB"/>
    <w:rsid w:val="000331D4"/>
    <w:rsid w:val="00042A1A"/>
    <w:rsid w:val="00043876"/>
    <w:rsid w:val="000443E1"/>
    <w:rsid w:val="00046533"/>
    <w:rsid w:val="0005048B"/>
    <w:rsid w:val="00051219"/>
    <w:rsid w:val="00051456"/>
    <w:rsid w:val="0005226F"/>
    <w:rsid w:val="0005371F"/>
    <w:rsid w:val="00053E83"/>
    <w:rsid w:val="00056FD0"/>
    <w:rsid w:val="00064612"/>
    <w:rsid w:val="000667A4"/>
    <w:rsid w:val="00071CF0"/>
    <w:rsid w:val="00074DFE"/>
    <w:rsid w:val="00075774"/>
    <w:rsid w:val="00075B0B"/>
    <w:rsid w:val="000815C2"/>
    <w:rsid w:val="00083CBE"/>
    <w:rsid w:val="00085DC0"/>
    <w:rsid w:val="00087ADA"/>
    <w:rsid w:val="0009236A"/>
    <w:rsid w:val="0009340C"/>
    <w:rsid w:val="000979AD"/>
    <w:rsid w:val="000A4350"/>
    <w:rsid w:val="000A6F40"/>
    <w:rsid w:val="000B0697"/>
    <w:rsid w:val="000B0A3D"/>
    <w:rsid w:val="000B1470"/>
    <w:rsid w:val="000B2D66"/>
    <w:rsid w:val="000B3486"/>
    <w:rsid w:val="000B509F"/>
    <w:rsid w:val="000C02C0"/>
    <w:rsid w:val="000C05F1"/>
    <w:rsid w:val="000C0940"/>
    <w:rsid w:val="000C0E41"/>
    <w:rsid w:val="000C4051"/>
    <w:rsid w:val="000C5523"/>
    <w:rsid w:val="000C61C0"/>
    <w:rsid w:val="000C7D15"/>
    <w:rsid w:val="000D0298"/>
    <w:rsid w:val="000D19DE"/>
    <w:rsid w:val="000D436B"/>
    <w:rsid w:val="000D47BF"/>
    <w:rsid w:val="000D6D2F"/>
    <w:rsid w:val="000E12D2"/>
    <w:rsid w:val="000E1CF3"/>
    <w:rsid w:val="000E2422"/>
    <w:rsid w:val="000E599F"/>
    <w:rsid w:val="000F07D3"/>
    <w:rsid w:val="000F1EC3"/>
    <w:rsid w:val="000F1FE4"/>
    <w:rsid w:val="00101A2A"/>
    <w:rsid w:val="00104FBD"/>
    <w:rsid w:val="001067F0"/>
    <w:rsid w:val="001068F9"/>
    <w:rsid w:val="001100D4"/>
    <w:rsid w:val="00111138"/>
    <w:rsid w:val="0011346D"/>
    <w:rsid w:val="0011470B"/>
    <w:rsid w:val="00114B30"/>
    <w:rsid w:val="00116C3E"/>
    <w:rsid w:val="00117E59"/>
    <w:rsid w:val="001214BC"/>
    <w:rsid w:val="0012201E"/>
    <w:rsid w:val="00122172"/>
    <w:rsid w:val="001232AC"/>
    <w:rsid w:val="00123BCC"/>
    <w:rsid w:val="00123FD7"/>
    <w:rsid w:val="001249CC"/>
    <w:rsid w:val="0013089B"/>
    <w:rsid w:val="00132F76"/>
    <w:rsid w:val="0013384F"/>
    <w:rsid w:val="00134FC3"/>
    <w:rsid w:val="001362D8"/>
    <w:rsid w:val="00136B7F"/>
    <w:rsid w:val="00140D00"/>
    <w:rsid w:val="00141D5A"/>
    <w:rsid w:val="001461A3"/>
    <w:rsid w:val="00146F52"/>
    <w:rsid w:val="00154168"/>
    <w:rsid w:val="0015605C"/>
    <w:rsid w:val="00157AAE"/>
    <w:rsid w:val="00161BB6"/>
    <w:rsid w:val="001708B3"/>
    <w:rsid w:val="00173C4D"/>
    <w:rsid w:val="00174A49"/>
    <w:rsid w:val="00175388"/>
    <w:rsid w:val="00177270"/>
    <w:rsid w:val="001772D6"/>
    <w:rsid w:val="00177E61"/>
    <w:rsid w:val="00180CFE"/>
    <w:rsid w:val="00181BE0"/>
    <w:rsid w:val="00190E0B"/>
    <w:rsid w:val="00192E59"/>
    <w:rsid w:val="00193162"/>
    <w:rsid w:val="00194542"/>
    <w:rsid w:val="00195301"/>
    <w:rsid w:val="00196146"/>
    <w:rsid w:val="00196161"/>
    <w:rsid w:val="001A1020"/>
    <w:rsid w:val="001A4AAE"/>
    <w:rsid w:val="001B00A0"/>
    <w:rsid w:val="001B23ED"/>
    <w:rsid w:val="001B34DE"/>
    <w:rsid w:val="001B6CB5"/>
    <w:rsid w:val="001B73B5"/>
    <w:rsid w:val="001B79DA"/>
    <w:rsid w:val="001B7BF3"/>
    <w:rsid w:val="001C07F5"/>
    <w:rsid w:val="001C3137"/>
    <w:rsid w:val="001C408D"/>
    <w:rsid w:val="001C540A"/>
    <w:rsid w:val="001C5CA5"/>
    <w:rsid w:val="001C663B"/>
    <w:rsid w:val="001D262A"/>
    <w:rsid w:val="001D36DC"/>
    <w:rsid w:val="001D38EC"/>
    <w:rsid w:val="001D4D59"/>
    <w:rsid w:val="001D5681"/>
    <w:rsid w:val="001D713C"/>
    <w:rsid w:val="001E231B"/>
    <w:rsid w:val="001E2D97"/>
    <w:rsid w:val="001E30E8"/>
    <w:rsid w:val="001E4C59"/>
    <w:rsid w:val="001E531C"/>
    <w:rsid w:val="001F56B6"/>
    <w:rsid w:val="001F676F"/>
    <w:rsid w:val="0020034E"/>
    <w:rsid w:val="00201C06"/>
    <w:rsid w:val="002052C4"/>
    <w:rsid w:val="00207117"/>
    <w:rsid w:val="002101A4"/>
    <w:rsid w:val="002109F9"/>
    <w:rsid w:val="002137D2"/>
    <w:rsid w:val="00214440"/>
    <w:rsid w:val="002146C5"/>
    <w:rsid w:val="00215132"/>
    <w:rsid w:val="002154A2"/>
    <w:rsid w:val="002156C8"/>
    <w:rsid w:val="00215C36"/>
    <w:rsid w:val="00216628"/>
    <w:rsid w:val="002169B5"/>
    <w:rsid w:val="00221A8F"/>
    <w:rsid w:val="00221D5A"/>
    <w:rsid w:val="0022431B"/>
    <w:rsid w:val="002254A0"/>
    <w:rsid w:val="002256CA"/>
    <w:rsid w:val="00226451"/>
    <w:rsid w:val="002274F9"/>
    <w:rsid w:val="00232B56"/>
    <w:rsid w:val="002418DA"/>
    <w:rsid w:val="00241BAC"/>
    <w:rsid w:val="002421F2"/>
    <w:rsid w:val="00242D3D"/>
    <w:rsid w:val="00244CE6"/>
    <w:rsid w:val="00246329"/>
    <w:rsid w:val="00246594"/>
    <w:rsid w:val="00250847"/>
    <w:rsid w:val="0025177C"/>
    <w:rsid w:val="00251DDE"/>
    <w:rsid w:val="00252CBB"/>
    <w:rsid w:val="002579B2"/>
    <w:rsid w:val="00260CC9"/>
    <w:rsid w:val="00262DA3"/>
    <w:rsid w:val="00263A58"/>
    <w:rsid w:val="00267364"/>
    <w:rsid w:val="0026739B"/>
    <w:rsid w:val="00273A31"/>
    <w:rsid w:val="00274483"/>
    <w:rsid w:val="00274DF1"/>
    <w:rsid w:val="00274FEA"/>
    <w:rsid w:val="00276E3E"/>
    <w:rsid w:val="00277240"/>
    <w:rsid w:val="00277610"/>
    <w:rsid w:val="00277A23"/>
    <w:rsid w:val="00280E4B"/>
    <w:rsid w:val="00284D93"/>
    <w:rsid w:val="002852DB"/>
    <w:rsid w:val="00285F27"/>
    <w:rsid w:val="00287FBB"/>
    <w:rsid w:val="0029026E"/>
    <w:rsid w:val="002918D6"/>
    <w:rsid w:val="00292ED7"/>
    <w:rsid w:val="0029371B"/>
    <w:rsid w:val="00293EB0"/>
    <w:rsid w:val="00295D01"/>
    <w:rsid w:val="002A4127"/>
    <w:rsid w:val="002A47DB"/>
    <w:rsid w:val="002A573E"/>
    <w:rsid w:val="002A5A18"/>
    <w:rsid w:val="002A5D8F"/>
    <w:rsid w:val="002A5E66"/>
    <w:rsid w:val="002A658F"/>
    <w:rsid w:val="002B3E6E"/>
    <w:rsid w:val="002B4524"/>
    <w:rsid w:val="002B7994"/>
    <w:rsid w:val="002C25C4"/>
    <w:rsid w:val="002C4265"/>
    <w:rsid w:val="002C54A6"/>
    <w:rsid w:val="002D01B3"/>
    <w:rsid w:val="002D19CD"/>
    <w:rsid w:val="002D688F"/>
    <w:rsid w:val="002E00BA"/>
    <w:rsid w:val="002E0C1E"/>
    <w:rsid w:val="002E3B33"/>
    <w:rsid w:val="002E3BB0"/>
    <w:rsid w:val="002E6619"/>
    <w:rsid w:val="002E7AB1"/>
    <w:rsid w:val="002E7DC9"/>
    <w:rsid w:val="002F0071"/>
    <w:rsid w:val="002F06CC"/>
    <w:rsid w:val="002F17DB"/>
    <w:rsid w:val="002F407B"/>
    <w:rsid w:val="002F5550"/>
    <w:rsid w:val="002F6563"/>
    <w:rsid w:val="002F7A19"/>
    <w:rsid w:val="00301C5C"/>
    <w:rsid w:val="003036A2"/>
    <w:rsid w:val="003053C7"/>
    <w:rsid w:val="003059EB"/>
    <w:rsid w:val="00306A4B"/>
    <w:rsid w:val="00306DD9"/>
    <w:rsid w:val="00307B3C"/>
    <w:rsid w:val="00310421"/>
    <w:rsid w:val="003139EB"/>
    <w:rsid w:val="00313CAE"/>
    <w:rsid w:val="0031605A"/>
    <w:rsid w:val="0032010D"/>
    <w:rsid w:val="00322BA1"/>
    <w:rsid w:val="00323644"/>
    <w:rsid w:val="0032796C"/>
    <w:rsid w:val="0033113B"/>
    <w:rsid w:val="00331731"/>
    <w:rsid w:val="00333EED"/>
    <w:rsid w:val="0033551F"/>
    <w:rsid w:val="00335AC1"/>
    <w:rsid w:val="00340806"/>
    <w:rsid w:val="00341FFE"/>
    <w:rsid w:val="003425BE"/>
    <w:rsid w:val="003432BE"/>
    <w:rsid w:val="003450A8"/>
    <w:rsid w:val="003461B2"/>
    <w:rsid w:val="00355B43"/>
    <w:rsid w:val="00355C65"/>
    <w:rsid w:val="00356756"/>
    <w:rsid w:val="00357251"/>
    <w:rsid w:val="003579A8"/>
    <w:rsid w:val="00357F24"/>
    <w:rsid w:val="00361EA5"/>
    <w:rsid w:val="00361EE2"/>
    <w:rsid w:val="00362C8F"/>
    <w:rsid w:val="0036319D"/>
    <w:rsid w:val="003664DE"/>
    <w:rsid w:val="00366D90"/>
    <w:rsid w:val="00374B1B"/>
    <w:rsid w:val="00383ADF"/>
    <w:rsid w:val="00387974"/>
    <w:rsid w:val="00390015"/>
    <w:rsid w:val="0039270B"/>
    <w:rsid w:val="00392DFB"/>
    <w:rsid w:val="00395EF5"/>
    <w:rsid w:val="0039729E"/>
    <w:rsid w:val="003A22DC"/>
    <w:rsid w:val="003A2FF2"/>
    <w:rsid w:val="003A3052"/>
    <w:rsid w:val="003A3919"/>
    <w:rsid w:val="003A476E"/>
    <w:rsid w:val="003A4AF4"/>
    <w:rsid w:val="003A647C"/>
    <w:rsid w:val="003A710E"/>
    <w:rsid w:val="003B1238"/>
    <w:rsid w:val="003B4380"/>
    <w:rsid w:val="003B58A6"/>
    <w:rsid w:val="003B63AA"/>
    <w:rsid w:val="003C40B6"/>
    <w:rsid w:val="003D5C1A"/>
    <w:rsid w:val="003D62C9"/>
    <w:rsid w:val="003D641F"/>
    <w:rsid w:val="003D6565"/>
    <w:rsid w:val="003D778D"/>
    <w:rsid w:val="003E27E2"/>
    <w:rsid w:val="003E3972"/>
    <w:rsid w:val="003F061A"/>
    <w:rsid w:val="003F1806"/>
    <w:rsid w:val="003F1FBD"/>
    <w:rsid w:val="003F6EAD"/>
    <w:rsid w:val="004008E2"/>
    <w:rsid w:val="0040108B"/>
    <w:rsid w:val="00401C9F"/>
    <w:rsid w:val="004027F4"/>
    <w:rsid w:val="004070AA"/>
    <w:rsid w:val="00410CB7"/>
    <w:rsid w:val="004115B2"/>
    <w:rsid w:val="00411649"/>
    <w:rsid w:val="00412553"/>
    <w:rsid w:val="004134DD"/>
    <w:rsid w:val="004142F6"/>
    <w:rsid w:val="0041517D"/>
    <w:rsid w:val="00415947"/>
    <w:rsid w:val="00416DF7"/>
    <w:rsid w:val="00420CC0"/>
    <w:rsid w:val="00424719"/>
    <w:rsid w:val="00425B20"/>
    <w:rsid w:val="00426E97"/>
    <w:rsid w:val="00427AAC"/>
    <w:rsid w:val="004362E3"/>
    <w:rsid w:val="00440CFE"/>
    <w:rsid w:val="00441D99"/>
    <w:rsid w:val="00444967"/>
    <w:rsid w:val="00444D4A"/>
    <w:rsid w:val="004459B1"/>
    <w:rsid w:val="00446EB1"/>
    <w:rsid w:val="00450B7D"/>
    <w:rsid w:val="00450C41"/>
    <w:rsid w:val="00452655"/>
    <w:rsid w:val="004533E5"/>
    <w:rsid w:val="00455807"/>
    <w:rsid w:val="00457440"/>
    <w:rsid w:val="00457D0F"/>
    <w:rsid w:val="0046209B"/>
    <w:rsid w:val="00462182"/>
    <w:rsid w:val="00463ED6"/>
    <w:rsid w:val="00466556"/>
    <w:rsid w:val="004666B7"/>
    <w:rsid w:val="00467438"/>
    <w:rsid w:val="004712A8"/>
    <w:rsid w:val="00471663"/>
    <w:rsid w:val="00471CFC"/>
    <w:rsid w:val="00471DED"/>
    <w:rsid w:val="0047350D"/>
    <w:rsid w:val="0047397D"/>
    <w:rsid w:val="00475BB5"/>
    <w:rsid w:val="00475EB7"/>
    <w:rsid w:val="004763CA"/>
    <w:rsid w:val="004766E5"/>
    <w:rsid w:val="00477F2A"/>
    <w:rsid w:val="004826CF"/>
    <w:rsid w:val="00483F64"/>
    <w:rsid w:val="0048768F"/>
    <w:rsid w:val="00487D3D"/>
    <w:rsid w:val="00490552"/>
    <w:rsid w:val="00491B05"/>
    <w:rsid w:val="0049241B"/>
    <w:rsid w:val="00492547"/>
    <w:rsid w:val="00494587"/>
    <w:rsid w:val="00494743"/>
    <w:rsid w:val="004A067D"/>
    <w:rsid w:val="004A12F8"/>
    <w:rsid w:val="004A575F"/>
    <w:rsid w:val="004A7FA7"/>
    <w:rsid w:val="004B1330"/>
    <w:rsid w:val="004B2DAA"/>
    <w:rsid w:val="004B5AC9"/>
    <w:rsid w:val="004B61A8"/>
    <w:rsid w:val="004C08B6"/>
    <w:rsid w:val="004C0D00"/>
    <w:rsid w:val="004C14AB"/>
    <w:rsid w:val="004C3462"/>
    <w:rsid w:val="004C5756"/>
    <w:rsid w:val="004C5772"/>
    <w:rsid w:val="004C715A"/>
    <w:rsid w:val="004D0A90"/>
    <w:rsid w:val="004D139E"/>
    <w:rsid w:val="004D1A4D"/>
    <w:rsid w:val="004D1CE2"/>
    <w:rsid w:val="004D44AC"/>
    <w:rsid w:val="004D5ED7"/>
    <w:rsid w:val="004E0C21"/>
    <w:rsid w:val="004E1262"/>
    <w:rsid w:val="004E3049"/>
    <w:rsid w:val="004E411B"/>
    <w:rsid w:val="004E5C69"/>
    <w:rsid w:val="004E60D0"/>
    <w:rsid w:val="004F12A6"/>
    <w:rsid w:val="004F1565"/>
    <w:rsid w:val="004F1878"/>
    <w:rsid w:val="004F2304"/>
    <w:rsid w:val="004F26F8"/>
    <w:rsid w:val="004F4CC9"/>
    <w:rsid w:val="004F59F3"/>
    <w:rsid w:val="004F75D8"/>
    <w:rsid w:val="005025FE"/>
    <w:rsid w:val="00504585"/>
    <w:rsid w:val="00505822"/>
    <w:rsid w:val="00506DDE"/>
    <w:rsid w:val="00510288"/>
    <w:rsid w:val="005136AD"/>
    <w:rsid w:val="005138BA"/>
    <w:rsid w:val="00513923"/>
    <w:rsid w:val="00516657"/>
    <w:rsid w:val="00520CB5"/>
    <w:rsid w:val="005211AF"/>
    <w:rsid w:val="005213E2"/>
    <w:rsid w:val="005276C2"/>
    <w:rsid w:val="00533220"/>
    <w:rsid w:val="00535383"/>
    <w:rsid w:val="005406F8"/>
    <w:rsid w:val="00540D94"/>
    <w:rsid w:val="0054169B"/>
    <w:rsid w:val="005417D2"/>
    <w:rsid w:val="005422E4"/>
    <w:rsid w:val="00543721"/>
    <w:rsid w:val="00544161"/>
    <w:rsid w:val="0054436C"/>
    <w:rsid w:val="00545CF8"/>
    <w:rsid w:val="00545FB7"/>
    <w:rsid w:val="00550420"/>
    <w:rsid w:val="00550E4D"/>
    <w:rsid w:val="00550F69"/>
    <w:rsid w:val="005523C6"/>
    <w:rsid w:val="005535C1"/>
    <w:rsid w:val="00553BB1"/>
    <w:rsid w:val="00556DE7"/>
    <w:rsid w:val="00557F13"/>
    <w:rsid w:val="005616AE"/>
    <w:rsid w:val="00562FFD"/>
    <w:rsid w:val="00571AAC"/>
    <w:rsid w:val="00571ADF"/>
    <w:rsid w:val="00571CEA"/>
    <w:rsid w:val="00571F91"/>
    <w:rsid w:val="005815F9"/>
    <w:rsid w:val="00581C8A"/>
    <w:rsid w:val="0058675E"/>
    <w:rsid w:val="005871BD"/>
    <w:rsid w:val="005900A1"/>
    <w:rsid w:val="00590B01"/>
    <w:rsid w:val="005A0224"/>
    <w:rsid w:val="005A0BA6"/>
    <w:rsid w:val="005A1201"/>
    <w:rsid w:val="005A35B2"/>
    <w:rsid w:val="005A3671"/>
    <w:rsid w:val="005A3F38"/>
    <w:rsid w:val="005A68C6"/>
    <w:rsid w:val="005A6C20"/>
    <w:rsid w:val="005A6F02"/>
    <w:rsid w:val="005A7100"/>
    <w:rsid w:val="005A797E"/>
    <w:rsid w:val="005B170A"/>
    <w:rsid w:val="005B2881"/>
    <w:rsid w:val="005B2B2E"/>
    <w:rsid w:val="005B336C"/>
    <w:rsid w:val="005B753C"/>
    <w:rsid w:val="005C1B4B"/>
    <w:rsid w:val="005C2541"/>
    <w:rsid w:val="005C71E9"/>
    <w:rsid w:val="005D1233"/>
    <w:rsid w:val="005D341E"/>
    <w:rsid w:val="005D5D01"/>
    <w:rsid w:val="005D7700"/>
    <w:rsid w:val="005E0C64"/>
    <w:rsid w:val="005E7012"/>
    <w:rsid w:val="005F0DA6"/>
    <w:rsid w:val="005F32AD"/>
    <w:rsid w:val="005F41CD"/>
    <w:rsid w:val="005F573F"/>
    <w:rsid w:val="005F7C32"/>
    <w:rsid w:val="00601BED"/>
    <w:rsid w:val="006065A9"/>
    <w:rsid w:val="006075B1"/>
    <w:rsid w:val="00607651"/>
    <w:rsid w:val="006101EB"/>
    <w:rsid w:val="006103AF"/>
    <w:rsid w:val="00610C1D"/>
    <w:rsid w:val="006131D3"/>
    <w:rsid w:val="00620AB1"/>
    <w:rsid w:val="00620C5C"/>
    <w:rsid w:val="00622516"/>
    <w:rsid w:val="00625BAE"/>
    <w:rsid w:val="00627195"/>
    <w:rsid w:val="00630E7C"/>
    <w:rsid w:val="00633A0E"/>
    <w:rsid w:val="0063561B"/>
    <w:rsid w:val="0064042D"/>
    <w:rsid w:val="00641894"/>
    <w:rsid w:val="00641AEC"/>
    <w:rsid w:val="0064524B"/>
    <w:rsid w:val="006469A4"/>
    <w:rsid w:val="00650A8F"/>
    <w:rsid w:val="00651877"/>
    <w:rsid w:val="00653FC4"/>
    <w:rsid w:val="00655388"/>
    <w:rsid w:val="00655D42"/>
    <w:rsid w:val="00656199"/>
    <w:rsid w:val="006620AB"/>
    <w:rsid w:val="00664D3A"/>
    <w:rsid w:val="00666B96"/>
    <w:rsid w:val="00675060"/>
    <w:rsid w:val="006759C2"/>
    <w:rsid w:val="0067631B"/>
    <w:rsid w:val="00676831"/>
    <w:rsid w:val="00677A9F"/>
    <w:rsid w:val="00681CA4"/>
    <w:rsid w:val="00682027"/>
    <w:rsid w:val="006839AA"/>
    <w:rsid w:val="00685B63"/>
    <w:rsid w:val="00687865"/>
    <w:rsid w:val="00690252"/>
    <w:rsid w:val="006944B9"/>
    <w:rsid w:val="00694E1A"/>
    <w:rsid w:val="00695A1E"/>
    <w:rsid w:val="006A25BB"/>
    <w:rsid w:val="006A42B5"/>
    <w:rsid w:val="006A4E81"/>
    <w:rsid w:val="006A5D0B"/>
    <w:rsid w:val="006B075B"/>
    <w:rsid w:val="006B10B6"/>
    <w:rsid w:val="006B1377"/>
    <w:rsid w:val="006B2726"/>
    <w:rsid w:val="006B57B2"/>
    <w:rsid w:val="006C0EDC"/>
    <w:rsid w:val="006C109B"/>
    <w:rsid w:val="006C180F"/>
    <w:rsid w:val="006C2F7A"/>
    <w:rsid w:val="006C4214"/>
    <w:rsid w:val="006C63D3"/>
    <w:rsid w:val="006D1B2D"/>
    <w:rsid w:val="006D1E80"/>
    <w:rsid w:val="006D555F"/>
    <w:rsid w:val="006D7E28"/>
    <w:rsid w:val="006E0FEE"/>
    <w:rsid w:val="006E17CD"/>
    <w:rsid w:val="006E23B6"/>
    <w:rsid w:val="006E25AB"/>
    <w:rsid w:val="006E3262"/>
    <w:rsid w:val="006E3A6D"/>
    <w:rsid w:val="006E4748"/>
    <w:rsid w:val="006E533B"/>
    <w:rsid w:val="006E7746"/>
    <w:rsid w:val="006E7F70"/>
    <w:rsid w:val="006F2DEE"/>
    <w:rsid w:val="006F4826"/>
    <w:rsid w:val="006F4D0E"/>
    <w:rsid w:val="006F738D"/>
    <w:rsid w:val="00700185"/>
    <w:rsid w:val="00700738"/>
    <w:rsid w:val="00702CE6"/>
    <w:rsid w:val="00707997"/>
    <w:rsid w:val="0071029B"/>
    <w:rsid w:val="0071052E"/>
    <w:rsid w:val="00711762"/>
    <w:rsid w:val="00716588"/>
    <w:rsid w:val="00721552"/>
    <w:rsid w:val="00726E5E"/>
    <w:rsid w:val="0073056C"/>
    <w:rsid w:val="007327F4"/>
    <w:rsid w:val="00732D84"/>
    <w:rsid w:val="007367A7"/>
    <w:rsid w:val="00736C13"/>
    <w:rsid w:val="00736E1E"/>
    <w:rsid w:val="00736F0E"/>
    <w:rsid w:val="00737F0A"/>
    <w:rsid w:val="007445DB"/>
    <w:rsid w:val="007446D5"/>
    <w:rsid w:val="0074569B"/>
    <w:rsid w:val="007510E2"/>
    <w:rsid w:val="007513AA"/>
    <w:rsid w:val="00752314"/>
    <w:rsid w:val="00752473"/>
    <w:rsid w:val="00752903"/>
    <w:rsid w:val="00757D44"/>
    <w:rsid w:val="00766BBE"/>
    <w:rsid w:val="00767521"/>
    <w:rsid w:val="00770ADB"/>
    <w:rsid w:val="007719BB"/>
    <w:rsid w:val="007732C9"/>
    <w:rsid w:val="007738F3"/>
    <w:rsid w:val="00773A6D"/>
    <w:rsid w:val="00774CB6"/>
    <w:rsid w:val="007767EB"/>
    <w:rsid w:val="00776A3D"/>
    <w:rsid w:val="00782488"/>
    <w:rsid w:val="00782D25"/>
    <w:rsid w:val="00783262"/>
    <w:rsid w:val="00785E49"/>
    <w:rsid w:val="00786A8D"/>
    <w:rsid w:val="00786B17"/>
    <w:rsid w:val="00787338"/>
    <w:rsid w:val="00787C90"/>
    <w:rsid w:val="00790A1F"/>
    <w:rsid w:val="00793B7A"/>
    <w:rsid w:val="00793C15"/>
    <w:rsid w:val="00793DA2"/>
    <w:rsid w:val="00793E54"/>
    <w:rsid w:val="007A01EB"/>
    <w:rsid w:val="007A305B"/>
    <w:rsid w:val="007B037E"/>
    <w:rsid w:val="007B13AE"/>
    <w:rsid w:val="007B2475"/>
    <w:rsid w:val="007B249F"/>
    <w:rsid w:val="007B2ECC"/>
    <w:rsid w:val="007B375B"/>
    <w:rsid w:val="007C1DF4"/>
    <w:rsid w:val="007C5394"/>
    <w:rsid w:val="007C6BB9"/>
    <w:rsid w:val="007D0B94"/>
    <w:rsid w:val="007D0F04"/>
    <w:rsid w:val="007D1B60"/>
    <w:rsid w:val="007D2E6D"/>
    <w:rsid w:val="007D5501"/>
    <w:rsid w:val="007D7F23"/>
    <w:rsid w:val="007E073D"/>
    <w:rsid w:val="007E260F"/>
    <w:rsid w:val="007E35CB"/>
    <w:rsid w:val="007E4B05"/>
    <w:rsid w:val="007F16A8"/>
    <w:rsid w:val="007F6149"/>
    <w:rsid w:val="007F618C"/>
    <w:rsid w:val="007F688D"/>
    <w:rsid w:val="00802325"/>
    <w:rsid w:val="00806F44"/>
    <w:rsid w:val="00807954"/>
    <w:rsid w:val="00807D12"/>
    <w:rsid w:val="00812E7D"/>
    <w:rsid w:val="008133A7"/>
    <w:rsid w:val="00815DBC"/>
    <w:rsid w:val="00816C66"/>
    <w:rsid w:val="00816F1C"/>
    <w:rsid w:val="008175AA"/>
    <w:rsid w:val="008223E7"/>
    <w:rsid w:val="008249BD"/>
    <w:rsid w:val="00826753"/>
    <w:rsid w:val="00826D20"/>
    <w:rsid w:val="008355CD"/>
    <w:rsid w:val="00840460"/>
    <w:rsid w:val="008408C1"/>
    <w:rsid w:val="00840B15"/>
    <w:rsid w:val="008413D6"/>
    <w:rsid w:val="00843A62"/>
    <w:rsid w:val="00846B63"/>
    <w:rsid w:val="0084763A"/>
    <w:rsid w:val="008503AA"/>
    <w:rsid w:val="0085234E"/>
    <w:rsid w:val="00854E3D"/>
    <w:rsid w:val="008601C5"/>
    <w:rsid w:val="00863F9A"/>
    <w:rsid w:val="00864126"/>
    <w:rsid w:val="00865F66"/>
    <w:rsid w:val="00867518"/>
    <w:rsid w:val="008704E4"/>
    <w:rsid w:val="00876062"/>
    <w:rsid w:val="00880650"/>
    <w:rsid w:val="00880DE8"/>
    <w:rsid w:val="008842BE"/>
    <w:rsid w:val="00887AD9"/>
    <w:rsid w:val="00890BD7"/>
    <w:rsid w:val="00891A6E"/>
    <w:rsid w:val="008941B7"/>
    <w:rsid w:val="008951FB"/>
    <w:rsid w:val="008968EB"/>
    <w:rsid w:val="00897689"/>
    <w:rsid w:val="00897FEE"/>
    <w:rsid w:val="008A010B"/>
    <w:rsid w:val="008A3A56"/>
    <w:rsid w:val="008A405E"/>
    <w:rsid w:val="008A4DD1"/>
    <w:rsid w:val="008A51A2"/>
    <w:rsid w:val="008A51C6"/>
    <w:rsid w:val="008A51D2"/>
    <w:rsid w:val="008A6141"/>
    <w:rsid w:val="008B7AF1"/>
    <w:rsid w:val="008C3EB9"/>
    <w:rsid w:val="008C6F69"/>
    <w:rsid w:val="008C73BB"/>
    <w:rsid w:val="008D5E56"/>
    <w:rsid w:val="008E36EC"/>
    <w:rsid w:val="008E3A6A"/>
    <w:rsid w:val="008E4AF9"/>
    <w:rsid w:val="008E5CE3"/>
    <w:rsid w:val="008F10C0"/>
    <w:rsid w:val="008F1194"/>
    <w:rsid w:val="008F273A"/>
    <w:rsid w:val="008F5FA6"/>
    <w:rsid w:val="008F64BD"/>
    <w:rsid w:val="008F7A9C"/>
    <w:rsid w:val="00900503"/>
    <w:rsid w:val="00905A06"/>
    <w:rsid w:val="0091299A"/>
    <w:rsid w:val="00914764"/>
    <w:rsid w:val="0091539C"/>
    <w:rsid w:val="00917822"/>
    <w:rsid w:val="00923161"/>
    <w:rsid w:val="009238C0"/>
    <w:rsid w:val="0092437B"/>
    <w:rsid w:val="00924D99"/>
    <w:rsid w:val="00925EE3"/>
    <w:rsid w:val="00926287"/>
    <w:rsid w:val="0092702C"/>
    <w:rsid w:val="0092796F"/>
    <w:rsid w:val="009317F7"/>
    <w:rsid w:val="009328FC"/>
    <w:rsid w:val="00933CCF"/>
    <w:rsid w:val="00933D7D"/>
    <w:rsid w:val="009360C5"/>
    <w:rsid w:val="00943C1E"/>
    <w:rsid w:val="00944443"/>
    <w:rsid w:val="00950842"/>
    <w:rsid w:val="00955065"/>
    <w:rsid w:val="00957152"/>
    <w:rsid w:val="0096064B"/>
    <w:rsid w:val="00963568"/>
    <w:rsid w:val="009704B0"/>
    <w:rsid w:val="00972036"/>
    <w:rsid w:val="00983F19"/>
    <w:rsid w:val="00987853"/>
    <w:rsid w:val="009920D4"/>
    <w:rsid w:val="0099432F"/>
    <w:rsid w:val="009952EB"/>
    <w:rsid w:val="00995D43"/>
    <w:rsid w:val="009964E7"/>
    <w:rsid w:val="009A180F"/>
    <w:rsid w:val="009A1ACB"/>
    <w:rsid w:val="009A20E5"/>
    <w:rsid w:val="009A623A"/>
    <w:rsid w:val="009B3319"/>
    <w:rsid w:val="009B4B17"/>
    <w:rsid w:val="009B532B"/>
    <w:rsid w:val="009B5842"/>
    <w:rsid w:val="009B6B20"/>
    <w:rsid w:val="009B7560"/>
    <w:rsid w:val="009B77E9"/>
    <w:rsid w:val="009C1DCB"/>
    <w:rsid w:val="009C3E19"/>
    <w:rsid w:val="009C4684"/>
    <w:rsid w:val="009C4E9D"/>
    <w:rsid w:val="009C532F"/>
    <w:rsid w:val="009C5DC9"/>
    <w:rsid w:val="009D3EE1"/>
    <w:rsid w:val="009D7E49"/>
    <w:rsid w:val="009E3E67"/>
    <w:rsid w:val="009E51CE"/>
    <w:rsid w:val="009E5D82"/>
    <w:rsid w:val="009E734D"/>
    <w:rsid w:val="009F0667"/>
    <w:rsid w:val="009F0EAA"/>
    <w:rsid w:val="009F38A2"/>
    <w:rsid w:val="009F4031"/>
    <w:rsid w:val="009F42AB"/>
    <w:rsid w:val="009F5A9B"/>
    <w:rsid w:val="009F62F7"/>
    <w:rsid w:val="009F78CB"/>
    <w:rsid w:val="009F79DC"/>
    <w:rsid w:val="00A00A06"/>
    <w:rsid w:val="00A0309C"/>
    <w:rsid w:val="00A0599B"/>
    <w:rsid w:val="00A13546"/>
    <w:rsid w:val="00A14107"/>
    <w:rsid w:val="00A1480F"/>
    <w:rsid w:val="00A155F3"/>
    <w:rsid w:val="00A17DBB"/>
    <w:rsid w:val="00A20BE1"/>
    <w:rsid w:val="00A20DBC"/>
    <w:rsid w:val="00A24D58"/>
    <w:rsid w:val="00A30625"/>
    <w:rsid w:val="00A32EDC"/>
    <w:rsid w:val="00A35817"/>
    <w:rsid w:val="00A36C54"/>
    <w:rsid w:val="00A36DCE"/>
    <w:rsid w:val="00A40CC4"/>
    <w:rsid w:val="00A410CD"/>
    <w:rsid w:val="00A41431"/>
    <w:rsid w:val="00A41FBE"/>
    <w:rsid w:val="00A4301D"/>
    <w:rsid w:val="00A46F3B"/>
    <w:rsid w:val="00A502B4"/>
    <w:rsid w:val="00A51997"/>
    <w:rsid w:val="00A52C01"/>
    <w:rsid w:val="00A55391"/>
    <w:rsid w:val="00A61262"/>
    <w:rsid w:val="00A6245A"/>
    <w:rsid w:val="00A63318"/>
    <w:rsid w:val="00A70DD1"/>
    <w:rsid w:val="00A716CA"/>
    <w:rsid w:val="00A7397B"/>
    <w:rsid w:val="00A81299"/>
    <w:rsid w:val="00A81AAE"/>
    <w:rsid w:val="00A82227"/>
    <w:rsid w:val="00A847E1"/>
    <w:rsid w:val="00A85C20"/>
    <w:rsid w:val="00A86058"/>
    <w:rsid w:val="00A86985"/>
    <w:rsid w:val="00A90BD5"/>
    <w:rsid w:val="00A943B2"/>
    <w:rsid w:val="00A945B8"/>
    <w:rsid w:val="00A9602E"/>
    <w:rsid w:val="00AA0085"/>
    <w:rsid w:val="00AA0222"/>
    <w:rsid w:val="00AA4BB9"/>
    <w:rsid w:val="00AA502C"/>
    <w:rsid w:val="00AB07A4"/>
    <w:rsid w:val="00AB181B"/>
    <w:rsid w:val="00AB2E64"/>
    <w:rsid w:val="00AB4D75"/>
    <w:rsid w:val="00AC3B69"/>
    <w:rsid w:val="00AC3E58"/>
    <w:rsid w:val="00AC4A65"/>
    <w:rsid w:val="00AC6720"/>
    <w:rsid w:val="00AC7ECD"/>
    <w:rsid w:val="00AD0766"/>
    <w:rsid w:val="00AD083F"/>
    <w:rsid w:val="00AD2170"/>
    <w:rsid w:val="00AD275A"/>
    <w:rsid w:val="00AD3D6D"/>
    <w:rsid w:val="00AD510D"/>
    <w:rsid w:val="00AD5BD6"/>
    <w:rsid w:val="00AD7F00"/>
    <w:rsid w:val="00AE0559"/>
    <w:rsid w:val="00AE22BA"/>
    <w:rsid w:val="00AE39B6"/>
    <w:rsid w:val="00AE3B5F"/>
    <w:rsid w:val="00AE3CFD"/>
    <w:rsid w:val="00AE550C"/>
    <w:rsid w:val="00AE55D2"/>
    <w:rsid w:val="00AE7106"/>
    <w:rsid w:val="00AE779C"/>
    <w:rsid w:val="00AF06CB"/>
    <w:rsid w:val="00AF1B84"/>
    <w:rsid w:val="00AF37BE"/>
    <w:rsid w:val="00AF4D16"/>
    <w:rsid w:val="00AF5B4A"/>
    <w:rsid w:val="00AF6215"/>
    <w:rsid w:val="00B02232"/>
    <w:rsid w:val="00B03428"/>
    <w:rsid w:val="00B035CC"/>
    <w:rsid w:val="00B04ED9"/>
    <w:rsid w:val="00B06606"/>
    <w:rsid w:val="00B068D9"/>
    <w:rsid w:val="00B06E83"/>
    <w:rsid w:val="00B103CA"/>
    <w:rsid w:val="00B136C5"/>
    <w:rsid w:val="00B14087"/>
    <w:rsid w:val="00B16073"/>
    <w:rsid w:val="00B222AD"/>
    <w:rsid w:val="00B23BF2"/>
    <w:rsid w:val="00B23CE0"/>
    <w:rsid w:val="00B24A66"/>
    <w:rsid w:val="00B268F6"/>
    <w:rsid w:val="00B33317"/>
    <w:rsid w:val="00B34418"/>
    <w:rsid w:val="00B3452A"/>
    <w:rsid w:val="00B34F64"/>
    <w:rsid w:val="00B43DBB"/>
    <w:rsid w:val="00B45E08"/>
    <w:rsid w:val="00B465B0"/>
    <w:rsid w:val="00B51E8B"/>
    <w:rsid w:val="00B53061"/>
    <w:rsid w:val="00B5338E"/>
    <w:rsid w:val="00B5561F"/>
    <w:rsid w:val="00B55E79"/>
    <w:rsid w:val="00B55F0E"/>
    <w:rsid w:val="00B80087"/>
    <w:rsid w:val="00B816CE"/>
    <w:rsid w:val="00B827FF"/>
    <w:rsid w:val="00B8445D"/>
    <w:rsid w:val="00B846E1"/>
    <w:rsid w:val="00B9000E"/>
    <w:rsid w:val="00B9010E"/>
    <w:rsid w:val="00B9061C"/>
    <w:rsid w:val="00B90A67"/>
    <w:rsid w:val="00B93351"/>
    <w:rsid w:val="00B93FAF"/>
    <w:rsid w:val="00B94583"/>
    <w:rsid w:val="00B96AC7"/>
    <w:rsid w:val="00B96DBD"/>
    <w:rsid w:val="00B9744A"/>
    <w:rsid w:val="00BA0D89"/>
    <w:rsid w:val="00BA6C89"/>
    <w:rsid w:val="00BC2074"/>
    <w:rsid w:val="00BC46FA"/>
    <w:rsid w:val="00BC622C"/>
    <w:rsid w:val="00BD0813"/>
    <w:rsid w:val="00BD185C"/>
    <w:rsid w:val="00BD241F"/>
    <w:rsid w:val="00BD3900"/>
    <w:rsid w:val="00BD403D"/>
    <w:rsid w:val="00BD629C"/>
    <w:rsid w:val="00BD7002"/>
    <w:rsid w:val="00BE3C7B"/>
    <w:rsid w:val="00BF2E42"/>
    <w:rsid w:val="00BF5B7B"/>
    <w:rsid w:val="00BF6512"/>
    <w:rsid w:val="00C0427F"/>
    <w:rsid w:val="00C055AD"/>
    <w:rsid w:val="00C102B5"/>
    <w:rsid w:val="00C14296"/>
    <w:rsid w:val="00C22DED"/>
    <w:rsid w:val="00C23138"/>
    <w:rsid w:val="00C235CA"/>
    <w:rsid w:val="00C24433"/>
    <w:rsid w:val="00C25CB9"/>
    <w:rsid w:val="00C26563"/>
    <w:rsid w:val="00C27641"/>
    <w:rsid w:val="00C30960"/>
    <w:rsid w:val="00C31E43"/>
    <w:rsid w:val="00C32E7A"/>
    <w:rsid w:val="00C35B53"/>
    <w:rsid w:val="00C35BAF"/>
    <w:rsid w:val="00C422BC"/>
    <w:rsid w:val="00C42B47"/>
    <w:rsid w:val="00C43CCD"/>
    <w:rsid w:val="00C44BBE"/>
    <w:rsid w:val="00C469A4"/>
    <w:rsid w:val="00C507C3"/>
    <w:rsid w:val="00C50B4F"/>
    <w:rsid w:val="00C52188"/>
    <w:rsid w:val="00C5358D"/>
    <w:rsid w:val="00C53EA0"/>
    <w:rsid w:val="00C56AB8"/>
    <w:rsid w:val="00C56D03"/>
    <w:rsid w:val="00C607F8"/>
    <w:rsid w:val="00C613DC"/>
    <w:rsid w:val="00C61603"/>
    <w:rsid w:val="00C61B85"/>
    <w:rsid w:val="00C62BBB"/>
    <w:rsid w:val="00C6302E"/>
    <w:rsid w:val="00C63B3B"/>
    <w:rsid w:val="00C64AD3"/>
    <w:rsid w:val="00C66A8B"/>
    <w:rsid w:val="00C731E8"/>
    <w:rsid w:val="00C74CAC"/>
    <w:rsid w:val="00C770B0"/>
    <w:rsid w:val="00C81C79"/>
    <w:rsid w:val="00C832E2"/>
    <w:rsid w:val="00C83B2F"/>
    <w:rsid w:val="00C83B9B"/>
    <w:rsid w:val="00C83DF8"/>
    <w:rsid w:val="00C858FA"/>
    <w:rsid w:val="00C85FBD"/>
    <w:rsid w:val="00C8699C"/>
    <w:rsid w:val="00C86A37"/>
    <w:rsid w:val="00C945DD"/>
    <w:rsid w:val="00CA0DC9"/>
    <w:rsid w:val="00CA391F"/>
    <w:rsid w:val="00CA43A1"/>
    <w:rsid w:val="00CA4E97"/>
    <w:rsid w:val="00CA5249"/>
    <w:rsid w:val="00CB2DEC"/>
    <w:rsid w:val="00CB5549"/>
    <w:rsid w:val="00CB59D1"/>
    <w:rsid w:val="00CC0F54"/>
    <w:rsid w:val="00CC1692"/>
    <w:rsid w:val="00CC28DB"/>
    <w:rsid w:val="00CC3D0D"/>
    <w:rsid w:val="00CC6FA2"/>
    <w:rsid w:val="00CD23DC"/>
    <w:rsid w:val="00CD33C4"/>
    <w:rsid w:val="00CD4424"/>
    <w:rsid w:val="00CD5730"/>
    <w:rsid w:val="00CD5B9E"/>
    <w:rsid w:val="00CE03CC"/>
    <w:rsid w:val="00CE17A5"/>
    <w:rsid w:val="00CE6D6D"/>
    <w:rsid w:val="00CF1C3C"/>
    <w:rsid w:val="00CF1F0A"/>
    <w:rsid w:val="00CF561E"/>
    <w:rsid w:val="00CF6520"/>
    <w:rsid w:val="00CF65CD"/>
    <w:rsid w:val="00CF7499"/>
    <w:rsid w:val="00CF7B71"/>
    <w:rsid w:val="00D02D75"/>
    <w:rsid w:val="00D044DD"/>
    <w:rsid w:val="00D068A4"/>
    <w:rsid w:val="00D105D7"/>
    <w:rsid w:val="00D11503"/>
    <w:rsid w:val="00D13B60"/>
    <w:rsid w:val="00D14796"/>
    <w:rsid w:val="00D1613E"/>
    <w:rsid w:val="00D16D7D"/>
    <w:rsid w:val="00D17ACB"/>
    <w:rsid w:val="00D20077"/>
    <w:rsid w:val="00D21D2B"/>
    <w:rsid w:val="00D23445"/>
    <w:rsid w:val="00D26EB7"/>
    <w:rsid w:val="00D308D9"/>
    <w:rsid w:val="00D30DD9"/>
    <w:rsid w:val="00D37679"/>
    <w:rsid w:val="00D4229E"/>
    <w:rsid w:val="00D458A6"/>
    <w:rsid w:val="00D572EB"/>
    <w:rsid w:val="00D61F41"/>
    <w:rsid w:val="00D62C77"/>
    <w:rsid w:val="00D62DA7"/>
    <w:rsid w:val="00D6647E"/>
    <w:rsid w:val="00D679DE"/>
    <w:rsid w:val="00D7081E"/>
    <w:rsid w:val="00D726E8"/>
    <w:rsid w:val="00D743B6"/>
    <w:rsid w:val="00D74957"/>
    <w:rsid w:val="00D77F94"/>
    <w:rsid w:val="00D80059"/>
    <w:rsid w:val="00D81470"/>
    <w:rsid w:val="00D81B3B"/>
    <w:rsid w:val="00D83C80"/>
    <w:rsid w:val="00D84113"/>
    <w:rsid w:val="00D86132"/>
    <w:rsid w:val="00D92DC5"/>
    <w:rsid w:val="00D92E2E"/>
    <w:rsid w:val="00D94F12"/>
    <w:rsid w:val="00D95D8C"/>
    <w:rsid w:val="00D9757F"/>
    <w:rsid w:val="00DA1A87"/>
    <w:rsid w:val="00DA2552"/>
    <w:rsid w:val="00DB2075"/>
    <w:rsid w:val="00DB525D"/>
    <w:rsid w:val="00DB55B9"/>
    <w:rsid w:val="00DB6EE5"/>
    <w:rsid w:val="00DC3CE7"/>
    <w:rsid w:val="00DC5857"/>
    <w:rsid w:val="00DC739A"/>
    <w:rsid w:val="00DC759C"/>
    <w:rsid w:val="00DD29DC"/>
    <w:rsid w:val="00DD4F5E"/>
    <w:rsid w:val="00DE09D9"/>
    <w:rsid w:val="00DE1C54"/>
    <w:rsid w:val="00DE1FE6"/>
    <w:rsid w:val="00DE30A8"/>
    <w:rsid w:val="00DE63F9"/>
    <w:rsid w:val="00DF2319"/>
    <w:rsid w:val="00DF238C"/>
    <w:rsid w:val="00DF4393"/>
    <w:rsid w:val="00DF4549"/>
    <w:rsid w:val="00E01718"/>
    <w:rsid w:val="00E021E3"/>
    <w:rsid w:val="00E04447"/>
    <w:rsid w:val="00E06970"/>
    <w:rsid w:val="00E079CA"/>
    <w:rsid w:val="00E1167F"/>
    <w:rsid w:val="00E15CA5"/>
    <w:rsid w:val="00E20A2C"/>
    <w:rsid w:val="00E22258"/>
    <w:rsid w:val="00E251B6"/>
    <w:rsid w:val="00E25B72"/>
    <w:rsid w:val="00E2783B"/>
    <w:rsid w:val="00E30526"/>
    <w:rsid w:val="00E313DA"/>
    <w:rsid w:val="00E32A95"/>
    <w:rsid w:val="00E33324"/>
    <w:rsid w:val="00E34923"/>
    <w:rsid w:val="00E34CA5"/>
    <w:rsid w:val="00E35E89"/>
    <w:rsid w:val="00E36862"/>
    <w:rsid w:val="00E404F9"/>
    <w:rsid w:val="00E414CC"/>
    <w:rsid w:val="00E43496"/>
    <w:rsid w:val="00E4491D"/>
    <w:rsid w:val="00E467E7"/>
    <w:rsid w:val="00E50F60"/>
    <w:rsid w:val="00E539E7"/>
    <w:rsid w:val="00E629DD"/>
    <w:rsid w:val="00E639CC"/>
    <w:rsid w:val="00E66BA4"/>
    <w:rsid w:val="00E6789B"/>
    <w:rsid w:val="00E7095D"/>
    <w:rsid w:val="00E72FFF"/>
    <w:rsid w:val="00E80CC5"/>
    <w:rsid w:val="00E81CC9"/>
    <w:rsid w:val="00E825CA"/>
    <w:rsid w:val="00E84118"/>
    <w:rsid w:val="00E84B8C"/>
    <w:rsid w:val="00E857E0"/>
    <w:rsid w:val="00E86979"/>
    <w:rsid w:val="00E909DE"/>
    <w:rsid w:val="00E92EF9"/>
    <w:rsid w:val="00EA1519"/>
    <w:rsid w:val="00EA1C20"/>
    <w:rsid w:val="00EA1D11"/>
    <w:rsid w:val="00EA3214"/>
    <w:rsid w:val="00EB0407"/>
    <w:rsid w:val="00EB0536"/>
    <w:rsid w:val="00EB2587"/>
    <w:rsid w:val="00EB42A8"/>
    <w:rsid w:val="00EB5601"/>
    <w:rsid w:val="00EC501A"/>
    <w:rsid w:val="00EC526F"/>
    <w:rsid w:val="00EC5C01"/>
    <w:rsid w:val="00ED0A75"/>
    <w:rsid w:val="00ED7F44"/>
    <w:rsid w:val="00EE600F"/>
    <w:rsid w:val="00EF08E3"/>
    <w:rsid w:val="00EF0E79"/>
    <w:rsid w:val="00EF2E4D"/>
    <w:rsid w:val="00EF3427"/>
    <w:rsid w:val="00EF5074"/>
    <w:rsid w:val="00F00FD5"/>
    <w:rsid w:val="00F020F8"/>
    <w:rsid w:val="00F0278D"/>
    <w:rsid w:val="00F10410"/>
    <w:rsid w:val="00F10924"/>
    <w:rsid w:val="00F11158"/>
    <w:rsid w:val="00F1548E"/>
    <w:rsid w:val="00F15CEC"/>
    <w:rsid w:val="00F16569"/>
    <w:rsid w:val="00F178DE"/>
    <w:rsid w:val="00F17EF3"/>
    <w:rsid w:val="00F31ECF"/>
    <w:rsid w:val="00F34445"/>
    <w:rsid w:val="00F34BA8"/>
    <w:rsid w:val="00F40B38"/>
    <w:rsid w:val="00F415E4"/>
    <w:rsid w:val="00F42B1B"/>
    <w:rsid w:val="00F43209"/>
    <w:rsid w:val="00F43ADA"/>
    <w:rsid w:val="00F444B7"/>
    <w:rsid w:val="00F45304"/>
    <w:rsid w:val="00F46AB9"/>
    <w:rsid w:val="00F46B5A"/>
    <w:rsid w:val="00F46CC7"/>
    <w:rsid w:val="00F50E71"/>
    <w:rsid w:val="00F50FBF"/>
    <w:rsid w:val="00F519E6"/>
    <w:rsid w:val="00F52633"/>
    <w:rsid w:val="00F53DC4"/>
    <w:rsid w:val="00F55B00"/>
    <w:rsid w:val="00F57032"/>
    <w:rsid w:val="00F57627"/>
    <w:rsid w:val="00F60090"/>
    <w:rsid w:val="00F6104A"/>
    <w:rsid w:val="00F61F95"/>
    <w:rsid w:val="00F65292"/>
    <w:rsid w:val="00F66234"/>
    <w:rsid w:val="00F67127"/>
    <w:rsid w:val="00F75CA3"/>
    <w:rsid w:val="00F76B77"/>
    <w:rsid w:val="00F80238"/>
    <w:rsid w:val="00F83572"/>
    <w:rsid w:val="00F8357C"/>
    <w:rsid w:val="00F85E4C"/>
    <w:rsid w:val="00F86215"/>
    <w:rsid w:val="00F86688"/>
    <w:rsid w:val="00F8713D"/>
    <w:rsid w:val="00F87441"/>
    <w:rsid w:val="00F87ECD"/>
    <w:rsid w:val="00F90B68"/>
    <w:rsid w:val="00F90CB5"/>
    <w:rsid w:val="00F91888"/>
    <w:rsid w:val="00F947AE"/>
    <w:rsid w:val="00F94EF4"/>
    <w:rsid w:val="00FA0A5E"/>
    <w:rsid w:val="00FA1C4A"/>
    <w:rsid w:val="00FA3625"/>
    <w:rsid w:val="00FA3B7F"/>
    <w:rsid w:val="00FA64DA"/>
    <w:rsid w:val="00FA652A"/>
    <w:rsid w:val="00FA7D7E"/>
    <w:rsid w:val="00FB4C0B"/>
    <w:rsid w:val="00FB5BF5"/>
    <w:rsid w:val="00FB6C47"/>
    <w:rsid w:val="00FB702E"/>
    <w:rsid w:val="00FB7E2B"/>
    <w:rsid w:val="00FC1729"/>
    <w:rsid w:val="00FC21E2"/>
    <w:rsid w:val="00FC2995"/>
    <w:rsid w:val="00FC2FB7"/>
    <w:rsid w:val="00FC345F"/>
    <w:rsid w:val="00FC38C5"/>
    <w:rsid w:val="00FC4B72"/>
    <w:rsid w:val="00FC4D89"/>
    <w:rsid w:val="00FC5206"/>
    <w:rsid w:val="00FD028C"/>
    <w:rsid w:val="00FD0F58"/>
    <w:rsid w:val="00FD2217"/>
    <w:rsid w:val="00FD5AA1"/>
    <w:rsid w:val="00FD6C6B"/>
    <w:rsid w:val="00FD7170"/>
    <w:rsid w:val="00FD76CC"/>
    <w:rsid w:val="00FE097C"/>
    <w:rsid w:val="00FE0CF9"/>
    <w:rsid w:val="00FE3F4D"/>
    <w:rsid w:val="00FE45A9"/>
    <w:rsid w:val="00FE5074"/>
    <w:rsid w:val="00FE5696"/>
    <w:rsid w:val="00FE5C31"/>
    <w:rsid w:val="00FE5DBC"/>
    <w:rsid w:val="00FE6FDC"/>
    <w:rsid w:val="00FE71D7"/>
    <w:rsid w:val="00FF014F"/>
    <w:rsid w:val="00FF03D7"/>
    <w:rsid w:val="00FF4E24"/>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colormru v:ext="edit" colors="#ddd,#f8f8f8"/>
    </o:shapedefaults>
    <o:shapelayout v:ext="edit">
      <o:idmap v:ext="edit" data="1"/>
    </o:shapelayout>
  </w:shapeDefaults>
  <w:decimalSymbol w:val="."/>
  <w:listSeparator w:val=","/>
  <w14:docId w14:val="1BCA6AB9"/>
  <w15:docId w15:val="{5A7CEE18-57AC-48FF-9FE9-3C554AF6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qFormat="1"/>
    <w:lsdException w:name="List Number" w:locked="1" w:semiHidden="1" w:uiPriority="0"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qFormat="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D5"/>
    <w:pPr>
      <w:spacing w:after="120"/>
    </w:pPr>
    <w:rPr>
      <w:rFonts w:eastAsia="Calibri"/>
      <w:color w:val="000000"/>
    </w:rPr>
  </w:style>
  <w:style w:type="paragraph" w:styleId="Heading1">
    <w:name w:val="heading 1"/>
    <w:basedOn w:val="Normal"/>
    <w:next w:val="Normal"/>
    <w:link w:val="Heading1Char"/>
    <w:uiPriority w:val="1"/>
    <w:qFormat/>
    <w:rsid w:val="004666B7"/>
    <w:pPr>
      <w:keepNext/>
      <w:keepLines/>
      <w:pageBreakBefore/>
      <w:numPr>
        <w:numId w:val="14"/>
      </w:numPr>
      <w:tabs>
        <w:tab w:val="left" w:pos="851"/>
      </w:tabs>
      <w:spacing w:after="1080" w:line="480" w:lineRule="exact"/>
      <w:ind w:left="851" w:hanging="851"/>
      <w:outlineLvl w:val="0"/>
    </w:pPr>
    <w:rPr>
      <w:rFonts w:eastAsiaTheme="majorEastAsia" w:cstheme="majorBidi"/>
      <w:b/>
      <w:bCs/>
      <w:color w:val="00A9CE" w:themeColor="accent1"/>
      <w:sz w:val="44"/>
      <w:szCs w:val="28"/>
    </w:rPr>
  </w:style>
  <w:style w:type="paragraph" w:styleId="Heading2">
    <w:name w:val="heading 2"/>
    <w:basedOn w:val="Normal"/>
    <w:next w:val="Normal"/>
    <w:link w:val="Heading2Char"/>
    <w:uiPriority w:val="1"/>
    <w:qFormat/>
    <w:rsid w:val="004F26F8"/>
    <w:pPr>
      <w:keepNext/>
      <w:numPr>
        <w:ilvl w:val="1"/>
        <w:numId w:val="14"/>
      </w:numPr>
      <w:tabs>
        <w:tab w:val="left" w:pos="851"/>
      </w:tabs>
      <w:spacing w:before="360" w:after="240"/>
      <w:outlineLvl w:val="1"/>
    </w:pPr>
    <w:rPr>
      <w:rFonts w:eastAsiaTheme="majorEastAsia" w:cstheme="majorBidi"/>
      <w:bCs/>
      <w:color w:val="00A9CE" w:themeColor="accent1"/>
      <w:sz w:val="32"/>
      <w:szCs w:val="26"/>
    </w:rPr>
  </w:style>
  <w:style w:type="paragraph" w:styleId="Heading3">
    <w:name w:val="heading 3"/>
    <w:basedOn w:val="Heading2"/>
    <w:next w:val="Normal"/>
    <w:link w:val="Heading3Char"/>
    <w:uiPriority w:val="1"/>
    <w:qFormat/>
    <w:rsid w:val="004F26F8"/>
    <w:pPr>
      <w:numPr>
        <w:ilvl w:val="2"/>
      </w:numPr>
      <w:outlineLvl w:val="2"/>
    </w:pPr>
    <w:rPr>
      <w:b/>
      <w:caps/>
      <w:color w:val="auto"/>
      <w:sz w:val="26"/>
    </w:rPr>
  </w:style>
  <w:style w:type="paragraph" w:styleId="Heading4">
    <w:name w:val="heading 4"/>
    <w:basedOn w:val="Normal"/>
    <w:next w:val="Normal"/>
    <w:link w:val="Heading4Char"/>
    <w:uiPriority w:val="1"/>
    <w:qFormat/>
    <w:rsid w:val="001249CC"/>
    <w:pPr>
      <w:keepNext/>
      <w:keepLines/>
      <w:spacing w:before="240"/>
      <w:outlineLvl w:val="3"/>
    </w:pPr>
    <w:rPr>
      <w:rFonts w:eastAsiaTheme="majorEastAsia" w:cstheme="majorBidi"/>
      <w:b/>
      <w:bCs/>
      <w:iCs/>
      <w:color w:val="00A9CE" w:themeColor="accent1"/>
      <w:spacing w:val="1"/>
      <w:sz w:val="24"/>
    </w:rPr>
  </w:style>
  <w:style w:type="paragraph" w:styleId="Heading5">
    <w:name w:val="heading 5"/>
    <w:basedOn w:val="Normal"/>
    <w:next w:val="Normal"/>
    <w:link w:val="Heading5Char"/>
    <w:uiPriority w:val="1"/>
    <w:qFormat/>
    <w:rsid w:val="003F1FBD"/>
    <w:pPr>
      <w:keepNext/>
      <w:keepLines/>
      <w:spacing w:before="240"/>
      <w:outlineLvl w:val="4"/>
    </w:pPr>
    <w:rPr>
      <w:rFonts w:eastAsiaTheme="majorEastAsia" w:cstheme="majorBidi"/>
      <w:b/>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Normal"/>
    <w:link w:val="Heading9Char"/>
    <w:uiPriority w:val="10"/>
    <w:locked/>
    <w:rsid w:val="00655388"/>
    <w:pPr>
      <w:spacing w:after="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B55B9"/>
    <w:rPr>
      <w:rFonts w:eastAsiaTheme="majorEastAsia" w:cstheme="majorBidi"/>
      <w:b/>
      <w:bCs/>
      <w:color w:val="00A9CE" w:themeColor="accent1"/>
      <w:sz w:val="44"/>
      <w:szCs w:val="28"/>
    </w:rPr>
  </w:style>
  <w:style w:type="character" w:customStyle="1" w:styleId="Heading2Char">
    <w:name w:val="Heading 2 Char"/>
    <w:basedOn w:val="DefaultParagraphFont"/>
    <w:link w:val="Heading2"/>
    <w:uiPriority w:val="1"/>
    <w:locked/>
    <w:rsid w:val="00DB55B9"/>
    <w:rPr>
      <w:rFonts w:eastAsiaTheme="majorEastAsia" w:cstheme="majorBidi"/>
      <w:bCs/>
      <w:color w:val="00A9CE" w:themeColor="accent1"/>
      <w:sz w:val="32"/>
      <w:szCs w:val="26"/>
    </w:rPr>
  </w:style>
  <w:style w:type="character" w:customStyle="1" w:styleId="Heading3Char">
    <w:name w:val="Heading 3 Char"/>
    <w:basedOn w:val="DefaultParagraphFont"/>
    <w:link w:val="Heading3"/>
    <w:uiPriority w:val="1"/>
    <w:locked/>
    <w:rsid w:val="00DB55B9"/>
    <w:rPr>
      <w:rFonts w:eastAsiaTheme="majorEastAsia" w:cstheme="majorBidi"/>
      <w:b/>
      <w:bCs/>
      <w:caps/>
      <w:sz w:val="26"/>
      <w:szCs w:val="26"/>
    </w:rPr>
  </w:style>
  <w:style w:type="character" w:customStyle="1" w:styleId="Heading4Char">
    <w:name w:val="Heading 4 Char"/>
    <w:basedOn w:val="DefaultParagraphFont"/>
    <w:link w:val="Heading4"/>
    <w:uiPriority w:val="1"/>
    <w:locked/>
    <w:rsid w:val="00DB55B9"/>
    <w:rPr>
      <w:rFonts w:eastAsiaTheme="majorEastAsia" w:cstheme="majorBidi"/>
      <w:b/>
      <w:bCs/>
      <w:iCs/>
      <w:color w:val="00A9CE" w:themeColor="accent1"/>
      <w:spacing w:val="1"/>
      <w:sz w:val="24"/>
    </w:rPr>
  </w:style>
  <w:style w:type="character" w:customStyle="1" w:styleId="Heading5Char">
    <w:name w:val="Heading 5 Char"/>
    <w:basedOn w:val="DefaultParagraphFont"/>
    <w:link w:val="Heading5"/>
    <w:uiPriority w:val="1"/>
    <w:locked/>
    <w:rsid w:val="00DB55B9"/>
    <w:rPr>
      <w:rFonts w:eastAsiaTheme="majorEastAsia" w:cstheme="majorBidi"/>
      <w:b/>
      <w:color w:val="000000"/>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655388"/>
    <w:rPr>
      <w:rFonts w:eastAsiaTheme="majorEastAsia" w:cstheme="majorBidi"/>
      <w:b/>
      <w:bCs/>
      <w:color w:val="00A9CE" w:themeColor="accent1"/>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Normal"/>
    <w:link w:val="FooterChar"/>
    <w:uiPriority w:val="99"/>
    <w:unhideWhenUsed/>
    <w:rsid w:val="00782488"/>
    <w:pPr>
      <w:tabs>
        <w:tab w:val="center" w:pos="4513"/>
        <w:tab w:val="right" w:pos="9026"/>
      </w:tabs>
      <w:spacing w:after="0" w:line="220" w:lineRule="atLeast"/>
    </w:pPr>
    <w:rPr>
      <w:color w:val="auto"/>
      <w:sz w:val="16"/>
    </w:rPr>
  </w:style>
  <w:style w:type="character" w:customStyle="1" w:styleId="FooterChar">
    <w:name w:val="Footer Char"/>
    <w:basedOn w:val="DefaultParagraphFont"/>
    <w:link w:val="Footer"/>
    <w:uiPriority w:val="99"/>
    <w:locked/>
    <w:rsid w:val="00DB55B9"/>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Normal"/>
    <w:uiPriority w:val="2"/>
    <w:qFormat/>
    <w:rsid w:val="00273A31"/>
    <w:pPr>
      <w:numPr>
        <w:numId w:val="6"/>
      </w:numPr>
      <w:tabs>
        <w:tab w:val="clear" w:pos="199"/>
        <w:tab w:val="left" w:pos="397"/>
      </w:tabs>
      <w:ind w:left="397" w:hanging="397"/>
      <w:contextualSpacing/>
    </w:pPr>
  </w:style>
  <w:style w:type="paragraph" w:styleId="ListNumber">
    <w:name w:val="List Number"/>
    <w:basedOn w:val="Normal"/>
    <w:qFormat/>
    <w:rsid w:val="00273A31"/>
    <w:pPr>
      <w:numPr>
        <w:numId w:val="9"/>
      </w:numPr>
      <w:tabs>
        <w:tab w:val="clear" w:pos="227"/>
        <w:tab w:val="left" w:pos="397"/>
      </w:tabs>
      <w:ind w:left="397" w:hanging="397"/>
    </w:pPr>
  </w:style>
  <w:style w:type="paragraph" w:styleId="ListBullet2">
    <w:name w:val="List Bullet 2"/>
    <w:basedOn w:val="ListBullet"/>
    <w:uiPriority w:val="2"/>
    <w:qFormat/>
    <w:rsid w:val="00273A31"/>
    <w:pPr>
      <w:numPr>
        <w:ilvl w:val="1"/>
      </w:numPr>
      <w:tabs>
        <w:tab w:val="clear" w:pos="397"/>
        <w:tab w:val="left" w:pos="794"/>
      </w:tabs>
      <w:ind w:left="794" w:hanging="360"/>
    </w:pPr>
  </w:style>
  <w:style w:type="paragraph" w:styleId="TOC1">
    <w:name w:val="toc 1"/>
    <w:basedOn w:val="Normal"/>
    <w:next w:val="Normal"/>
    <w:uiPriority w:val="39"/>
    <w:unhideWhenUsed/>
    <w:rsid w:val="008F7A9C"/>
    <w:pPr>
      <w:pBdr>
        <w:top w:val="single" w:sz="4" w:space="1" w:color="00A9CE" w:themeColor="accent1"/>
        <w:left w:val="single" w:sz="4" w:space="4" w:color="00A9CE" w:themeColor="accent1"/>
        <w:bottom w:val="single" w:sz="4" w:space="1" w:color="00A9CE" w:themeColor="accent1"/>
        <w:right w:val="single" w:sz="4" w:space="4" w:color="00A9CE" w:themeColor="accent1"/>
      </w:pBdr>
      <w:shd w:val="clear" w:color="auto" w:fill="00A9CE" w:themeFill="accent1"/>
      <w:tabs>
        <w:tab w:val="left" w:pos="737"/>
        <w:tab w:val="right" w:pos="9639"/>
      </w:tabs>
      <w:spacing w:before="240" w:after="180"/>
    </w:pPr>
    <w:rPr>
      <w:b/>
      <w:noProof/>
      <w:color w:val="FFFFFF"/>
    </w:rPr>
  </w:style>
  <w:style w:type="paragraph" w:styleId="TOC2">
    <w:name w:val="toc 2"/>
    <w:basedOn w:val="Normal"/>
    <w:next w:val="Normal"/>
    <w:uiPriority w:val="39"/>
    <w:unhideWhenUsed/>
    <w:rsid w:val="00462182"/>
    <w:pPr>
      <w:tabs>
        <w:tab w:val="left" w:pos="737"/>
        <w:tab w:val="right" w:leader="dot" w:pos="9639"/>
      </w:tabs>
      <w:spacing w:before="120" w:after="0"/>
      <w:ind w:right="284"/>
    </w:pPr>
    <w:rPr>
      <w:color w:val="00A9CE" w:themeColor="accent1"/>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Normal"/>
    <w:next w:val="Normal"/>
    <w:uiPriority w:val="39"/>
    <w:unhideWhenUsed/>
    <w:rsid w:val="008F7A9C"/>
    <w:pPr>
      <w:tabs>
        <w:tab w:val="left" w:pos="1304"/>
        <w:tab w:val="right" w:leader="dot" w:pos="9639"/>
      </w:tabs>
      <w:spacing w:before="60" w:after="0"/>
      <w:ind w:left="737" w:right="284"/>
    </w:pPr>
    <w:rPr>
      <w:color w:val="00A9CE" w:themeColor="accent1"/>
    </w:rPr>
  </w:style>
  <w:style w:type="paragraph" w:customStyle="1" w:styleId="CoverTitle">
    <w:name w:val="CoverTitle"/>
    <w:basedOn w:val="Normal"/>
    <w:uiPriority w:val="12"/>
    <w:qFormat/>
    <w:rsid w:val="008F64BD"/>
    <w:pPr>
      <w:spacing w:after="170" w:line="216" w:lineRule="auto"/>
    </w:pPr>
    <w:rPr>
      <w:rFonts w:eastAsiaTheme="majorEastAsia" w:cstheme="majorBidi"/>
      <w:b/>
      <w:color w:val="00A9CE" w:themeColor="accent1"/>
      <w:spacing w:val="5"/>
      <w:kern w:val="28"/>
      <w:sz w:val="80"/>
      <w:szCs w:val="52"/>
    </w:rPr>
  </w:style>
  <w:style w:type="paragraph" w:customStyle="1" w:styleId="PartTitle">
    <w:name w:val="PartTitle"/>
    <w:basedOn w:val="Normal"/>
    <w:uiPriority w:val="15"/>
    <w:qFormat/>
    <w:rsid w:val="00914764"/>
    <w:pPr>
      <w:tabs>
        <w:tab w:val="left" w:pos="2552"/>
      </w:tabs>
      <w:spacing w:after="0" w:line="1000" w:lineRule="exact"/>
      <w:ind w:left="2552" w:hanging="2552"/>
      <w:outlineLvl w:val="0"/>
    </w:pPr>
    <w:rPr>
      <w:b/>
      <w:color w:val="00313C" w:themeColor="accent2"/>
      <w:sz w:val="80"/>
    </w:rPr>
  </w:style>
  <w:style w:type="paragraph" w:customStyle="1" w:styleId="PartSubtitle">
    <w:name w:val="PartSubtitle"/>
    <w:basedOn w:val="PartTitle"/>
    <w:uiPriority w:val="15"/>
    <w:qFormat/>
    <w:rsid w:val="00D105D7"/>
    <w:pPr>
      <w:spacing w:before="360" w:after="240" w:line="340" w:lineRule="atLeast"/>
      <w:outlineLvl w:val="9"/>
    </w:pPr>
    <w:rPr>
      <w:b w:val="0"/>
      <w:color w:val="00A9CE" w:themeColor="accent1"/>
      <w:sz w:val="34"/>
    </w:rPr>
  </w:style>
  <w:style w:type="paragraph" w:customStyle="1" w:styleId="ListofFiguresandTablesTOCHeading">
    <w:name w:val="List of Figures and Tables TOC Heading"/>
    <w:basedOn w:val="TOCHeading"/>
    <w:uiPriority w:val="14"/>
    <w:qFormat/>
    <w:rsid w:val="00064612"/>
  </w:style>
  <w:style w:type="paragraph" w:styleId="ListBullet3">
    <w:name w:val="List Bullet 3"/>
    <w:basedOn w:val="ListBullet2"/>
    <w:uiPriority w:val="99"/>
    <w:semiHidden/>
    <w:rsid w:val="00273A31"/>
    <w:pPr>
      <w:numPr>
        <w:ilvl w:val="2"/>
      </w:numPr>
      <w:tabs>
        <w:tab w:val="clear" w:pos="595"/>
        <w:tab w:val="clear" w:pos="794"/>
        <w:tab w:val="left" w:pos="1191"/>
      </w:tabs>
      <w:ind w:left="2320" w:firstLine="0"/>
    </w:pPr>
  </w:style>
  <w:style w:type="paragraph" w:styleId="FootnoteText">
    <w:name w:val="footnote text"/>
    <w:basedOn w:val="Normal"/>
    <w:link w:val="FootnoteTextChar"/>
    <w:uiPriority w:val="99"/>
    <w:qFormat/>
    <w:rsid w:val="007A01EB"/>
    <w:pPr>
      <w:spacing w:after="0" w:line="180" w:lineRule="atLeast"/>
    </w:pPr>
    <w:rPr>
      <w:sz w:val="16"/>
      <w:szCs w:val="20"/>
    </w:rPr>
  </w:style>
  <w:style w:type="character" w:customStyle="1" w:styleId="FootnoteTextChar">
    <w:name w:val="Footnote Text Char"/>
    <w:basedOn w:val="DefaultParagraphFont"/>
    <w:link w:val="FootnoteText"/>
    <w:uiPriority w:val="99"/>
    <w:locked/>
    <w:rsid w:val="00DB55B9"/>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Source">
    <w:name w:val="Source"/>
    <w:basedOn w:val="Normal"/>
    <w:next w:val="Normal"/>
    <w:uiPriority w:val="6"/>
    <w:qFormat/>
    <w:rsid w:val="00064612"/>
    <w:pPr>
      <w:tabs>
        <w:tab w:val="left" w:pos="539"/>
      </w:tabs>
      <w:spacing w:line="180" w:lineRule="atLeast"/>
      <w:ind w:left="624" w:hanging="624"/>
    </w:pPr>
    <w:rPr>
      <w:sz w:val="16"/>
      <w:szCs w:val="20"/>
    </w:rPr>
  </w:style>
  <w:style w:type="table" w:customStyle="1" w:styleId="TableCSIRO">
    <w:name w:val="Table_CSIRO"/>
    <w:uiPriority w:val="99"/>
    <w:rsid w:val="0091299A"/>
    <w:rPr>
      <w:sz w:val="20"/>
      <w:szCs w:val="20"/>
    </w:rPr>
    <w:tblPr>
      <w:tblStyleRowBandSize w:val="1"/>
      <w:tblStyleColBandSize w:val="1"/>
      <w:tblInd w:w="113" w:type="dxa"/>
      <w:tblBorders>
        <w:bottom w:val="single" w:sz="12" w:space="0" w:color="000000"/>
      </w:tblBorders>
      <w:tblCellMar>
        <w:top w:w="57" w:type="dxa"/>
        <w:left w:w="85" w:type="dxa"/>
        <w:bottom w:w="57" w:type="dxa"/>
        <w:right w:w="85" w:type="dxa"/>
      </w:tblCellMar>
    </w:tblPr>
    <w:tblStylePr w:type="firstRow">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EDEDED"/>
      </w:tcPr>
    </w:tblStylePr>
  </w:style>
  <w:style w:type="paragraph" w:customStyle="1" w:styleId="TableText">
    <w:name w:val="TableText"/>
    <w:basedOn w:val="Normal"/>
    <w:uiPriority w:val="5"/>
    <w:qFormat/>
    <w:rsid w:val="00492547"/>
    <w:pPr>
      <w:spacing w:after="57" w:line="220" w:lineRule="atLeast"/>
    </w:pPr>
    <w:rPr>
      <w:sz w:val="18"/>
    </w:rPr>
  </w:style>
  <w:style w:type="paragraph" w:customStyle="1" w:styleId="TableBullet">
    <w:name w:val="TableBullet"/>
    <w:basedOn w:val="TableText"/>
    <w:uiPriority w:val="5"/>
    <w:qFormat/>
    <w:rsid w:val="006131D3"/>
    <w:pPr>
      <w:numPr>
        <w:numId w:val="8"/>
      </w:numPr>
    </w:pPr>
  </w:style>
  <w:style w:type="paragraph" w:customStyle="1" w:styleId="RowHeading">
    <w:name w:val="RowHeading"/>
    <w:basedOn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basedOn w:val="Normal"/>
    <w:uiPriority w:val="12"/>
    <w:qFormat/>
    <w:rsid w:val="00DB55B9"/>
    <w:pPr>
      <w:numPr>
        <w:ilvl w:val="1"/>
      </w:numPr>
      <w:spacing w:after="170" w:line="340" w:lineRule="atLeast"/>
    </w:pPr>
    <w:rPr>
      <w:rFonts w:eastAsiaTheme="majorEastAsia" w:cstheme="majorBidi"/>
      <w:iCs/>
      <w:color w:val="00313C" w:themeColor="accent2"/>
      <w:spacing w:val="15"/>
      <w:sz w:val="34"/>
      <w:szCs w:val="24"/>
    </w:rPr>
  </w:style>
  <w:style w:type="paragraph" w:customStyle="1" w:styleId="BackCoverContactHeading">
    <w:name w:val="BackCover ContactHeading"/>
    <w:basedOn w:val="Normal"/>
    <w:uiPriority w:val="18"/>
    <w:qFormat/>
    <w:rsid w:val="00840B15"/>
    <w:pPr>
      <w:spacing w:before="360" w:after="60"/>
    </w:pPr>
    <w:rPr>
      <w:caps/>
      <w:sz w:val="18"/>
      <w:szCs w:val="20"/>
    </w:rPr>
  </w:style>
  <w:style w:type="paragraph" w:customStyle="1" w:styleId="BackCoverContactDetails">
    <w:name w:val="BackCover ContactDetails"/>
    <w:basedOn w:val="Normal"/>
    <w:uiPriority w:val="18"/>
    <w:qFormat/>
    <w:rsid w:val="00840B15"/>
    <w:pPr>
      <w:tabs>
        <w:tab w:val="left" w:pos="199"/>
      </w:tabs>
      <w:spacing w:after="0"/>
    </w:pPr>
    <w:rPr>
      <w:sz w:val="18"/>
    </w:rPr>
  </w:style>
  <w:style w:type="character" w:customStyle="1" w:styleId="BackCoverContactBold">
    <w:name w:val="BackCover ContactBold"/>
    <w:basedOn w:val="DefaultParagraphFont"/>
    <w:uiPriority w:val="18"/>
    <w:qFormat/>
    <w:rsid w:val="00840B15"/>
    <w:rPr>
      <w:rFonts w:cs="Times New Roman"/>
      <w:b/>
    </w:rPr>
  </w:style>
  <w:style w:type="paragraph" w:styleId="TOCHeading">
    <w:name w:val="TOC Heading"/>
    <w:basedOn w:val="Heading1"/>
    <w:next w:val="Normal"/>
    <w:link w:val="TOCHeadingChar"/>
    <w:uiPriority w:val="19"/>
    <w:semiHidden/>
    <w:rsid w:val="00462182"/>
    <w:pPr>
      <w:pageBreakBefore w:val="0"/>
      <w:numPr>
        <w:numId w:val="0"/>
      </w:numPr>
      <w:tabs>
        <w:tab w:val="clear" w:pos="851"/>
      </w:tabs>
      <w:spacing w:before="480" w:after="240"/>
      <w:outlineLvl w:val="1"/>
    </w:pPr>
    <w:rPr>
      <w:bCs w:val="0"/>
    </w:rPr>
  </w:style>
  <w:style w:type="character" w:styleId="Hyperlink">
    <w:name w:val="Hyperlink"/>
    <w:basedOn w:val="DefaultParagraphFont"/>
    <w:uiPriority w:val="99"/>
    <w:qFormat/>
    <w:rsid w:val="00A14107"/>
    <w:rPr>
      <w:rFonts w:cs="Times New Roman"/>
      <w:color w:val="00A9CE" w:themeColor="accent1"/>
      <w:u w:val="none"/>
    </w:rPr>
  </w:style>
  <w:style w:type="paragraph" w:styleId="TOC4">
    <w:name w:val="toc 4"/>
    <w:basedOn w:val="Normal"/>
    <w:next w:val="Normal"/>
    <w:autoRedefine/>
    <w:uiPriority w:val="99"/>
    <w:semiHidden/>
    <w:rsid w:val="00FE3F4D"/>
    <w:pPr>
      <w:spacing w:after="100"/>
      <w:ind w:left="660"/>
    </w:pPr>
  </w:style>
  <w:style w:type="paragraph" w:styleId="TOC9">
    <w:name w:val="toc 9"/>
    <w:basedOn w:val="Normal"/>
    <w:next w:val="Normal"/>
    <w:autoRedefine/>
    <w:uiPriority w:val="99"/>
    <w:semiHidden/>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Normal"/>
    <w:next w:val="Normal"/>
    <w:uiPriority w:val="4"/>
    <w:qFormat/>
    <w:rsid w:val="00C24433"/>
    <w:pPr>
      <w:keepLines/>
      <w:spacing w:before="240" w:after="200"/>
    </w:pPr>
    <w:rPr>
      <w:b/>
      <w:bCs/>
      <w:color w:val="00A9CE" w:themeColor="accent1"/>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A14107"/>
    <w:rPr>
      <w:rFonts w:cs="Times New Roman"/>
      <w:color w:val="00A9CE" w:themeColor="accent1"/>
    </w:rPr>
  </w:style>
  <w:style w:type="paragraph" w:customStyle="1" w:styleId="Heading1notnumbered">
    <w:name w:val="Heading 1 not numbered"/>
    <w:basedOn w:val="Heading1"/>
    <w:uiPriority w:val="1"/>
    <w:rsid w:val="009A20E5"/>
    <w:pPr>
      <w:numPr>
        <w:numId w:val="0"/>
      </w:numPr>
    </w:pPr>
  </w:style>
  <w:style w:type="paragraph" w:customStyle="1" w:styleId="Heading3notnumbered">
    <w:name w:val="Heading 3 not numbered"/>
    <w:basedOn w:val="Heading3"/>
    <w:uiPriority w:val="1"/>
    <w:qFormat/>
    <w:rsid w:val="00752314"/>
    <w:pPr>
      <w:numPr>
        <w:ilvl w:val="0"/>
        <w:numId w:val="0"/>
      </w:numPr>
    </w:pPr>
  </w:style>
  <w:style w:type="paragraph" w:customStyle="1" w:styleId="Heading2notnumbered">
    <w:name w:val="Heading 2 not numbered"/>
    <w:basedOn w:val="Heading2"/>
    <w:uiPriority w:val="1"/>
    <w:qFormat/>
    <w:rsid w:val="00752314"/>
    <w:pPr>
      <w:numPr>
        <w:ilvl w:val="0"/>
        <w:numId w:val="0"/>
      </w:numPr>
    </w:pPr>
  </w:style>
  <w:style w:type="paragraph" w:customStyle="1" w:styleId="Heading1noTOC">
    <w:name w:val="Heading 1 no TOC"/>
    <w:basedOn w:val="Heading1notnumbered"/>
    <w:uiPriority w:val="1"/>
    <w:qFormat/>
    <w:rsid w:val="00F9188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basedOn w:val="Normal"/>
    <w:link w:val="BodyTextChar"/>
    <w:uiPriority w:val="99"/>
    <w:semiHidden/>
    <w:locked/>
    <w:rsid w:val="00E251B6"/>
  </w:style>
  <w:style w:type="character" w:customStyle="1" w:styleId="BodyTextChar">
    <w:name w:val="Body Text Char"/>
    <w:basedOn w:val="DefaultParagraphFont"/>
    <w:link w:val="BodyText"/>
    <w:uiPriority w:val="99"/>
    <w:semiHidden/>
    <w:locked/>
    <w:rsid w:val="00DB55B9"/>
    <w:rPr>
      <w:rFonts w:eastAsia="Calibri"/>
      <w:color w:val="000000"/>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20"/>
    <w:qFormat/>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Normal"/>
    <w:uiPriority w:val="99"/>
    <w:semiHidden/>
    <w:locked/>
    <w:rsid w:val="00E251B6"/>
    <w:pPr>
      <w:numPr>
        <w:numId w:val="3"/>
      </w:numPr>
    </w:pPr>
  </w:style>
  <w:style w:type="paragraph" w:styleId="ListNumber4">
    <w:name w:val="List Number 4"/>
    <w:basedOn w:val="Normal"/>
    <w:uiPriority w:val="99"/>
    <w:semiHidden/>
    <w:locked/>
    <w:rsid w:val="00E251B6"/>
    <w:pPr>
      <w:numPr>
        <w:numId w:val="4"/>
      </w:numPr>
    </w:pPr>
  </w:style>
  <w:style w:type="paragraph" w:styleId="ListNumber5">
    <w:name w:val="List Number 5"/>
    <w:basedOn w:val="Normal"/>
    <w:uiPriority w:val="99"/>
    <w:semiHidden/>
    <w:locked/>
    <w:rsid w:val="00E251B6"/>
    <w:pPr>
      <w:numPr>
        <w:numId w:val="5"/>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qFormat/>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22"/>
    <w:qFormat/>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8F7A9C"/>
    <w:pPr>
      <w:spacing w:before="180" w:after="60"/>
    </w:pPr>
    <w:rPr>
      <w:rFonts w:eastAsia="Times New Roman"/>
      <w:bCs/>
      <w:color w:val="00A9CE" w:themeColor="accent1"/>
      <w:sz w:val="24"/>
      <w:szCs w:val="26"/>
      <w:lang w:eastAsia="en-US"/>
    </w:rPr>
  </w:style>
  <w:style w:type="paragraph" w:customStyle="1" w:styleId="BusinessUnitName">
    <w:name w:val="Business Unit Name"/>
    <w:uiPriority w:val="12"/>
    <w:qFormat/>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Normal"/>
    <w:next w:val="Normal"/>
    <w:uiPriority w:val="99"/>
    <w:locked/>
    <w:rsid w:val="00B34418"/>
    <w:pPr>
      <w:tabs>
        <w:tab w:val="right" w:leader="dot" w:pos="9639"/>
      </w:tabs>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99"/>
    <w:semiHidden/>
    <w:rsid w:val="00AD275A"/>
    <w:pPr>
      <w:ind w:left="880"/>
    </w:pPr>
  </w:style>
  <w:style w:type="paragraph" w:styleId="TOC6">
    <w:name w:val="toc 6"/>
    <w:basedOn w:val="Normal"/>
    <w:next w:val="Normal"/>
    <w:autoRedefine/>
    <w:uiPriority w:val="99"/>
    <w:semiHidden/>
    <w:rsid w:val="00AD275A"/>
    <w:pPr>
      <w:ind w:left="1100"/>
    </w:pPr>
  </w:style>
  <w:style w:type="paragraph" w:styleId="TOC7">
    <w:name w:val="toc 7"/>
    <w:basedOn w:val="Normal"/>
    <w:next w:val="Normal"/>
    <w:autoRedefine/>
    <w:uiPriority w:val="99"/>
    <w:semiHidden/>
    <w:rsid w:val="00AD275A"/>
    <w:pPr>
      <w:ind w:left="1320"/>
    </w:pPr>
  </w:style>
  <w:style w:type="paragraph" w:styleId="TOC8">
    <w:name w:val="toc 8"/>
    <w:basedOn w:val="Normal"/>
    <w:next w:val="Normal"/>
    <w:autoRedefine/>
    <w:uiPriority w:val="99"/>
    <w:semiHidden/>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7"/>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6"/>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uiPriority w:val="11"/>
    <w:qFormat/>
    <w:rsid w:val="007738F3"/>
    <w:pPr>
      <w:numPr>
        <w:numId w:val="15"/>
      </w:numPr>
    </w:pPr>
  </w:style>
  <w:style w:type="paragraph" w:customStyle="1" w:styleId="AppendixHeading3">
    <w:name w:val="Appendix Heading 3"/>
    <w:basedOn w:val="Heading3"/>
    <w:uiPriority w:val="11"/>
    <w:qFormat/>
    <w:rsid w:val="00655388"/>
    <w:pPr>
      <w:numPr>
        <w:numId w:val="15"/>
      </w:numPr>
      <w:ind w:left="0" w:firstLine="0"/>
    </w:pPr>
  </w:style>
  <w:style w:type="paragraph" w:customStyle="1" w:styleId="AppendixHeading4">
    <w:name w:val="Appendix Heading 4"/>
    <w:basedOn w:val="Heading4"/>
    <w:uiPriority w:val="11"/>
    <w:qFormat/>
    <w:rsid w:val="00880650"/>
  </w:style>
  <w:style w:type="paragraph" w:customStyle="1" w:styleId="Equation">
    <w:name w:val="Equation"/>
    <w:basedOn w:val="Normal"/>
    <w:next w:val="Normal"/>
    <w:uiPriority w:val="7"/>
    <w:qFormat/>
    <w:rsid w:val="00B93FAF"/>
    <w:pPr>
      <w:tabs>
        <w:tab w:val="right" w:pos="7938"/>
      </w:tabs>
      <w:spacing w:before="284" w:after="284"/>
      <w:ind w:left="567"/>
    </w:pPr>
    <w:rPr>
      <w:rFonts w:asciiTheme="minorHAnsi" w:eastAsia="Times New Roman" w:hAnsiTheme="minorHAnsi"/>
      <w:color w:val="auto"/>
      <w:szCs w:val="24"/>
      <w:lang w:eastAsia="en-US"/>
    </w:rPr>
  </w:style>
  <w:style w:type="paragraph" w:customStyle="1" w:styleId="Reference">
    <w:name w:val="Reference"/>
    <w:basedOn w:val="Normal"/>
    <w:uiPriority w:val="9"/>
    <w:qFormat/>
    <w:rsid w:val="007F16A8"/>
    <w:pPr>
      <w:ind w:left="567" w:hanging="567"/>
    </w:pPr>
  </w:style>
  <w:style w:type="paragraph" w:styleId="ListNumber2">
    <w:name w:val="List Number 2"/>
    <w:basedOn w:val="Normal"/>
    <w:uiPriority w:val="2"/>
    <w:qFormat/>
    <w:locked/>
    <w:rsid w:val="0005371F"/>
    <w:pPr>
      <w:numPr>
        <w:numId w:val="13"/>
      </w:numPr>
      <w:tabs>
        <w:tab w:val="left" w:pos="794"/>
      </w:tabs>
      <w:ind w:left="794" w:hanging="397"/>
      <w:contextualSpacing/>
    </w:pPr>
  </w:style>
  <w:style w:type="character" w:customStyle="1" w:styleId="Italics">
    <w:name w:val="Italics"/>
    <w:basedOn w:val="DefaultParagraphFont"/>
    <w:uiPriority w:val="3"/>
    <w:qFormat/>
    <w:rsid w:val="0005371F"/>
    <w:rPr>
      <w:i/>
    </w:rPr>
  </w:style>
  <w:style w:type="paragraph" w:styleId="Title">
    <w:name w:val="Title"/>
    <w:basedOn w:val="Normal"/>
    <w:next w:val="Normal"/>
    <w:link w:val="TitleChar"/>
    <w:uiPriority w:val="10"/>
    <w:qFormat/>
    <w:rsid w:val="005815F9"/>
    <w:pPr>
      <w:pBdr>
        <w:bottom w:val="single" w:sz="8" w:space="4" w:color="00A9CE" w:themeColor="accent1"/>
      </w:pBdr>
      <w:spacing w:after="300"/>
      <w:contextualSpacing/>
    </w:pPr>
    <w:rPr>
      <w:rFonts w:asciiTheme="majorHAnsi" w:eastAsiaTheme="majorEastAsia" w:hAnsiTheme="majorHAnsi" w:cstheme="majorBidi"/>
      <w:color w:val="000000"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5815F9"/>
    <w:rPr>
      <w:rFonts w:asciiTheme="majorHAnsi" w:eastAsiaTheme="majorEastAsia" w:hAnsiTheme="majorHAnsi" w:cstheme="majorBidi"/>
      <w:color w:val="000000" w:themeColor="text2" w:themeShade="BF"/>
      <w:spacing w:val="5"/>
      <w:kern w:val="28"/>
      <w:sz w:val="52"/>
      <w:szCs w:val="52"/>
      <w:lang w:val="en-US" w:eastAsia="en-US"/>
    </w:rPr>
  </w:style>
  <w:style w:type="paragraph" w:styleId="ListParagraph">
    <w:name w:val="List Paragraph"/>
    <w:basedOn w:val="Normal"/>
    <w:uiPriority w:val="34"/>
    <w:qFormat/>
    <w:rsid w:val="004C715A"/>
    <w:pPr>
      <w:ind w:left="720"/>
      <w:contextualSpacing/>
    </w:pPr>
  </w:style>
  <w:style w:type="character" w:customStyle="1" w:styleId="apple-converted-space">
    <w:name w:val="apple-converted-space"/>
    <w:basedOn w:val="DefaultParagraphFont"/>
    <w:rsid w:val="00505822"/>
  </w:style>
  <w:style w:type="paragraph" w:styleId="Revision">
    <w:name w:val="Revision"/>
    <w:hidden/>
    <w:uiPriority w:val="99"/>
    <w:semiHidden/>
    <w:rsid w:val="00306DD9"/>
    <w:rPr>
      <w:rFonts w:eastAsia="Calibri"/>
      <w:color w:val="000000"/>
    </w:rPr>
  </w:style>
  <w:style w:type="character" w:customStyle="1" w:styleId="mw-headline">
    <w:name w:val="mw-headline"/>
    <w:basedOn w:val="DefaultParagraphFont"/>
    <w:rsid w:val="0035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1588">
      <w:bodyDiv w:val="1"/>
      <w:marLeft w:val="0"/>
      <w:marRight w:val="0"/>
      <w:marTop w:val="0"/>
      <w:marBottom w:val="0"/>
      <w:divBdr>
        <w:top w:val="none" w:sz="0" w:space="0" w:color="auto"/>
        <w:left w:val="none" w:sz="0" w:space="0" w:color="auto"/>
        <w:bottom w:val="none" w:sz="0" w:space="0" w:color="auto"/>
        <w:right w:val="none" w:sz="0" w:space="0" w:color="auto"/>
      </w:divBdr>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26162740">
      <w:bodyDiv w:val="1"/>
      <w:marLeft w:val="0"/>
      <w:marRight w:val="0"/>
      <w:marTop w:val="0"/>
      <w:marBottom w:val="0"/>
      <w:divBdr>
        <w:top w:val="none" w:sz="0" w:space="0" w:color="auto"/>
        <w:left w:val="none" w:sz="0" w:space="0" w:color="auto"/>
        <w:bottom w:val="none" w:sz="0" w:space="0" w:color="auto"/>
        <w:right w:val="none" w:sz="0" w:space="0" w:color="auto"/>
      </w:divBdr>
    </w:div>
    <w:div w:id="133446338">
      <w:bodyDiv w:val="1"/>
      <w:marLeft w:val="0"/>
      <w:marRight w:val="0"/>
      <w:marTop w:val="0"/>
      <w:marBottom w:val="0"/>
      <w:divBdr>
        <w:top w:val="none" w:sz="0" w:space="0" w:color="auto"/>
        <w:left w:val="none" w:sz="0" w:space="0" w:color="auto"/>
        <w:bottom w:val="none" w:sz="0" w:space="0" w:color="auto"/>
        <w:right w:val="none" w:sz="0" w:space="0" w:color="auto"/>
      </w:divBdr>
    </w:div>
    <w:div w:id="233855312">
      <w:bodyDiv w:val="1"/>
      <w:marLeft w:val="0"/>
      <w:marRight w:val="0"/>
      <w:marTop w:val="0"/>
      <w:marBottom w:val="0"/>
      <w:divBdr>
        <w:top w:val="none" w:sz="0" w:space="0" w:color="auto"/>
        <w:left w:val="none" w:sz="0" w:space="0" w:color="auto"/>
        <w:bottom w:val="none" w:sz="0" w:space="0" w:color="auto"/>
        <w:right w:val="none" w:sz="0" w:space="0" w:color="auto"/>
      </w:divBdr>
    </w:div>
    <w:div w:id="281347079">
      <w:bodyDiv w:val="1"/>
      <w:marLeft w:val="0"/>
      <w:marRight w:val="0"/>
      <w:marTop w:val="0"/>
      <w:marBottom w:val="0"/>
      <w:divBdr>
        <w:top w:val="none" w:sz="0" w:space="0" w:color="auto"/>
        <w:left w:val="none" w:sz="0" w:space="0" w:color="auto"/>
        <w:bottom w:val="none" w:sz="0" w:space="0" w:color="auto"/>
        <w:right w:val="none" w:sz="0" w:space="0" w:color="auto"/>
      </w:divBdr>
    </w:div>
    <w:div w:id="361438067">
      <w:bodyDiv w:val="1"/>
      <w:marLeft w:val="0"/>
      <w:marRight w:val="0"/>
      <w:marTop w:val="0"/>
      <w:marBottom w:val="0"/>
      <w:divBdr>
        <w:top w:val="none" w:sz="0" w:space="0" w:color="auto"/>
        <w:left w:val="none" w:sz="0" w:space="0" w:color="auto"/>
        <w:bottom w:val="none" w:sz="0" w:space="0" w:color="auto"/>
        <w:right w:val="none" w:sz="0" w:space="0" w:color="auto"/>
      </w:divBdr>
    </w:div>
    <w:div w:id="409929784">
      <w:bodyDiv w:val="1"/>
      <w:marLeft w:val="0"/>
      <w:marRight w:val="0"/>
      <w:marTop w:val="0"/>
      <w:marBottom w:val="0"/>
      <w:divBdr>
        <w:top w:val="none" w:sz="0" w:space="0" w:color="auto"/>
        <w:left w:val="none" w:sz="0" w:space="0" w:color="auto"/>
        <w:bottom w:val="none" w:sz="0" w:space="0" w:color="auto"/>
        <w:right w:val="none" w:sz="0" w:space="0" w:color="auto"/>
      </w:divBdr>
    </w:div>
    <w:div w:id="486092910">
      <w:bodyDiv w:val="1"/>
      <w:marLeft w:val="0"/>
      <w:marRight w:val="0"/>
      <w:marTop w:val="0"/>
      <w:marBottom w:val="0"/>
      <w:divBdr>
        <w:top w:val="none" w:sz="0" w:space="0" w:color="auto"/>
        <w:left w:val="none" w:sz="0" w:space="0" w:color="auto"/>
        <w:bottom w:val="none" w:sz="0" w:space="0" w:color="auto"/>
        <w:right w:val="none" w:sz="0" w:space="0" w:color="auto"/>
      </w:divBdr>
    </w:div>
    <w:div w:id="602735976">
      <w:bodyDiv w:val="1"/>
      <w:marLeft w:val="0"/>
      <w:marRight w:val="0"/>
      <w:marTop w:val="0"/>
      <w:marBottom w:val="0"/>
      <w:divBdr>
        <w:top w:val="none" w:sz="0" w:space="0" w:color="auto"/>
        <w:left w:val="none" w:sz="0" w:space="0" w:color="auto"/>
        <w:bottom w:val="none" w:sz="0" w:space="0" w:color="auto"/>
        <w:right w:val="none" w:sz="0" w:space="0" w:color="auto"/>
      </w:divBdr>
    </w:div>
    <w:div w:id="624117926">
      <w:bodyDiv w:val="1"/>
      <w:marLeft w:val="0"/>
      <w:marRight w:val="0"/>
      <w:marTop w:val="0"/>
      <w:marBottom w:val="0"/>
      <w:divBdr>
        <w:top w:val="none" w:sz="0" w:space="0" w:color="auto"/>
        <w:left w:val="none" w:sz="0" w:space="0" w:color="auto"/>
        <w:bottom w:val="none" w:sz="0" w:space="0" w:color="auto"/>
        <w:right w:val="none" w:sz="0" w:space="0" w:color="auto"/>
      </w:divBdr>
    </w:div>
    <w:div w:id="679893511">
      <w:bodyDiv w:val="1"/>
      <w:marLeft w:val="0"/>
      <w:marRight w:val="0"/>
      <w:marTop w:val="0"/>
      <w:marBottom w:val="0"/>
      <w:divBdr>
        <w:top w:val="none" w:sz="0" w:space="0" w:color="auto"/>
        <w:left w:val="none" w:sz="0" w:space="0" w:color="auto"/>
        <w:bottom w:val="none" w:sz="0" w:space="0" w:color="auto"/>
        <w:right w:val="none" w:sz="0" w:space="0" w:color="auto"/>
      </w:divBdr>
    </w:div>
    <w:div w:id="705373959">
      <w:bodyDiv w:val="1"/>
      <w:marLeft w:val="0"/>
      <w:marRight w:val="0"/>
      <w:marTop w:val="0"/>
      <w:marBottom w:val="0"/>
      <w:divBdr>
        <w:top w:val="none" w:sz="0" w:space="0" w:color="auto"/>
        <w:left w:val="none" w:sz="0" w:space="0" w:color="auto"/>
        <w:bottom w:val="none" w:sz="0" w:space="0" w:color="auto"/>
        <w:right w:val="none" w:sz="0" w:space="0" w:color="auto"/>
      </w:divBdr>
    </w:div>
    <w:div w:id="824855158">
      <w:bodyDiv w:val="1"/>
      <w:marLeft w:val="0"/>
      <w:marRight w:val="0"/>
      <w:marTop w:val="0"/>
      <w:marBottom w:val="0"/>
      <w:divBdr>
        <w:top w:val="none" w:sz="0" w:space="0" w:color="auto"/>
        <w:left w:val="none" w:sz="0" w:space="0" w:color="auto"/>
        <w:bottom w:val="none" w:sz="0" w:space="0" w:color="auto"/>
        <w:right w:val="none" w:sz="0" w:space="0" w:color="auto"/>
      </w:divBdr>
    </w:div>
    <w:div w:id="826556704">
      <w:bodyDiv w:val="1"/>
      <w:marLeft w:val="0"/>
      <w:marRight w:val="0"/>
      <w:marTop w:val="0"/>
      <w:marBottom w:val="0"/>
      <w:divBdr>
        <w:top w:val="none" w:sz="0" w:space="0" w:color="auto"/>
        <w:left w:val="none" w:sz="0" w:space="0" w:color="auto"/>
        <w:bottom w:val="none" w:sz="0" w:space="0" w:color="auto"/>
        <w:right w:val="none" w:sz="0" w:space="0" w:color="auto"/>
      </w:divBdr>
    </w:div>
    <w:div w:id="828903018">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219591009">
      <w:bodyDiv w:val="1"/>
      <w:marLeft w:val="0"/>
      <w:marRight w:val="0"/>
      <w:marTop w:val="0"/>
      <w:marBottom w:val="0"/>
      <w:divBdr>
        <w:top w:val="none" w:sz="0" w:space="0" w:color="auto"/>
        <w:left w:val="none" w:sz="0" w:space="0" w:color="auto"/>
        <w:bottom w:val="none" w:sz="0" w:space="0" w:color="auto"/>
        <w:right w:val="none" w:sz="0" w:space="0" w:color="auto"/>
      </w:divBdr>
    </w:div>
    <w:div w:id="1289971672">
      <w:bodyDiv w:val="1"/>
      <w:marLeft w:val="0"/>
      <w:marRight w:val="0"/>
      <w:marTop w:val="0"/>
      <w:marBottom w:val="0"/>
      <w:divBdr>
        <w:top w:val="none" w:sz="0" w:space="0" w:color="auto"/>
        <w:left w:val="none" w:sz="0" w:space="0" w:color="auto"/>
        <w:bottom w:val="none" w:sz="0" w:space="0" w:color="auto"/>
        <w:right w:val="none" w:sz="0" w:space="0" w:color="auto"/>
      </w:divBdr>
    </w:div>
    <w:div w:id="1305741578">
      <w:bodyDiv w:val="1"/>
      <w:marLeft w:val="0"/>
      <w:marRight w:val="0"/>
      <w:marTop w:val="0"/>
      <w:marBottom w:val="0"/>
      <w:divBdr>
        <w:top w:val="none" w:sz="0" w:space="0" w:color="auto"/>
        <w:left w:val="none" w:sz="0" w:space="0" w:color="auto"/>
        <w:bottom w:val="none" w:sz="0" w:space="0" w:color="auto"/>
        <w:right w:val="none" w:sz="0" w:space="0" w:color="auto"/>
      </w:divBdr>
    </w:div>
    <w:div w:id="1333948955">
      <w:bodyDiv w:val="1"/>
      <w:marLeft w:val="0"/>
      <w:marRight w:val="0"/>
      <w:marTop w:val="0"/>
      <w:marBottom w:val="0"/>
      <w:divBdr>
        <w:top w:val="none" w:sz="0" w:space="0" w:color="auto"/>
        <w:left w:val="none" w:sz="0" w:space="0" w:color="auto"/>
        <w:bottom w:val="none" w:sz="0" w:space="0" w:color="auto"/>
        <w:right w:val="none" w:sz="0" w:space="0" w:color="auto"/>
      </w:divBdr>
    </w:div>
    <w:div w:id="1414206228">
      <w:bodyDiv w:val="1"/>
      <w:marLeft w:val="0"/>
      <w:marRight w:val="0"/>
      <w:marTop w:val="0"/>
      <w:marBottom w:val="0"/>
      <w:divBdr>
        <w:top w:val="none" w:sz="0" w:space="0" w:color="auto"/>
        <w:left w:val="none" w:sz="0" w:space="0" w:color="auto"/>
        <w:bottom w:val="none" w:sz="0" w:space="0" w:color="auto"/>
        <w:right w:val="none" w:sz="0" w:space="0" w:color="auto"/>
      </w:divBdr>
    </w:div>
    <w:div w:id="1427386741">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648630481">
      <w:bodyDiv w:val="1"/>
      <w:marLeft w:val="0"/>
      <w:marRight w:val="0"/>
      <w:marTop w:val="0"/>
      <w:marBottom w:val="0"/>
      <w:divBdr>
        <w:top w:val="none" w:sz="0" w:space="0" w:color="auto"/>
        <w:left w:val="none" w:sz="0" w:space="0" w:color="auto"/>
        <w:bottom w:val="none" w:sz="0" w:space="0" w:color="auto"/>
        <w:right w:val="none" w:sz="0" w:space="0" w:color="auto"/>
      </w:divBdr>
    </w:div>
    <w:div w:id="1757248190">
      <w:bodyDiv w:val="1"/>
      <w:marLeft w:val="0"/>
      <w:marRight w:val="0"/>
      <w:marTop w:val="0"/>
      <w:marBottom w:val="0"/>
      <w:divBdr>
        <w:top w:val="none" w:sz="0" w:space="0" w:color="auto"/>
        <w:left w:val="none" w:sz="0" w:space="0" w:color="auto"/>
        <w:bottom w:val="none" w:sz="0" w:space="0" w:color="auto"/>
        <w:right w:val="none" w:sz="0" w:space="0" w:color="auto"/>
      </w:divBdr>
    </w:div>
    <w:div w:id="1876112095">
      <w:bodyDiv w:val="1"/>
      <w:marLeft w:val="0"/>
      <w:marRight w:val="0"/>
      <w:marTop w:val="0"/>
      <w:marBottom w:val="0"/>
      <w:divBdr>
        <w:top w:val="none" w:sz="0" w:space="0" w:color="auto"/>
        <w:left w:val="none" w:sz="0" w:space="0" w:color="auto"/>
        <w:bottom w:val="none" w:sz="0" w:space="0" w:color="auto"/>
        <w:right w:val="none" w:sz="0" w:space="0" w:color="auto"/>
      </w:divBdr>
    </w:div>
    <w:div w:id="1922061841">
      <w:bodyDiv w:val="1"/>
      <w:marLeft w:val="0"/>
      <w:marRight w:val="0"/>
      <w:marTop w:val="0"/>
      <w:marBottom w:val="0"/>
      <w:divBdr>
        <w:top w:val="none" w:sz="0" w:space="0" w:color="auto"/>
        <w:left w:val="none" w:sz="0" w:space="0" w:color="auto"/>
        <w:bottom w:val="none" w:sz="0" w:space="0" w:color="auto"/>
        <w:right w:val="none" w:sz="0" w:space="0" w:color="auto"/>
      </w:divBdr>
    </w:div>
    <w:div w:id="2075002248">
      <w:bodyDiv w:val="1"/>
      <w:marLeft w:val="0"/>
      <w:marRight w:val="0"/>
      <w:marTop w:val="0"/>
      <w:marBottom w:val="0"/>
      <w:divBdr>
        <w:top w:val="none" w:sz="0" w:space="0" w:color="auto"/>
        <w:left w:val="none" w:sz="0" w:space="0" w:color="auto"/>
        <w:bottom w:val="none" w:sz="0" w:space="0" w:color="auto"/>
        <w:right w:val="none" w:sz="0" w:space="0" w:color="auto"/>
      </w:divBdr>
    </w:div>
    <w:div w:id="2111075429">
      <w:bodyDiv w:val="1"/>
      <w:marLeft w:val="0"/>
      <w:marRight w:val="0"/>
      <w:marTop w:val="0"/>
      <w:marBottom w:val="0"/>
      <w:divBdr>
        <w:top w:val="none" w:sz="0" w:space="0" w:color="auto"/>
        <w:left w:val="none" w:sz="0" w:space="0" w:color="auto"/>
        <w:bottom w:val="none" w:sz="0" w:space="0" w:color="auto"/>
        <w:right w:val="none" w:sz="0" w:space="0" w:color="auto"/>
      </w:divBdr>
      <w:divsChild>
        <w:div w:id="281032910">
          <w:marLeft w:val="0"/>
          <w:marRight w:val="0"/>
          <w:marTop w:val="0"/>
          <w:marBottom w:val="0"/>
          <w:divBdr>
            <w:top w:val="none" w:sz="0" w:space="0" w:color="auto"/>
            <w:left w:val="none" w:sz="0" w:space="0" w:color="auto"/>
            <w:bottom w:val="none" w:sz="0" w:space="0" w:color="auto"/>
            <w:right w:val="none" w:sz="0" w:space="0" w:color="auto"/>
          </w:divBdr>
        </w:div>
        <w:div w:id="1481726858">
          <w:marLeft w:val="0"/>
          <w:marRight w:val="0"/>
          <w:marTop w:val="0"/>
          <w:marBottom w:val="0"/>
          <w:divBdr>
            <w:top w:val="none" w:sz="0" w:space="0" w:color="auto"/>
            <w:left w:val="none" w:sz="0" w:space="0" w:color="auto"/>
            <w:bottom w:val="none" w:sz="0" w:space="0" w:color="auto"/>
            <w:right w:val="none" w:sz="0" w:space="0" w:color="auto"/>
          </w:divBdr>
        </w:div>
      </w:divsChild>
    </w:div>
    <w:div w:id="21453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eegrid.csiro.au/wiki/AppSchemas/ApplicationSchemaDesig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hyperlink" Target="http://creativecommons.org/licenses/by-sa/3.0/"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Data" Target="diagrams/data1.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en.wikipedia.org/wiki/Creative_Commons" TargetMode="External"/><Relationship Id="rId25" Type="http://schemas.microsoft.com/office/2007/relationships/diagramDrawing" Target="diagrams/drawing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ieeexplore.ieee.org/xpls/abs_all.jsp?arnumber=5693905" TargetMode="External"/><Relationship Id="rId29" Type="http://schemas.openxmlformats.org/officeDocument/2006/relationships/hyperlink" Target="http://www.opengeospatial.org/ogc/gloss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1.xml"/><Relationship Id="rId32" Type="http://schemas.openxmlformats.org/officeDocument/2006/relationships/hyperlink" Target="http://en.wikipedia.org/wiki/Abstractio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diagramQuickStyle" Target="diagrams/quickStyle1.xml"/><Relationship Id="rId28" Type="http://schemas.openxmlformats.org/officeDocument/2006/relationships/image" Target="cid:image003.png@01CFC831.B2A8E6C0" TargetMode="Externa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www.opengeospatial.org/ogc/glossar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diagramLayout" Target="diagrams/layout1.xml"/><Relationship Id="rId27" Type="http://schemas.openxmlformats.org/officeDocument/2006/relationships/image" Target="media/image5.png"/><Relationship Id="rId30" Type="http://schemas.openxmlformats.org/officeDocument/2006/relationships/header" Target="header2.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isotc211.org/" TargetMode="External"/><Relationship Id="rId1" Type="http://schemas.openxmlformats.org/officeDocument/2006/relationships/hyperlink" Target="http://www.anzlic.gov.au/foundation_spatial_data_frame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28v\AppData\Roaming\Microsoft\Templates\CSIRO_ReportTemplate_Formal_12022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Sheet1!$B$2</c:f>
              <c:strCache>
                <c:ptCount val="1"/>
                <c:pt idx="0">
                  <c:v>Provider</c:v>
                </c:pt>
              </c:strCache>
            </c:strRef>
          </c:tx>
          <c:invertIfNegative val="0"/>
          <c:cat>
            <c:strRef>
              <c:f>Sheet1!$A$3:$A$7</c:f>
              <c:strCache>
                <c:ptCount val="5"/>
                <c:pt idx="0">
                  <c:v>0-anarchic</c:v>
                </c:pt>
                <c:pt idx="1">
                  <c:v>1-Centralised</c:v>
                </c:pt>
                <c:pt idx="2">
                  <c:v>2-Aggregated</c:v>
                </c:pt>
                <c:pt idx="3">
                  <c:v>3-Brokered</c:v>
                </c:pt>
                <c:pt idx="4">
                  <c:v>4-Federated</c:v>
                </c:pt>
              </c:strCache>
            </c:strRef>
          </c:cat>
          <c:val>
            <c:numRef>
              <c:f>Sheet1!$B$3:$B$7</c:f>
              <c:numCache>
                <c:formatCode>General</c:formatCode>
                <c:ptCount val="5"/>
                <c:pt idx="0">
                  <c:v>5</c:v>
                </c:pt>
                <c:pt idx="1">
                  <c:v>100</c:v>
                </c:pt>
                <c:pt idx="2">
                  <c:v>5</c:v>
                </c:pt>
                <c:pt idx="3">
                  <c:v>10</c:v>
                </c:pt>
                <c:pt idx="4">
                  <c:v>95</c:v>
                </c:pt>
              </c:numCache>
            </c:numRef>
          </c:val>
        </c:ser>
        <c:ser>
          <c:idx val="1"/>
          <c:order val="1"/>
          <c:tx>
            <c:strRef>
              <c:f>Sheet1!$C$2</c:f>
              <c:strCache>
                <c:ptCount val="1"/>
                <c:pt idx="0">
                  <c:v>Intermediaty</c:v>
                </c:pt>
              </c:strCache>
            </c:strRef>
          </c:tx>
          <c:invertIfNegative val="0"/>
          <c:cat>
            <c:strRef>
              <c:f>Sheet1!$A$3:$A$7</c:f>
              <c:strCache>
                <c:ptCount val="5"/>
                <c:pt idx="0">
                  <c:v>0-anarchic</c:v>
                </c:pt>
                <c:pt idx="1">
                  <c:v>1-Centralised</c:v>
                </c:pt>
                <c:pt idx="2">
                  <c:v>2-Aggregated</c:v>
                </c:pt>
                <c:pt idx="3">
                  <c:v>3-Brokered</c:v>
                </c:pt>
                <c:pt idx="4">
                  <c:v>4-Federated</c:v>
                </c:pt>
              </c:strCache>
            </c:strRef>
          </c:cat>
          <c:val>
            <c:numRef>
              <c:f>Sheet1!$C$3:$C$7</c:f>
              <c:numCache>
                <c:formatCode>General</c:formatCode>
                <c:ptCount val="5"/>
                <c:pt idx="0">
                  <c:v>0</c:v>
                </c:pt>
                <c:pt idx="1">
                  <c:v>0</c:v>
                </c:pt>
                <c:pt idx="2">
                  <c:v>95</c:v>
                </c:pt>
                <c:pt idx="3">
                  <c:v>90</c:v>
                </c:pt>
                <c:pt idx="4">
                  <c:v>0</c:v>
                </c:pt>
              </c:numCache>
            </c:numRef>
          </c:val>
        </c:ser>
        <c:ser>
          <c:idx val="2"/>
          <c:order val="2"/>
          <c:tx>
            <c:strRef>
              <c:f>Sheet1!$D$2</c:f>
              <c:strCache>
                <c:ptCount val="1"/>
                <c:pt idx="0">
                  <c:v>User</c:v>
                </c:pt>
              </c:strCache>
            </c:strRef>
          </c:tx>
          <c:invertIfNegative val="0"/>
          <c:cat>
            <c:strRef>
              <c:f>Sheet1!$A$3:$A$7</c:f>
              <c:strCache>
                <c:ptCount val="5"/>
                <c:pt idx="0">
                  <c:v>0-anarchic</c:v>
                </c:pt>
                <c:pt idx="1">
                  <c:v>1-Centralised</c:v>
                </c:pt>
                <c:pt idx="2">
                  <c:v>2-Aggregated</c:v>
                </c:pt>
                <c:pt idx="3">
                  <c:v>3-Brokered</c:v>
                </c:pt>
                <c:pt idx="4">
                  <c:v>4-Federated</c:v>
                </c:pt>
              </c:strCache>
            </c:strRef>
          </c:cat>
          <c:val>
            <c:numRef>
              <c:f>Sheet1!$D$3:$D$7</c:f>
              <c:numCache>
                <c:formatCode>General</c:formatCode>
                <c:ptCount val="5"/>
                <c:pt idx="0">
                  <c:v>95</c:v>
                </c:pt>
                <c:pt idx="1">
                  <c:v>0</c:v>
                </c:pt>
                <c:pt idx="2">
                  <c:v>0</c:v>
                </c:pt>
                <c:pt idx="3">
                  <c:v>0</c:v>
                </c:pt>
                <c:pt idx="4">
                  <c:v>5</c:v>
                </c:pt>
              </c:numCache>
            </c:numRef>
          </c:val>
        </c:ser>
        <c:dLbls>
          <c:showLegendKey val="0"/>
          <c:showVal val="0"/>
          <c:showCatName val="0"/>
          <c:showSerName val="0"/>
          <c:showPercent val="0"/>
          <c:showBubbleSize val="0"/>
        </c:dLbls>
        <c:gapWidth val="150"/>
        <c:overlap val="100"/>
        <c:axId val="350748592"/>
        <c:axId val="350748984"/>
      </c:barChart>
      <c:catAx>
        <c:axId val="350748592"/>
        <c:scaling>
          <c:orientation val="minMax"/>
        </c:scaling>
        <c:delete val="0"/>
        <c:axPos val="b"/>
        <c:title>
          <c:tx>
            <c:rich>
              <a:bodyPr/>
              <a:lstStyle/>
              <a:p>
                <a:pPr>
                  <a:defRPr/>
                </a:pPr>
                <a:r>
                  <a:rPr lang="en-US"/>
                  <a:t>Supply chain patterns</a:t>
                </a:r>
              </a:p>
            </c:rich>
          </c:tx>
          <c:overlay val="0"/>
        </c:title>
        <c:numFmt formatCode="General" sourceLinked="0"/>
        <c:majorTickMark val="out"/>
        <c:minorTickMark val="none"/>
        <c:tickLblPos val="nextTo"/>
        <c:crossAx val="350748984"/>
        <c:crosses val="autoZero"/>
        <c:auto val="1"/>
        <c:lblAlgn val="ctr"/>
        <c:lblOffset val="100"/>
        <c:noMultiLvlLbl val="0"/>
      </c:catAx>
      <c:valAx>
        <c:axId val="350748984"/>
        <c:scaling>
          <c:orientation val="minMax"/>
        </c:scaling>
        <c:delete val="0"/>
        <c:axPos val="l"/>
        <c:majorGridlines/>
        <c:numFmt formatCode="0%" sourceLinked="1"/>
        <c:majorTickMark val="out"/>
        <c:minorTickMark val="none"/>
        <c:tickLblPos val="nextTo"/>
        <c:crossAx val="350748592"/>
        <c:crosses val="autoZero"/>
        <c:crossBetween val="between"/>
        <c:minorUnit val="2.0000000000000011E-2"/>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C1026-C41B-4DAD-B40C-D67F26B04BB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AU"/>
        </a:p>
      </dgm:t>
    </dgm:pt>
    <dgm:pt modelId="{D45E73A9-2DAD-46B9-A684-595EEA17A65D}">
      <dgm:prSet phldrT="[Text]" custT="1"/>
      <dgm:spPr/>
      <dgm:t>
        <a:bodyPr/>
        <a:lstStyle/>
        <a:p>
          <a:r>
            <a:rPr lang="en-US" sz="1100" dirty="0" smtClean="0"/>
            <a:t> Requirements &amp; use cases</a:t>
          </a:r>
          <a:endParaRPr lang="en-AU" sz="1100" dirty="0"/>
        </a:p>
      </dgm:t>
    </dgm:pt>
    <dgm:pt modelId="{D626A7D5-8ED6-4980-A44B-0A87AAF42715}" type="parTrans" cxnId="{732B1234-FE04-4158-9AF9-5559121EC6F8}">
      <dgm:prSet/>
      <dgm:spPr/>
      <dgm:t>
        <a:bodyPr/>
        <a:lstStyle/>
        <a:p>
          <a:endParaRPr lang="en-AU"/>
        </a:p>
      </dgm:t>
    </dgm:pt>
    <dgm:pt modelId="{4D229434-08D8-4EB6-B25D-AF5BE9BCCBB1}" type="sibTrans" cxnId="{732B1234-FE04-4158-9AF9-5559121EC6F8}">
      <dgm:prSet/>
      <dgm:spPr/>
      <dgm:t>
        <a:bodyPr/>
        <a:lstStyle/>
        <a:p>
          <a:endParaRPr lang="en-AU"/>
        </a:p>
      </dgm:t>
    </dgm:pt>
    <dgm:pt modelId="{A1EE2352-8C23-47B8-BDCF-7C80EB2C4971}">
      <dgm:prSet phldrT="[Text]" custT="1"/>
      <dgm:spPr/>
      <dgm:t>
        <a:bodyPr/>
        <a:lstStyle/>
        <a:p>
          <a:r>
            <a:rPr lang="en-AU" sz="1400" b="1" dirty="0" smtClean="0"/>
            <a:t>Logical</a:t>
          </a:r>
          <a:endParaRPr lang="en-AU" sz="1400" b="1" dirty="0"/>
        </a:p>
      </dgm:t>
    </dgm:pt>
    <dgm:pt modelId="{6DCE1B24-D33E-4495-A226-EFCF376FFC8B}" type="parTrans" cxnId="{A2D9665E-496F-4B82-ADA0-27CBAB7A6FC0}">
      <dgm:prSet/>
      <dgm:spPr/>
      <dgm:t>
        <a:bodyPr/>
        <a:lstStyle/>
        <a:p>
          <a:endParaRPr lang="en-AU"/>
        </a:p>
      </dgm:t>
    </dgm:pt>
    <dgm:pt modelId="{C1CF5551-106E-4C58-85AF-57EB8DF92271}" type="sibTrans" cxnId="{A2D9665E-496F-4B82-ADA0-27CBAB7A6FC0}">
      <dgm:prSet/>
      <dgm:spPr/>
      <dgm:t>
        <a:bodyPr/>
        <a:lstStyle/>
        <a:p>
          <a:endParaRPr lang="en-AU"/>
        </a:p>
      </dgm:t>
    </dgm:pt>
    <dgm:pt modelId="{AAE97933-50B1-4E5E-A1C6-12C2468DB554}">
      <dgm:prSet phldrT="[Text]" custT="1"/>
      <dgm:spPr/>
      <dgm:t>
        <a:bodyPr/>
        <a:lstStyle/>
        <a:p>
          <a:r>
            <a:rPr lang="en-US" sz="1100" dirty="0" smtClean="0"/>
            <a:t> </a:t>
          </a:r>
          <a:r>
            <a:rPr lang="en-US" sz="1100" b="1" u="sng" dirty="0" smtClean="0"/>
            <a:t>Bring concepts and relationships into the ISO191xx framework</a:t>
          </a:r>
          <a:endParaRPr lang="en-AU" sz="1100" dirty="0"/>
        </a:p>
      </dgm:t>
    </dgm:pt>
    <dgm:pt modelId="{3D67F92E-6F3A-4AB5-B695-6236264FA7C9}" type="parTrans" cxnId="{89CAA169-C814-48A2-8F5A-F8612ACF7D51}">
      <dgm:prSet/>
      <dgm:spPr/>
      <dgm:t>
        <a:bodyPr/>
        <a:lstStyle/>
        <a:p>
          <a:endParaRPr lang="en-AU"/>
        </a:p>
      </dgm:t>
    </dgm:pt>
    <dgm:pt modelId="{E68CE804-ABF2-4452-B277-D4B8C54BD88E}" type="sibTrans" cxnId="{89CAA169-C814-48A2-8F5A-F8612ACF7D51}">
      <dgm:prSet/>
      <dgm:spPr/>
      <dgm:t>
        <a:bodyPr/>
        <a:lstStyle/>
        <a:p>
          <a:endParaRPr lang="en-AU"/>
        </a:p>
      </dgm:t>
    </dgm:pt>
    <dgm:pt modelId="{36D80A00-02B1-415B-9E05-C69D60C6B931}">
      <dgm:prSet phldrT="[Text]" custT="1"/>
      <dgm:spPr/>
      <dgm:t>
        <a:bodyPr/>
        <a:lstStyle/>
        <a:p>
          <a:r>
            <a:rPr lang="en-AU" sz="1400" b="1" dirty="0" smtClean="0"/>
            <a:t>Physical</a:t>
          </a:r>
          <a:endParaRPr lang="en-AU" sz="1400" b="1" dirty="0"/>
        </a:p>
      </dgm:t>
    </dgm:pt>
    <dgm:pt modelId="{E204453A-0805-4F2D-9589-CA1A28E3E7BB}" type="parTrans" cxnId="{F4011947-F633-476B-AC42-349856DDBBB0}">
      <dgm:prSet/>
      <dgm:spPr/>
      <dgm:t>
        <a:bodyPr/>
        <a:lstStyle/>
        <a:p>
          <a:endParaRPr lang="en-AU"/>
        </a:p>
      </dgm:t>
    </dgm:pt>
    <dgm:pt modelId="{68E24AB8-D221-472B-A1B2-E063FFEF2487}" type="sibTrans" cxnId="{F4011947-F633-476B-AC42-349856DDBBB0}">
      <dgm:prSet/>
      <dgm:spPr/>
      <dgm:t>
        <a:bodyPr/>
        <a:lstStyle/>
        <a:p>
          <a:endParaRPr lang="en-AU"/>
        </a:p>
      </dgm:t>
    </dgm:pt>
    <dgm:pt modelId="{CBA08CD8-E9D5-49B3-BB2A-1654A6DDA472}">
      <dgm:prSet phldrT="[Text]" custT="1"/>
      <dgm:spPr/>
      <dgm:t>
        <a:bodyPr/>
        <a:lstStyle/>
        <a:p>
          <a:r>
            <a:rPr lang="en-AU" sz="1400" b="1" dirty="0" smtClean="0"/>
            <a:t>Test</a:t>
          </a:r>
        </a:p>
      </dgm:t>
    </dgm:pt>
    <dgm:pt modelId="{8A54FC2B-2FCD-42B6-B225-A94D8E84E726}" type="parTrans" cxnId="{EC47046F-5B4E-4B81-86FA-C42FC653FD91}">
      <dgm:prSet/>
      <dgm:spPr/>
      <dgm:t>
        <a:bodyPr/>
        <a:lstStyle/>
        <a:p>
          <a:endParaRPr lang="en-AU"/>
        </a:p>
      </dgm:t>
    </dgm:pt>
    <dgm:pt modelId="{5116923E-1E58-45C2-BE2C-4B070CE15CC6}" type="sibTrans" cxnId="{EC47046F-5B4E-4B81-86FA-C42FC653FD91}">
      <dgm:prSet/>
      <dgm:spPr/>
      <dgm:t>
        <a:bodyPr/>
        <a:lstStyle/>
        <a:p>
          <a:endParaRPr lang="en-AU"/>
        </a:p>
      </dgm:t>
    </dgm:pt>
    <dgm:pt modelId="{71D00498-A822-4B2C-9DC3-14AB1D7C52A2}">
      <dgm:prSet custT="1"/>
      <dgm:spPr/>
      <dgm:t>
        <a:bodyPr/>
        <a:lstStyle/>
        <a:p>
          <a:r>
            <a:rPr lang="en-US" sz="1100" dirty="0" smtClean="0"/>
            <a:t> Existing data and products    </a:t>
          </a:r>
          <a:endParaRPr lang="en-US" sz="1100" dirty="0"/>
        </a:p>
      </dgm:t>
    </dgm:pt>
    <dgm:pt modelId="{EC77F78C-2588-4940-9BD5-46757ED4A2B8}" type="parTrans" cxnId="{EB989824-1FD0-4BE9-9FB3-A261241F3502}">
      <dgm:prSet/>
      <dgm:spPr/>
      <dgm:t>
        <a:bodyPr/>
        <a:lstStyle/>
        <a:p>
          <a:endParaRPr lang="en-AU"/>
        </a:p>
      </dgm:t>
    </dgm:pt>
    <dgm:pt modelId="{9F731C08-2B9C-4F08-8D87-D3EF8E86E279}" type="sibTrans" cxnId="{EB989824-1FD0-4BE9-9FB3-A261241F3502}">
      <dgm:prSet/>
      <dgm:spPr/>
      <dgm:t>
        <a:bodyPr/>
        <a:lstStyle/>
        <a:p>
          <a:endParaRPr lang="en-AU"/>
        </a:p>
      </dgm:t>
    </dgm:pt>
    <dgm:pt modelId="{80C9EDB4-7FC4-4023-A71A-9C5D2A0F24D7}">
      <dgm:prSet custT="1"/>
      <dgm:spPr/>
      <dgm:t>
        <a:bodyPr/>
        <a:lstStyle/>
        <a:p>
          <a:r>
            <a:rPr lang="en-US" sz="1100" b="1" u="sng" dirty="0" smtClean="0"/>
            <a:t> Modeler + Domain expert dialogue</a:t>
          </a:r>
          <a:endParaRPr lang="en-US" sz="1100" dirty="0"/>
        </a:p>
      </dgm:t>
    </dgm:pt>
    <dgm:pt modelId="{B7D62D63-F7D7-4A32-9D17-2ACBD36EA292}" type="parTrans" cxnId="{09E9BAF3-20F0-400F-BE43-814D1CFDE289}">
      <dgm:prSet/>
      <dgm:spPr/>
      <dgm:t>
        <a:bodyPr/>
        <a:lstStyle/>
        <a:p>
          <a:endParaRPr lang="en-AU"/>
        </a:p>
      </dgm:t>
    </dgm:pt>
    <dgm:pt modelId="{5705511C-129A-49B2-A688-9CC64E91ACD9}" type="sibTrans" cxnId="{09E9BAF3-20F0-400F-BE43-814D1CFDE289}">
      <dgm:prSet/>
      <dgm:spPr/>
      <dgm:t>
        <a:bodyPr/>
        <a:lstStyle/>
        <a:p>
          <a:endParaRPr lang="en-AU"/>
        </a:p>
      </dgm:t>
    </dgm:pt>
    <dgm:pt modelId="{7CCFC746-2A3B-4C97-98EA-020A24E95A20}">
      <dgm:prSet phldrT="[Text]" custT="1"/>
      <dgm:spPr/>
      <dgm:t>
        <a:bodyPr/>
        <a:lstStyle/>
        <a:p>
          <a:r>
            <a:rPr lang="en-US" sz="1100" b="1" u="sng" dirty="0" smtClean="0"/>
            <a:t>Can you generate a data document</a:t>
          </a:r>
          <a:r>
            <a:rPr lang="en-US" sz="1100" dirty="0" smtClean="0"/>
            <a:t>/file/table /graph (depending on the delivery environment) from the physical model</a:t>
          </a:r>
          <a:endParaRPr lang="en-AU" sz="1100" dirty="0" smtClean="0"/>
        </a:p>
      </dgm:t>
    </dgm:pt>
    <dgm:pt modelId="{D1422820-210E-4834-B0BD-5E07E9A45A9A}" type="parTrans" cxnId="{C6115C71-BE76-4EC4-9CCB-AA43C7D7BBC7}">
      <dgm:prSet/>
      <dgm:spPr/>
      <dgm:t>
        <a:bodyPr/>
        <a:lstStyle/>
        <a:p>
          <a:endParaRPr lang="en-AU"/>
        </a:p>
      </dgm:t>
    </dgm:pt>
    <dgm:pt modelId="{62BB444E-F218-435C-967F-C626A2808243}" type="sibTrans" cxnId="{C6115C71-BE76-4EC4-9CCB-AA43C7D7BBC7}">
      <dgm:prSet/>
      <dgm:spPr/>
      <dgm:t>
        <a:bodyPr/>
        <a:lstStyle/>
        <a:p>
          <a:endParaRPr lang="en-AU"/>
        </a:p>
      </dgm:t>
    </dgm:pt>
    <dgm:pt modelId="{45877362-7FBB-439C-93FB-D7C668475C13}">
      <dgm:prSet custT="1"/>
      <dgm:spPr/>
      <dgm:t>
        <a:bodyPr/>
        <a:lstStyle/>
        <a:p>
          <a:r>
            <a:rPr lang="en-US" sz="1100" dirty="0" smtClean="0"/>
            <a:t> Identify and review domain content models</a:t>
          </a:r>
          <a:endParaRPr lang="en-US" sz="1100" dirty="0"/>
        </a:p>
      </dgm:t>
    </dgm:pt>
    <dgm:pt modelId="{99C83751-15C3-4BFD-AB90-164EC10D633F}" type="parTrans" cxnId="{E6DA69D9-25D3-4ABB-AA15-469BF2252CFE}">
      <dgm:prSet/>
      <dgm:spPr/>
      <dgm:t>
        <a:bodyPr/>
        <a:lstStyle/>
        <a:p>
          <a:endParaRPr lang="en-AU"/>
        </a:p>
      </dgm:t>
    </dgm:pt>
    <dgm:pt modelId="{A0ACF94B-E57D-4D71-AF5F-5BA108621AE2}" type="sibTrans" cxnId="{E6DA69D9-25D3-4ABB-AA15-469BF2252CFE}">
      <dgm:prSet/>
      <dgm:spPr/>
      <dgm:t>
        <a:bodyPr/>
        <a:lstStyle/>
        <a:p>
          <a:endParaRPr lang="en-AU"/>
        </a:p>
      </dgm:t>
    </dgm:pt>
    <dgm:pt modelId="{335BA5E1-6701-4634-B33A-C3F433FF9897}">
      <dgm:prSet phldrT="[Text]" custT="1"/>
      <dgm:spPr/>
      <dgm:t>
        <a:bodyPr/>
        <a:lstStyle/>
        <a:p>
          <a:r>
            <a:rPr lang="en-US" sz="1100" dirty="0" smtClean="0"/>
            <a:t>Create model (for specific technology platform) representing:</a:t>
          </a:r>
          <a:endParaRPr lang="en-AU" sz="1100" dirty="0"/>
        </a:p>
      </dgm:t>
    </dgm:pt>
    <dgm:pt modelId="{37CF8640-A0BF-4806-AAA6-379048E46A5A}" type="parTrans" cxnId="{7679333F-C1AD-4E7D-AC08-42DDCDA2C39F}">
      <dgm:prSet/>
      <dgm:spPr/>
      <dgm:t>
        <a:bodyPr/>
        <a:lstStyle/>
        <a:p>
          <a:endParaRPr lang="en-AU"/>
        </a:p>
      </dgm:t>
    </dgm:pt>
    <dgm:pt modelId="{F486C71F-3944-4418-A6A6-EBCAC32A0786}" type="sibTrans" cxnId="{7679333F-C1AD-4E7D-AC08-42DDCDA2C39F}">
      <dgm:prSet/>
      <dgm:spPr/>
      <dgm:t>
        <a:bodyPr/>
        <a:lstStyle/>
        <a:p>
          <a:endParaRPr lang="en-AU"/>
        </a:p>
      </dgm:t>
    </dgm:pt>
    <dgm:pt modelId="{8C1A5F38-8BE0-41D3-AF39-525C2F501F87}">
      <dgm:prSet custT="1"/>
      <dgm:spPr/>
      <dgm:t>
        <a:bodyPr/>
        <a:lstStyle/>
        <a:p>
          <a:r>
            <a:rPr lang="en-US" sz="1100" dirty="0" smtClean="0"/>
            <a:t>Is it useful? - </a:t>
          </a:r>
          <a:r>
            <a:rPr lang="en-US" sz="1100" b="1" u="sng" dirty="0" smtClean="0"/>
            <a:t>compare against use case</a:t>
          </a:r>
          <a:r>
            <a:rPr lang="en-US" sz="1100" dirty="0" smtClean="0"/>
            <a:t>. Both existing product implied use cases and new use cases.</a:t>
          </a:r>
          <a:endParaRPr lang="en-US" sz="1100" dirty="0"/>
        </a:p>
      </dgm:t>
    </dgm:pt>
    <dgm:pt modelId="{B47AF654-7EEC-4480-A2AA-5CCBA14A3B5A}" type="parTrans" cxnId="{158FDBF0-E161-4196-B9AE-78B0BB83A3EB}">
      <dgm:prSet/>
      <dgm:spPr/>
      <dgm:t>
        <a:bodyPr/>
        <a:lstStyle/>
        <a:p>
          <a:endParaRPr lang="en-AU"/>
        </a:p>
      </dgm:t>
    </dgm:pt>
    <dgm:pt modelId="{C95D760E-309D-47CD-988C-BDB485DEACA4}" type="sibTrans" cxnId="{158FDBF0-E161-4196-B9AE-78B0BB83A3EB}">
      <dgm:prSet/>
      <dgm:spPr/>
      <dgm:t>
        <a:bodyPr/>
        <a:lstStyle/>
        <a:p>
          <a:endParaRPr lang="en-AU"/>
        </a:p>
      </dgm:t>
    </dgm:pt>
    <dgm:pt modelId="{9D2D3817-D559-441A-9509-ED34B20869A8}">
      <dgm:prSet phldrT="[Text]" custT="1"/>
      <dgm:spPr/>
      <dgm:t>
        <a:bodyPr/>
        <a:lstStyle/>
        <a:p>
          <a:r>
            <a:rPr lang="en-US" sz="1100" dirty="0" smtClean="0"/>
            <a:t> the whole logical model</a:t>
          </a:r>
          <a:endParaRPr lang="en-AU" sz="1100" dirty="0"/>
        </a:p>
      </dgm:t>
    </dgm:pt>
    <dgm:pt modelId="{BBEAFB8B-581C-45AB-BD52-001EE8316A33}" type="parTrans" cxnId="{068F1A83-B2E8-45BC-99CC-48D5635C0F00}">
      <dgm:prSet/>
      <dgm:spPr/>
      <dgm:t>
        <a:bodyPr/>
        <a:lstStyle/>
        <a:p>
          <a:endParaRPr lang="en-AU"/>
        </a:p>
      </dgm:t>
    </dgm:pt>
    <dgm:pt modelId="{4E1EB9E2-572B-4299-AC86-3685C50AF3B7}" type="sibTrans" cxnId="{068F1A83-B2E8-45BC-99CC-48D5635C0F00}">
      <dgm:prSet/>
      <dgm:spPr/>
      <dgm:t>
        <a:bodyPr/>
        <a:lstStyle/>
        <a:p>
          <a:endParaRPr lang="en-AU"/>
        </a:p>
      </dgm:t>
    </dgm:pt>
    <dgm:pt modelId="{BADBC3A8-11F0-4601-9FAF-BB5DDF032898}">
      <dgm:prSet phldrT="[Text]" custT="1"/>
      <dgm:spPr/>
      <dgm:t>
        <a:bodyPr/>
        <a:lstStyle/>
        <a:p>
          <a:r>
            <a:rPr lang="en-US" sz="1100" dirty="0" smtClean="0"/>
            <a:t> subset of logical model - product model</a:t>
          </a:r>
          <a:endParaRPr lang="en-AU" sz="1100" dirty="0"/>
        </a:p>
      </dgm:t>
    </dgm:pt>
    <dgm:pt modelId="{A6EEB7B3-8EE7-476F-804A-2F8F8079E444}" type="parTrans" cxnId="{F17C16C6-5FCE-4721-A1AE-4E656945D1EA}">
      <dgm:prSet/>
      <dgm:spPr/>
      <dgm:t>
        <a:bodyPr/>
        <a:lstStyle/>
        <a:p>
          <a:endParaRPr lang="en-AU"/>
        </a:p>
      </dgm:t>
    </dgm:pt>
    <dgm:pt modelId="{606B4523-5374-4F1F-A5BD-BAB4BC4A012D}" type="sibTrans" cxnId="{F17C16C6-5FCE-4721-A1AE-4E656945D1EA}">
      <dgm:prSet/>
      <dgm:spPr/>
      <dgm:t>
        <a:bodyPr/>
        <a:lstStyle/>
        <a:p>
          <a:endParaRPr lang="en-AU"/>
        </a:p>
      </dgm:t>
    </dgm:pt>
    <dgm:pt modelId="{E6F5588F-9F40-4F2B-BC2C-C2AACF7CDF4E}">
      <dgm:prSet phldrT="[Text]" custT="1"/>
      <dgm:spPr/>
      <dgm:t>
        <a:bodyPr/>
        <a:lstStyle/>
        <a:p>
          <a:r>
            <a:rPr lang="en-AU" sz="1400" b="1" dirty="0" smtClean="0"/>
            <a:t>Conceptual</a:t>
          </a:r>
        </a:p>
      </dgm:t>
    </dgm:pt>
    <dgm:pt modelId="{CF22EFE5-3C13-49EC-B98F-139F590B11F8}" type="parTrans" cxnId="{ECDEEF67-439D-46AE-921C-7A703C5E8C7D}">
      <dgm:prSet/>
      <dgm:spPr/>
      <dgm:t>
        <a:bodyPr/>
        <a:lstStyle/>
        <a:p>
          <a:endParaRPr lang="en-AU"/>
        </a:p>
      </dgm:t>
    </dgm:pt>
    <dgm:pt modelId="{C5218C92-CB0A-4676-BB87-D5393406AD37}" type="sibTrans" cxnId="{ECDEEF67-439D-46AE-921C-7A703C5E8C7D}">
      <dgm:prSet/>
      <dgm:spPr/>
      <dgm:t>
        <a:bodyPr/>
        <a:lstStyle/>
        <a:p>
          <a:endParaRPr lang="en-AU"/>
        </a:p>
      </dgm:t>
    </dgm:pt>
    <dgm:pt modelId="{82430470-27D0-4EED-9900-794EFC9A7DCB}">
      <dgm:prSet phldrT="[Text]" custT="1"/>
      <dgm:spPr/>
      <dgm:t>
        <a:bodyPr/>
        <a:lstStyle/>
        <a:p>
          <a:r>
            <a:rPr lang="en-US" sz="1100" dirty="0" smtClean="0"/>
            <a:t> Identify components that use standard types e.g. CRS, geometry, names</a:t>
          </a:r>
          <a:endParaRPr lang="en-AU" sz="1100" dirty="0"/>
        </a:p>
      </dgm:t>
    </dgm:pt>
    <dgm:pt modelId="{DDBD4C15-2565-4E90-909A-CB486D2ED049}" type="parTrans" cxnId="{53D3092B-E92E-4C5E-85DA-1FDCA653696D}">
      <dgm:prSet/>
      <dgm:spPr/>
      <dgm:t>
        <a:bodyPr/>
        <a:lstStyle/>
        <a:p>
          <a:endParaRPr lang="en-AU"/>
        </a:p>
      </dgm:t>
    </dgm:pt>
    <dgm:pt modelId="{C94DE8C8-65D4-4C09-AEC6-D8960C16D930}" type="sibTrans" cxnId="{53D3092B-E92E-4C5E-85DA-1FDCA653696D}">
      <dgm:prSet/>
      <dgm:spPr/>
      <dgm:t>
        <a:bodyPr/>
        <a:lstStyle/>
        <a:p>
          <a:endParaRPr lang="en-AU"/>
        </a:p>
      </dgm:t>
    </dgm:pt>
    <dgm:pt modelId="{3CE84B7D-593A-4AC9-B7CF-5C8F460FD53A}">
      <dgm:prSet phldrT="[Text]" custT="1"/>
      <dgm:spPr/>
      <dgm:t>
        <a:bodyPr/>
        <a:lstStyle/>
        <a:p>
          <a:r>
            <a:rPr lang="en-US" sz="1100" dirty="0" smtClean="0"/>
            <a:t> Apply standard patterns – ‘feature has geometry’</a:t>
          </a:r>
          <a:endParaRPr lang="en-AU" sz="1100" dirty="0"/>
        </a:p>
      </dgm:t>
    </dgm:pt>
    <dgm:pt modelId="{A83A1D8D-734E-4E0C-8965-CF79FBAFAAAF}" type="parTrans" cxnId="{91C4DB14-5011-4464-87C5-49498148F49A}">
      <dgm:prSet/>
      <dgm:spPr/>
      <dgm:t>
        <a:bodyPr/>
        <a:lstStyle/>
        <a:p>
          <a:endParaRPr lang="en-AU"/>
        </a:p>
      </dgm:t>
    </dgm:pt>
    <dgm:pt modelId="{0FFA8EB0-DE10-4A5F-8568-871BB14B067D}" type="sibTrans" cxnId="{91C4DB14-5011-4464-87C5-49498148F49A}">
      <dgm:prSet/>
      <dgm:spPr/>
      <dgm:t>
        <a:bodyPr/>
        <a:lstStyle/>
        <a:p>
          <a:endParaRPr lang="en-AU"/>
        </a:p>
      </dgm:t>
    </dgm:pt>
    <dgm:pt modelId="{F2180388-1354-496A-8569-7A3B1F8722C6}" type="pres">
      <dgm:prSet presAssocID="{73AC1026-C41B-4DAD-B40C-D67F26B04BB9}" presName="linearFlow" presStyleCnt="0">
        <dgm:presLayoutVars>
          <dgm:dir/>
          <dgm:animLvl val="lvl"/>
          <dgm:resizeHandles val="exact"/>
        </dgm:presLayoutVars>
      </dgm:prSet>
      <dgm:spPr/>
      <dgm:t>
        <a:bodyPr/>
        <a:lstStyle/>
        <a:p>
          <a:endParaRPr lang="en-AU"/>
        </a:p>
      </dgm:t>
    </dgm:pt>
    <dgm:pt modelId="{12246243-8188-492D-A6A5-E6A0BADDF86B}" type="pres">
      <dgm:prSet presAssocID="{E6F5588F-9F40-4F2B-BC2C-C2AACF7CDF4E}" presName="composite" presStyleCnt="0"/>
      <dgm:spPr/>
    </dgm:pt>
    <dgm:pt modelId="{E853292E-8373-4E0B-B68C-2C34EFC3389C}" type="pres">
      <dgm:prSet presAssocID="{E6F5588F-9F40-4F2B-BC2C-C2AACF7CDF4E}" presName="parentText" presStyleLbl="alignNode1" presStyleIdx="0" presStyleCnt="4" custScaleX="102541" custLinFactNeighborX="-29640">
        <dgm:presLayoutVars>
          <dgm:chMax val="1"/>
          <dgm:bulletEnabled val="1"/>
        </dgm:presLayoutVars>
      </dgm:prSet>
      <dgm:spPr/>
      <dgm:t>
        <a:bodyPr/>
        <a:lstStyle/>
        <a:p>
          <a:endParaRPr lang="en-AU"/>
        </a:p>
      </dgm:t>
    </dgm:pt>
    <dgm:pt modelId="{C0B9BA6B-4177-4106-8365-AC5FD32FFDCD}" type="pres">
      <dgm:prSet presAssocID="{E6F5588F-9F40-4F2B-BC2C-C2AACF7CDF4E}" presName="descendantText" presStyleLbl="alignAcc1" presStyleIdx="0" presStyleCnt="4" custScaleX="82567" custLinFactNeighborX="-8771" custLinFactNeighborY="6589">
        <dgm:presLayoutVars>
          <dgm:bulletEnabled val="1"/>
        </dgm:presLayoutVars>
      </dgm:prSet>
      <dgm:spPr/>
      <dgm:t>
        <a:bodyPr/>
        <a:lstStyle/>
        <a:p>
          <a:endParaRPr lang="en-AU"/>
        </a:p>
      </dgm:t>
    </dgm:pt>
    <dgm:pt modelId="{049D3C1B-19FD-4F27-A6FD-98742A0DF8AB}" type="pres">
      <dgm:prSet presAssocID="{C5218C92-CB0A-4676-BB87-D5393406AD37}" presName="sp" presStyleCnt="0"/>
      <dgm:spPr/>
    </dgm:pt>
    <dgm:pt modelId="{B27BD33B-7F23-4FBE-924A-3A3A37D3721C}" type="pres">
      <dgm:prSet presAssocID="{A1EE2352-8C23-47B8-BDCF-7C80EB2C4971}" presName="composite" presStyleCnt="0"/>
      <dgm:spPr/>
    </dgm:pt>
    <dgm:pt modelId="{43BC3EC8-8BF4-4B83-A795-85B8BA322C25}" type="pres">
      <dgm:prSet presAssocID="{A1EE2352-8C23-47B8-BDCF-7C80EB2C4971}" presName="parentText" presStyleLbl="alignNode1" presStyleIdx="1" presStyleCnt="4" custScaleX="102541" custLinFactNeighborX="-29640">
        <dgm:presLayoutVars>
          <dgm:chMax val="1"/>
          <dgm:bulletEnabled val="1"/>
        </dgm:presLayoutVars>
      </dgm:prSet>
      <dgm:spPr/>
      <dgm:t>
        <a:bodyPr/>
        <a:lstStyle/>
        <a:p>
          <a:endParaRPr lang="en-AU"/>
        </a:p>
      </dgm:t>
    </dgm:pt>
    <dgm:pt modelId="{CA32D252-4AFF-491F-BAA1-3825C48ED2E7}" type="pres">
      <dgm:prSet presAssocID="{A1EE2352-8C23-47B8-BDCF-7C80EB2C4971}" presName="descendantText" presStyleLbl="alignAcc1" presStyleIdx="1" presStyleCnt="4" custScaleX="84848" custScaleY="109178" custLinFactNeighborX="-7408" custLinFactNeighborY="9200">
        <dgm:presLayoutVars>
          <dgm:bulletEnabled val="1"/>
        </dgm:presLayoutVars>
      </dgm:prSet>
      <dgm:spPr/>
      <dgm:t>
        <a:bodyPr/>
        <a:lstStyle/>
        <a:p>
          <a:endParaRPr lang="en-AU"/>
        </a:p>
      </dgm:t>
    </dgm:pt>
    <dgm:pt modelId="{1ABAAAFF-1D82-4DA1-A98B-B151C75AB45A}" type="pres">
      <dgm:prSet presAssocID="{C1CF5551-106E-4C58-85AF-57EB8DF92271}" presName="sp" presStyleCnt="0"/>
      <dgm:spPr/>
    </dgm:pt>
    <dgm:pt modelId="{F6359E38-D216-4639-B60E-C351D948B51A}" type="pres">
      <dgm:prSet presAssocID="{36D80A00-02B1-415B-9E05-C69D60C6B931}" presName="composite" presStyleCnt="0"/>
      <dgm:spPr/>
    </dgm:pt>
    <dgm:pt modelId="{928A1F84-808F-48B2-AA9C-AFCFD4288FF9}" type="pres">
      <dgm:prSet presAssocID="{36D80A00-02B1-415B-9E05-C69D60C6B931}" presName="parentText" presStyleLbl="alignNode1" presStyleIdx="2" presStyleCnt="4" custScaleX="102541" custLinFactNeighborX="-29640">
        <dgm:presLayoutVars>
          <dgm:chMax val="1"/>
          <dgm:bulletEnabled val="1"/>
        </dgm:presLayoutVars>
      </dgm:prSet>
      <dgm:spPr/>
      <dgm:t>
        <a:bodyPr/>
        <a:lstStyle/>
        <a:p>
          <a:endParaRPr lang="en-AU"/>
        </a:p>
      </dgm:t>
    </dgm:pt>
    <dgm:pt modelId="{1187BCF8-2830-4307-86B3-DD3DFC7BB7A8}" type="pres">
      <dgm:prSet presAssocID="{36D80A00-02B1-415B-9E05-C69D60C6B931}" presName="descendantText" presStyleLbl="alignAcc1" presStyleIdx="2" presStyleCnt="4" custScaleX="83423" custLinFactNeighborX="-8523" custLinFactNeighborY="10173">
        <dgm:presLayoutVars>
          <dgm:bulletEnabled val="1"/>
        </dgm:presLayoutVars>
      </dgm:prSet>
      <dgm:spPr/>
      <dgm:t>
        <a:bodyPr/>
        <a:lstStyle/>
        <a:p>
          <a:endParaRPr lang="en-AU"/>
        </a:p>
      </dgm:t>
    </dgm:pt>
    <dgm:pt modelId="{0786EDBF-F845-47B9-A2AD-305DF21B8954}" type="pres">
      <dgm:prSet presAssocID="{68E24AB8-D221-472B-A1B2-E063FFEF2487}" presName="sp" presStyleCnt="0"/>
      <dgm:spPr/>
    </dgm:pt>
    <dgm:pt modelId="{AF34C9B1-1FD9-4EA6-AF03-31631FBFEBBD}" type="pres">
      <dgm:prSet presAssocID="{CBA08CD8-E9D5-49B3-BB2A-1654A6DDA472}" presName="composite" presStyleCnt="0"/>
      <dgm:spPr/>
    </dgm:pt>
    <dgm:pt modelId="{39C9A5FF-313B-46E0-B659-C25A929082C9}" type="pres">
      <dgm:prSet presAssocID="{CBA08CD8-E9D5-49B3-BB2A-1654A6DDA472}" presName="parentText" presStyleLbl="alignNode1" presStyleIdx="3" presStyleCnt="4" custScaleX="102541" custLinFactNeighborX="-29640">
        <dgm:presLayoutVars>
          <dgm:chMax val="1"/>
          <dgm:bulletEnabled val="1"/>
        </dgm:presLayoutVars>
      </dgm:prSet>
      <dgm:spPr/>
      <dgm:t>
        <a:bodyPr/>
        <a:lstStyle/>
        <a:p>
          <a:endParaRPr lang="en-AU"/>
        </a:p>
      </dgm:t>
    </dgm:pt>
    <dgm:pt modelId="{3CB1B9AF-6450-49F0-982E-E916059D2639}" type="pres">
      <dgm:prSet presAssocID="{CBA08CD8-E9D5-49B3-BB2A-1654A6DDA472}" presName="descendantText" presStyleLbl="alignAcc1" presStyleIdx="3" presStyleCnt="4" custScaleX="86377" custLinFactNeighborX="-7498">
        <dgm:presLayoutVars>
          <dgm:bulletEnabled val="1"/>
        </dgm:presLayoutVars>
      </dgm:prSet>
      <dgm:spPr/>
      <dgm:t>
        <a:bodyPr/>
        <a:lstStyle/>
        <a:p>
          <a:endParaRPr lang="en-AU"/>
        </a:p>
      </dgm:t>
    </dgm:pt>
  </dgm:ptLst>
  <dgm:cxnLst>
    <dgm:cxn modelId="{6A12D87D-D51F-4E79-AD82-30851F71B101}" type="presOf" srcId="{335BA5E1-6701-4634-B33A-C3F433FF9897}" destId="{1187BCF8-2830-4307-86B3-DD3DFC7BB7A8}" srcOrd="0" destOrd="0" presId="urn:microsoft.com/office/officeart/2005/8/layout/chevron2"/>
    <dgm:cxn modelId="{836A1317-5BD7-4FA8-95D1-1EC807FE248A}" type="presOf" srcId="{8C1A5F38-8BE0-41D3-AF39-525C2F501F87}" destId="{3CB1B9AF-6450-49F0-982E-E916059D2639}" srcOrd="0" destOrd="1" presId="urn:microsoft.com/office/officeart/2005/8/layout/chevron2"/>
    <dgm:cxn modelId="{7679333F-C1AD-4E7D-AC08-42DDCDA2C39F}" srcId="{36D80A00-02B1-415B-9E05-C69D60C6B931}" destId="{335BA5E1-6701-4634-B33A-C3F433FF9897}" srcOrd="0" destOrd="0" parTransId="{37CF8640-A0BF-4806-AAA6-379048E46A5A}" sibTransId="{F486C71F-3944-4418-A6A6-EBCAC32A0786}"/>
    <dgm:cxn modelId="{732B1234-FE04-4158-9AF9-5559121EC6F8}" srcId="{E6F5588F-9F40-4F2B-BC2C-C2AACF7CDF4E}" destId="{D45E73A9-2DAD-46B9-A684-595EEA17A65D}" srcOrd="0" destOrd="0" parTransId="{D626A7D5-8ED6-4980-A44B-0A87AAF42715}" sibTransId="{4D229434-08D8-4EB6-B25D-AF5BE9BCCBB1}"/>
    <dgm:cxn modelId="{56432B92-86D7-4A0F-BE12-BE6612CD1542}" type="presOf" srcId="{CBA08CD8-E9D5-49B3-BB2A-1654A6DDA472}" destId="{39C9A5FF-313B-46E0-B659-C25A929082C9}" srcOrd="0" destOrd="0" presId="urn:microsoft.com/office/officeart/2005/8/layout/chevron2"/>
    <dgm:cxn modelId="{44B982C9-4CD8-4677-9331-FF16D9A5F937}" type="presOf" srcId="{45877362-7FBB-439C-93FB-D7C668475C13}" destId="{CA32D252-4AFF-491F-BAA1-3825C48ED2E7}" srcOrd="0" destOrd="3" presId="urn:microsoft.com/office/officeart/2005/8/layout/chevron2"/>
    <dgm:cxn modelId="{717CCA4B-B3A8-4F40-BD5C-19E6D3E63557}" type="presOf" srcId="{73AC1026-C41B-4DAD-B40C-D67F26B04BB9}" destId="{F2180388-1354-496A-8569-7A3B1F8722C6}" srcOrd="0" destOrd="0" presId="urn:microsoft.com/office/officeart/2005/8/layout/chevron2"/>
    <dgm:cxn modelId="{829B9DA8-76D1-479C-97C9-A8CD0ABBA9F8}" type="presOf" srcId="{D45E73A9-2DAD-46B9-A684-595EEA17A65D}" destId="{C0B9BA6B-4177-4106-8365-AC5FD32FFDCD}" srcOrd="0" destOrd="0" presId="urn:microsoft.com/office/officeart/2005/8/layout/chevron2"/>
    <dgm:cxn modelId="{C6115C71-BE76-4EC4-9CCB-AA43C7D7BBC7}" srcId="{CBA08CD8-E9D5-49B3-BB2A-1654A6DDA472}" destId="{7CCFC746-2A3B-4C97-98EA-020A24E95A20}" srcOrd="0" destOrd="0" parTransId="{D1422820-210E-4834-B0BD-5E07E9A45A9A}" sibTransId="{62BB444E-F218-435C-967F-C626A2808243}"/>
    <dgm:cxn modelId="{53D3092B-E92E-4C5E-85DA-1FDCA653696D}" srcId="{A1EE2352-8C23-47B8-BDCF-7C80EB2C4971}" destId="{82430470-27D0-4EED-9900-794EFC9A7DCB}" srcOrd="1" destOrd="0" parTransId="{DDBD4C15-2565-4E90-909A-CB486D2ED049}" sibTransId="{C94DE8C8-65D4-4C09-AEC6-D8960C16D930}"/>
    <dgm:cxn modelId="{F4011947-F633-476B-AC42-349856DDBBB0}" srcId="{73AC1026-C41B-4DAD-B40C-D67F26B04BB9}" destId="{36D80A00-02B1-415B-9E05-C69D60C6B931}" srcOrd="2" destOrd="0" parTransId="{E204453A-0805-4F2D-9589-CA1A28E3E7BB}" sibTransId="{68E24AB8-D221-472B-A1B2-E063FFEF2487}"/>
    <dgm:cxn modelId="{068F1A83-B2E8-45BC-99CC-48D5635C0F00}" srcId="{335BA5E1-6701-4634-B33A-C3F433FF9897}" destId="{9D2D3817-D559-441A-9509-ED34B20869A8}" srcOrd="0" destOrd="0" parTransId="{BBEAFB8B-581C-45AB-BD52-001EE8316A33}" sibTransId="{4E1EB9E2-572B-4299-AC86-3685C50AF3B7}"/>
    <dgm:cxn modelId="{5D9212B5-57FB-4542-92A8-E77462D3D940}" type="presOf" srcId="{9D2D3817-D559-441A-9509-ED34B20869A8}" destId="{1187BCF8-2830-4307-86B3-DD3DFC7BB7A8}" srcOrd="0" destOrd="1" presId="urn:microsoft.com/office/officeart/2005/8/layout/chevron2"/>
    <dgm:cxn modelId="{2AF016E0-5D2B-4F4F-AD93-762ADFEDD542}" type="presOf" srcId="{A1EE2352-8C23-47B8-BDCF-7C80EB2C4971}" destId="{43BC3EC8-8BF4-4B83-A795-85B8BA322C25}" srcOrd="0" destOrd="0" presId="urn:microsoft.com/office/officeart/2005/8/layout/chevron2"/>
    <dgm:cxn modelId="{14DBC1DC-3389-4A12-9915-54CDFB2C623F}" type="presOf" srcId="{82430470-27D0-4EED-9900-794EFC9A7DCB}" destId="{CA32D252-4AFF-491F-BAA1-3825C48ED2E7}" srcOrd="0" destOrd="1" presId="urn:microsoft.com/office/officeart/2005/8/layout/chevron2"/>
    <dgm:cxn modelId="{ECDEEF67-439D-46AE-921C-7A703C5E8C7D}" srcId="{73AC1026-C41B-4DAD-B40C-D67F26B04BB9}" destId="{E6F5588F-9F40-4F2B-BC2C-C2AACF7CDF4E}" srcOrd="0" destOrd="0" parTransId="{CF22EFE5-3C13-49EC-B98F-139F590B11F8}" sibTransId="{C5218C92-CB0A-4676-BB87-D5393406AD37}"/>
    <dgm:cxn modelId="{E6DA69D9-25D3-4ABB-AA15-469BF2252CFE}" srcId="{A1EE2352-8C23-47B8-BDCF-7C80EB2C4971}" destId="{45877362-7FBB-439C-93FB-D7C668475C13}" srcOrd="3" destOrd="0" parTransId="{99C83751-15C3-4BFD-AB90-164EC10D633F}" sibTransId="{A0ACF94B-E57D-4D71-AF5F-5BA108621AE2}"/>
    <dgm:cxn modelId="{93E15191-324B-4E28-8B1D-C7E351D064C9}" type="presOf" srcId="{AAE97933-50B1-4E5E-A1C6-12C2468DB554}" destId="{CA32D252-4AFF-491F-BAA1-3825C48ED2E7}" srcOrd="0" destOrd="0" presId="urn:microsoft.com/office/officeart/2005/8/layout/chevron2"/>
    <dgm:cxn modelId="{158FDBF0-E161-4196-B9AE-78B0BB83A3EB}" srcId="{CBA08CD8-E9D5-49B3-BB2A-1654A6DDA472}" destId="{8C1A5F38-8BE0-41D3-AF39-525C2F501F87}" srcOrd="1" destOrd="0" parTransId="{B47AF654-7EEC-4480-A2AA-5CCBA14A3B5A}" sibTransId="{C95D760E-309D-47CD-988C-BDB485DEACA4}"/>
    <dgm:cxn modelId="{FFC917D3-CCBD-40EE-B3BF-A42B95DF35B8}" type="presOf" srcId="{71D00498-A822-4B2C-9DC3-14AB1D7C52A2}" destId="{C0B9BA6B-4177-4106-8365-AC5FD32FFDCD}" srcOrd="0" destOrd="1" presId="urn:microsoft.com/office/officeart/2005/8/layout/chevron2"/>
    <dgm:cxn modelId="{944B5EC3-7D75-45E2-A2BD-45B55F4AC91D}" type="presOf" srcId="{E6F5588F-9F40-4F2B-BC2C-C2AACF7CDF4E}" destId="{E853292E-8373-4E0B-B68C-2C34EFC3389C}" srcOrd="0" destOrd="0" presId="urn:microsoft.com/office/officeart/2005/8/layout/chevron2"/>
    <dgm:cxn modelId="{4213970A-BE15-4EF2-AFF4-21C3F5A0D52C}" type="presOf" srcId="{36D80A00-02B1-415B-9E05-C69D60C6B931}" destId="{928A1F84-808F-48B2-AA9C-AFCFD4288FF9}" srcOrd="0" destOrd="0" presId="urn:microsoft.com/office/officeart/2005/8/layout/chevron2"/>
    <dgm:cxn modelId="{A2D9665E-496F-4B82-ADA0-27CBAB7A6FC0}" srcId="{73AC1026-C41B-4DAD-B40C-D67F26B04BB9}" destId="{A1EE2352-8C23-47B8-BDCF-7C80EB2C4971}" srcOrd="1" destOrd="0" parTransId="{6DCE1B24-D33E-4495-A226-EFCF376FFC8B}" sibTransId="{C1CF5551-106E-4C58-85AF-57EB8DF92271}"/>
    <dgm:cxn modelId="{94735776-CA38-400C-8AE5-81D522D26894}" type="presOf" srcId="{80C9EDB4-7FC4-4023-A71A-9C5D2A0F24D7}" destId="{C0B9BA6B-4177-4106-8365-AC5FD32FFDCD}" srcOrd="0" destOrd="2" presId="urn:microsoft.com/office/officeart/2005/8/layout/chevron2"/>
    <dgm:cxn modelId="{E2920C38-6B9E-43B1-9ACB-683739396C2D}" type="presOf" srcId="{BADBC3A8-11F0-4601-9FAF-BB5DDF032898}" destId="{1187BCF8-2830-4307-86B3-DD3DFC7BB7A8}" srcOrd="0" destOrd="2" presId="urn:microsoft.com/office/officeart/2005/8/layout/chevron2"/>
    <dgm:cxn modelId="{F17C16C6-5FCE-4721-A1AE-4E656945D1EA}" srcId="{335BA5E1-6701-4634-B33A-C3F433FF9897}" destId="{BADBC3A8-11F0-4601-9FAF-BB5DDF032898}" srcOrd="1" destOrd="0" parTransId="{A6EEB7B3-8EE7-476F-804A-2F8F8079E444}" sibTransId="{606B4523-5374-4F1F-A5BD-BAB4BC4A012D}"/>
    <dgm:cxn modelId="{47E6312E-A468-4321-B84B-C1FDEA93F835}" type="presOf" srcId="{7CCFC746-2A3B-4C97-98EA-020A24E95A20}" destId="{3CB1B9AF-6450-49F0-982E-E916059D2639}" srcOrd="0" destOrd="0" presId="urn:microsoft.com/office/officeart/2005/8/layout/chevron2"/>
    <dgm:cxn modelId="{89CAA169-C814-48A2-8F5A-F8612ACF7D51}" srcId="{A1EE2352-8C23-47B8-BDCF-7C80EB2C4971}" destId="{AAE97933-50B1-4E5E-A1C6-12C2468DB554}" srcOrd="0" destOrd="0" parTransId="{3D67F92E-6F3A-4AB5-B695-6236264FA7C9}" sibTransId="{E68CE804-ABF2-4452-B277-D4B8C54BD88E}"/>
    <dgm:cxn modelId="{91C4DB14-5011-4464-87C5-49498148F49A}" srcId="{A1EE2352-8C23-47B8-BDCF-7C80EB2C4971}" destId="{3CE84B7D-593A-4AC9-B7CF-5C8F460FD53A}" srcOrd="2" destOrd="0" parTransId="{A83A1D8D-734E-4E0C-8965-CF79FBAFAAAF}" sibTransId="{0FFA8EB0-DE10-4A5F-8568-871BB14B067D}"/>
    <dgm:cxn modelId="{09E9BAF3-20F0-400F-BE43-814D1CFDE289}" srcId="{E6F5588F-9F40-4F2B-BC2C-C2AACF7CDF4E}" destId="{80C9EDB4-7FC4-4023-A71A-9C5D2A0F24D7}" srcOrd="2" destOrd="0" parTransId="{B7D62D63-F7D7-4A32-9D17-2ACBD36EA292}" sibTransId="{5705511C-129A-49B2-A688-9CC64E91ACD9}"/>
    <dgm:cxn modelId="{5B3CA876-66DA-4332-AAD2-9DCBC1838613}" type="presOf" srcId="{3CE84B7D-593A-4AC9-B7CF-5C8F460FD53A}" destId="{CA32D252-4AFF-491F-BAA1-3825C48ED2E7}" srcOrd="0" destOrd="2" presId="urn:microsoft.com/office/officeart/2005/8/layout/chevron2"/>
    <dgm:cxn modelId="{EB989824-1FD0-4BE9-9FB3-A261241F3502}" srcId="{E6F5588F-9F40-4F2B-BC2C-C2AACF7CDF4E}" destId="{71D00498-A822-4B2C-9DC3-14AB1D7C52A2}" srcOrd="1" destOrd="0" parTransId="{EC77F78C-2588-4940-9BD5-46757ED4A2B8}" sibTransId="{9F731C08-2B9C-4F08-8D87-D3EF8E86E279}"/>
    <dgm:cxn modelId="{EC47046F-5B4E-4B81-86FA-C42FC653FD91}" srcId="{73AC1026-C41B-4DAD-B40C-D67F26B04BB9}" destId="{CBA08CD8-E9D5-49B3-BB2A-1654A6DDA472}" srcOrd="3" destOrd="0" parTransId="{8A54FC2B-2FCD-42B6-B225-A94D8E84E726}" sibTransId="{5116923E-1E58-45C2-BE2C-4B070CE15CC6}"/>
    <dgm:cxn modelId="{03D046DF-6193-490B-AE51-FB68038912BA}" type="presParOf" srcId="{F2180388-1354-496A-8569-7A3B1F8722C6}" destId="{12246243-8188-492D-A6A5-E6A0BADDF86B}" srcOrd="0" destOrd="0" presId="urn:microsoft.com/office/officeart/2005/8/layout/chevron2"/>
    <dgm:cxn modelId="{ADF600DA-1C8F-4165-A04E-EDB2EF0BCC71}" type="presParOf" srcId="{12246243-8188-492D-A6A5-E6A0BADDF86B}" destId="{E853292E-8373-4E0B-B68C-2C34EFC3389C}" srcOrd="0" destOrd="0" presId="urn:microsoft.com/office/officeart/2005/8/layout/chevron2"/>
    <dgm:cxn modelId="{28A78B7A-DEDD-426A-82AA-5C5B2C09D3CC}" type="presParOf" srcId="{12246243-8188-492D-A6A5-E6A0BADDF86B}" destId="{C0B9BA6B-4177-4106-8365-AC5FD32FFDCD}" srcOrd="1" destOrd="0" presId="urn:microsoft.com/office/officeart/2005/8/layout/chevron2"/>
    <dgm:cxn modelId="{12797EC2-981A-4487-99C2-A4A0C1D31374}" type="presParOf" srcId="{F2180388-1354-496A-8569-7A3B1F8722C6}" destId="{049D3C1B-19FD-4F27-A6FD-98742A0DF8AB}" srcOrd="1" destOrd="0" presId="urn:microsoft.com/office/officeart/2005/8/layout/chevron2"/>
    <dgm:cxn modelId="{80D683A4-EA41-43D6-8644-DFE1421EB517}" type="presParOf" srcId="{F2180388-1354-496A-8569-7A3B1F8722C6}" destId="{B27BD33B-7F23-4FBE-924A-3A3A37D3721C}" srcOrd="2" destOrd="0" presId="urn:microsoft.com/office/officeart/2005/8/layout/chevron2"/>
    <dgm:cxn modelId="{CE9D0FBC-1AE2-42DD-BD7D-00C055D43406}" type="presParOf" srcId="{B27BD33B-7F23-4FBE-924A-3A3A37D3721C}" destId="{43BC3EC8-8BF4-4B83-A795-85B8BA322C25}" srcOrd="0" destOrd="0" presId="urn:microsoft.com/office/officeart/2005/8/layout/chevron2"/>
    <dgm:cxn modelId="{624DD3B5-501E-409F-A4F8-8C883E790F56}" type="presParOf" srcId="{B27BD33B-7F23-4FBE-924A-3A3A37D3721C}" destId="{CA32D252-4AFF-491F-BAA1-3825C48ED2E7}" srcOrd="1" destOrd="0" presId="urn:microsoft.com/office/officeart/2005/8/layout/chevron2"/>
    <dgm:cxn modelId="{9B421C00-FAF6-4B9E-BA52-21BEB69B5DC9}" type="presParOf" srcId="{F2180388-1354-496A-8569-7A3B1F8722C6}" destId="{1ABAAAFF-1D82-4DA1-A98B-B151C75AB45A}" srcOrd="3" destOrd="0" presId="urn:microsoft.com/office/officeart/2005/8/layout/chevron2"/>
    <dgm:cxn modelId="{6B425589-88DB-4B16-81E0-D53425F8C90B}" type="presParOf" srcId="{F2180388-1354-496A-8569-7A3B1F8722C6}" destId="{F6359E38-D216-4639-B60E-C351D948B51A}" srcOrd="4" destOrd="0" presId="urn:microsoft.com/office/officeart/2005/8/layout/chevron2"/>
    <dgm:cxn modelId="{69AC79FB-91AF-4B9F-9C6F-B65BBB4A20AF}" type="presParOf" srcId="{F6359E38-D216-4639-B60E-C351D948B51A}" destId="{928A1F84-808F-48B2-AA9C-AFCFD4288FF9}" srcOrd="0" destOrd="0" presId="urn:microsoft.com/office/officeart/2005/8/layout/chevron2"/>
    <dgm:cxn modelId="{089DD39F-5B6C-40AD-86FE-7B4998BDEE9A}" type="presParOf" srcId="{F6359E38-D216-4639-B60E-C351D948B51A}" destId="{1187BCF8-2830-4307-86B3-DD3DFC7BB7A8}" srcOrd="1" destOrd="0" presId="urn:microsoft.com/office/officeart/2005/8/layout/chevron2"/>
    <dgm:cxn modelId="{3C4A90A2-4A33-4306-ACF3-193D4E51245D}" type="presParOf" srcId="{F2180388-1354-496A-8569-7A3B1F8722C6}" destId="{0786EDBF-F845-47B9-A2AD-305DF21B8954}" srcOrd="5" destOrd="0" presId="urn:microsoft.com/office/officeart/2005/8/layout/chevron2"/>
    <dgm:cxn modelId="{A6BEA971-39F9-463B-A3CF-4472FCA8DD00}" type="presParOf" srcId="{F2180388-1354-496A-8569-7A3B1F8722C6}" destId="{AF34C9B1-1FD9-4EA6-AF03-31631FBFEBBD}" srcOrd="6" destOrd="0" presId="urn:microsoft.com/office/officeart/2005/8/layout/chevron2"/>
    <dgm:cxn modelId="{BE93961D-77D6-4DCF-A350-7F7CA590DDD3}" type="presParOf" srcId="{AF34C9B1-1FD9-4EA6-AF03-31631FBFEBBD}" destId="{39C9A5FF-313B-46E0-B659-C25A929082C9}" srcOrd="0" destOrd="0" presId="urn:microsoft.com/office/officeart/2005/8/layout/chevron2"/>
    <dgm:cxn modelId="{8B9FCC43-5DF1-4CCE-AE65-9A5963703AFA}" type="presParOf" srcId="{AF34C9B1-1FD9-4EA6-AF03-31631FBFEBBD}" destId="{3CB1B9AF-6450-49F0-982E-E916059D2639}"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53292E-8373-4E0B-B68C-2C34EFC3389C}">
      <dsp:nvSpPr>
        <dsp:cNvPr id="0" name=""/>
        <dsp:cNvSpPr/>
      </dsp:nvSpPr>
      <dsp:spPr>
        <a:xfrm rot="5400000">
          <a:off x="-172408" y="175297"/>
          <a:ext cx="1221833" cy="87701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AU" sz="1400" b="1" kern="1200" dirty="0" smtClean="0"/>
            <a:t>Conceptual</a:t>
          </a:r>
        </a:p>
      </dsp:txBody>
      <dsp:txXfrm rot="-5400000">
        <a:off x="1" y="441396"/>
        <a:ext cx="877016" cy="344817"/>
      </dsp:txXfrm>
    </dsp:sp>
    <dsp:sp modelId="{C0B9BA6B-4177-4106-8365-AC5FD32FFDCD}">
      <dsp:nvSpPr>
        <dsp:cNvPr id="0" name=""/>
        <dsp:cNvSpPr/>
      </dsp:nvSpPr>
      <dsp:spPr>
        <a:xfrm rot="5400000">
          <a:off x="2813389" y="-1837752"/>
          <a:ext cx="794191" cy="458013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 Requirements &amp; use cases</a:t>
          </a:r>
          <a:endParaRPr lang="en-AU" sz="1100" kern="1200" dirty="0"/>
        </a:p>
        <a:p>
          <a:pPr marL="57150" lvl="1" indent="-57150" algn="l" defTabSz="488950">
            <a:lnSpc>
              <a:spcPct val="90000"/>
            </a:lnSpc>
            <a:spcBef>
              <a:spcPct val="0"/>
            </a:spcBef>
            <a:spcAft>
              <a:spcPct val="15000"/>
            </a:spcAft>
            <a:buChar char="••"/>
          </a:pPr>
          <a:r>
            <a:rPr lang="en-US" sz="1100" kern="1200" dirty="0" smtClean="0"/>
            <a:t> Existing data and products    </a:t>
          </a:r>
          <a:endParaRPr lang="en-US" sz="1100" kern="1200" dirty="0"/>
        </a:p>
        <a:p>
          <a:pPr marL="57150" lvl="1" indent="-57150" algn="l" defTabSz="488950">
            <a:lnSpc>
              <a:spcPct val="90000"/>
            </a:lnSpc>
            <a:spcBef>
              <a:spcPct val="0"/>
            </a:spcBef>
            <a:spcAft>
              <a:spcPct val="15000"/>
            </a:spcAft>
            <a:buChar char="••"/>
          </a:pPr>
          <a:r>
            <a:rPr lang="en-US" sz="1100" b="1" u="sng" kern="1200" dirty="0" smtClean="0"/>
            <a:t> Modeler + Domain expert dialogue</a:t>
          </a:r>
          <a:endParaRPr lang="en-US" sz="1100" kern="1200" dirty="0"/>
        </a:p>
      </dsp:txBody>
      <dsp:txXfrm rot="-5400000">
        <a:off x="920419" y="93987"/>
        <a:ext cx="4541364" cy="716653"/>
      </dsp:txXfrm>
    </dsp:sp>
    <dsp:sp modelId="{43BC3EC8-8BF4-4B83-A795-85B8BA322C25}">
      <dsp:nvSpPr>
        <dsp:cNvPr id="0" name=""/>
        <dsp:cNvSpPr/>
      </dsp:nvSpPr>
      <dsp:spPr>
        <a:xfrm rot="5400000">
          <a:off x="-172408" y="1287886"/>
          <a:ext cx="1221833" cy="87701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AU" sz="1400" b="1" kern="1200" dirty="0" smtClean="0"/>
            <a:t>Logical</a:t>
          </a:r>
          <a:endParaRPr lang="en-AU" sz="1400" b="1" kern="1200" dirty="0"/>
        </a:p>
      </dsp:txBody>
      <dsp:txXfrm rot="-5400000">
        <a:off x="1" y="1553985"/>
        <a:ext cx="877016" cy="344817"/>
      </dsp:txXfrm>
    </dsp:sp>
    <dsp:sp modelId="{CA32D252-4AFF-491F-BAA1-3825C48ED2E7}">
      <dsp:nvSpPr>
        <dsp:cNvPr id="0" name=""/>
        <dsp:cNvSpPr/>
      </dsp:nvSpPr>
      <dsp:spPr>
        <a:xfrm rot="5400000">
          <a:off x="2925572" y="-767693"/>
          <a:ext cx="867082" cy="470666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 </a:t>
          </a:r>
          <a:r>
            <a:rPr lang="en-US" sz="1100" b="1" u="sng" kern="1200" dirty="0" smtClean="0"/>
            <a:t>Bring concepts and relationships into the ISO191xx framework</a:t>
          </a:r>
          <a:endParaRPr lang="en-AU" sz="1100" kern="1200" dirty="0"/>
        </a:p>
        <a:p>
          <a:pPr marL="57150" lvl="1" indent="-57150" algn="l" defTabSz="488950">
            <a:lnSpc>
              <a:spcPct val="90000"/>
            </a:lnSpc>
            <a:spcBef>
              <a:spcPct val="0"/>
            </a:spcBef>
            <a:spcAft>
              <a:spcPct val="15000"/>
            </a:spcAft>
            <a:buChar char="••"/>
          </a:pPr>
          <a:r>
            <a:rPr lang="en-US" sz="1100" kern="1200" dirty="0" smtClean="0"/>
            <a:t> Identify components that use standard types e.g. CRS, geometry, names</a:t>
          </a:r>
          <a:endParaRPr lang="en-AU" sz="1100" kern="1200" dirty="0"/>
        </a:p>
        <a:p>
          <a:pPr marL="57150" lvl="1" indent="-57150" algn="l" defTabSz="488950">
            <a:lnSpc>
              <a:spcPct val="90000"/>
            </a:lnSpc>
            <a:spcBef>
              <a:spcPct val="0"/>
            </a:spcBef>
            <a:spcAft>
              <a:spcPct val="15000"/>
            </a:spcAft>
            <a:buChar char="••"/>
          </a:pPr>
          <a:r>
            <a:rPr lang="en-US" sz="1100" kern="1200" dirty="0" smtClean="0"/>
            <a:t> Apply standard patterns – ‘feature has geometry’</a:t>
          </a:r>
          <a:endParaRPr lang="en-AU" sz="1100" kern="1200" dirty="0"/>
        </a:p>
        <a:p>
          <a:pPr marL="57150" lvl="1" indent="-57150" algn="l" defTabSz="488950">
            <a:lnSpc>
              <a:spcPct val="90000"/>
            </a:lnSpc>
            <a:spcBef>
              <a:spcPct val="0"/>
            </a:spcBef>
            <a:spcAft>
              <a:spcPct val="15000"/>
            </a:spcAft>
            <a:buChar char="••"/>
          </a:pPr>
          <a:r>
            <a:rPr lang="en-US" sz="1100" kern="1200" dirty="0" smtClean="0"/>
            <a:t> Identify and review domain content models</a:t>
          </a:r>
          <a:endParaRPr lang="en-US" sz="1100" kern="1200" dirty="0"/>
        </a:p>
      </dsp:txBody>
      <dsp:txXfrm rot="-5400000">
        <a:off x="1005782" y="1194424"/>
        <a:ext cx="4664337" cy="782428"/>
      </dsp:txXfrm>
    </dsp:sp>
    <dsp:sp modelId="{928A1F84-808F-48B2-AA9C-AFCFD4288FF9}">
      <dsp:nvSpPr>
        <dsp:cNvPr id="0" name=""/>
        <dsp:cNvSpPr/>
      </dsp:nvSpPr>
      <dsp:spPr>
        <a:xfrm rot="5400000">
          <a:off x="-172408" y="2364029"/>
          <a:ext cx="1221833" cy="87701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AU" sz="1400" b="1" kern="1200" dirty="0" smtClean="0"/>
            <a:t>Physical</a:t>
          </a:r>
          <a:endParaRPr lang="en-AU" sz="1400" b="1" kern="1200" dirty="0"/>
        </a:p>
      </dsp:txBody>
      <dsp:txXfrm rot="-5400000">
        <a:off x="1" y="2630128"/>
        <a:ext cx="877016" cy="344817"/>
      </dsp:txXfrm>
    </dsp:sp>
    <dsp:sp modelId="{1187BCF8-2830-4307-86B3-DD3DFC7BB7A8}">
      <dsp:nvSpPr>
        <dsp:cNvPr id="0" name=""/>
        <dsp:cNvSpPr/>
      </dsp:nvSpPr>
      <dsp:spPr>
        <a:xfrm rot="5400000">
          <a:off x="2854549" y="355701"/>
          <a:ext cx="794191" cy="462761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Create model (for specific technology platform) representing:</a:t>
          </a:r>
          <a:endParaRPr lang="en-AU" sz="1100" kern="1200" dirty="0"/>
        </a:p>
        <a:p>
          <a:pPr marL="114300" lvl="2" indent="-57150" algn="l" defTabSz="488950">
            <a:lnSpc>
              <a:spcPct val="90000"/>
            </a:lnSpc>
            <a:spcBef>
              <a:spcPct val="0"/>
            </a:spcBef>
            <a:spcAft>
              <a:spcPct val="15000"/>
            </a:spcAft>
            <a:buChar char="••"/>
          </a:pPr>
          <a:r>
            <a:rPr lang="en-US" sz="1100" kern="1200" dirty="0" smtClean="0"/>
            <a:t> the whole logical model</a:t>
          </a:r>
          <a:endParaRPr lang="en-AU" sz="1100" kern="1200" dirty="0"/>
        </a:p>
        <a:p>
          <a:pPr marL="114300" lvl="2" indent="-57150" algn="l" defTabSz="488950">
            <a:lnSpc>
              <a:spcPct val="90000"/>
            </a:lnSpc>
            <a:spcBef>
              <a:spcPct val="0"/>
            </a:spcBef>
            <a:spcAft>
              <a:spcPct val="15000"/>
            </a:spcAft>
            <a:buChar char="••"/>
          </a:pPr>
          <a:r>
            <a:rPr lang="en-US" sz="1100" kern="1200" dirty="0" smtClean="0"/>
            <a:t> subset of logical model - product model</a:t>
          </a:r>
          <a:endParaRPr lang="en-AU" sz="1100" kern="1200" dirty="0"/>
        </a:p>
      </dsp:txBody>
      <dsp:txXfrm rot="-5400000">
        <a:off x="937837" y="2311183"/>
        <a:ext cx="4588848" cy="716653"/>
      </dsp:txXfrm>
    </dsp:sp>
    <dsp:sp modelId="{39C9A5FF-313B-46E0-B659-C25A929082C9}">
      <dsp:nvSpPr>
        <dsp:cNvPr id="0" name=""/>
        <dsp:cNvSpPr/>
      </dsp:nvSpPr>
      <dsp:spPr>
        <a:xfrm rot="5400000">
          <a:off x="-172408" y="3440173"/>
          <a:ext cx="1221833" cy="87701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AU" sz="1400" b="1" kern="1200" dirty="0" smtClean="0"/>
            <a:t>Test</a:t>
          </a:r>
        </a:p>
      </dsp:txBody>
      <dsp:txXfrm rot="-5400000">
        <a:off x="1" y="3706272"/>
        <a:ext cx="877016" cy="344817"/>
      </dsp:txXfrm>
    </dsp:sp>
    <dsp:sp modelId="{3CB1B9AF-6450-49F0-982E-E916059D2639}">
      <dsp:nvSpPr>
        <dsp:cNvPr id="0" name=""/>
        <dsp:cNvSpPr/>
      </dsp:nvSpPr>
      <dsp:spPr>
        <a:xfrm rot="5400000">
          <a:off x="3005972" y="1269119"/>
          <a:ext cx="794191" cy="479148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u="sng" kern="1200" dirty="0" smtClean="0"/>
            <a:t>Can you generate a data document</a:t>
          </a:r>
          <a:r>
            <a:rPr lang="en-US" sz="1100" kern="1200" dirty="0" smtClean="0"/>
            <a:t>/file/table /graph (depending on the delivery environment) from the physical model</a:t>
          </a:r>
          <a:endParaRPr lang="en-AU" sz="1100" kern="1200" dirty="0" smtClean="0"/>
        </a:p>
        <a:p>
          <a:pPr marL="57150" lvl="1" indent="-57150" algn="l" defTabSz="488950">
            <a:lnSpc>
              <a:spcPct val="90000"/>
            </a:lnSpc>
            <a:spcBef>
              <a:spcPct val="0"/>
            </a:spcBef>
            <a:spcAft>
              <a:spcPct val="15000"/>
            </a:spcAft>
            <a:buChar char="••"/>
          </a:pPr>
          <a:r>
            <a:rPr lang="en-US" sz="1100" kern="1200" dirty="0" smtClean="0"/>
            <a:t>Is it useful? - </a:t>
          </a:r>
          <a:r>
            <a:rPr lang="en-US" sz="1100" b="1" u="sng" kern="1200" dirty="0" smtClean="0"/>
            <a:t>compare against use case</a:t>
          </a:r>
          <a:r>
            <a:rPr lang="en-US" sz="1100" kern="1200" dirty="0" smtClean="0"/>
            <a:t>. Both existing product implied use cases and new use cases.</a:t>
          </a:r>
          <a:endParaRPr lang="en-US" sz="1100" kern="1200" dirty="0"/>
        </a:p>
      </dsp:txBody>
      <dsp:txXfrm rot="-5400000">
        <a:off x="1007328" y="3306533"/>
        <a:ext cx="4752712" cy="71665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SIRO Midday">
      <a:dk1>
        <a:sysClr val="windowText" lastClr="000000"/>
      </a:dk1>
      <a:lt1>
        <a:srgbClr val="FBFEFF"/>
      </a:lt1>
      <a:dk2>
        <a:srgbClr val="000000"/>
      </a:dk2>
      <a:lt2>
        <a:srgbClr val="FBFE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0E0AC-36EF-47DA-BF50-DEC54FDC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CSIRO_ReportTemplate_Formal_120222.dotx</Template>
  <TotalTime>723</TotalTime>
  <Pages>41</Pages>
  <Words>14314</Words>
  <Characters>81594</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Report re Report Title</vt:lpstr>
    </vt:vector>
  </TitlesOfParts>
  <Company>CSIRO</Company>
  <LinksUpToDate>false</LinksUpToDate>
  <CharactersWithSpaces>95717</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re Report Title</dc:title>
  <dc:creator>Box, Paul (L&amp;W, North Ryde)</dc:creator>
  <cp:lastModifiedBy>Simons, Bruce (L&amp;W, Highett)</cp:lastModifiedBy>
  <cp:revision>8</cp:revision>
  <cp:lastPrinted>2015-02-17T04:56:00Z</cp:lastPrinted>
  <dcterms:created xsi:type="dcterms:W3CDTF">2015-02-03T00:10:00Z</dcterms:created>
  <dcterms:modified xsi:type="dcterms:W3CDTF">2015-02-18T04:52:00Z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