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22" w:rsidRDefault="00D479FA" w:rsidP="00E43122">
      <w:pPr>
        <w:pStyle w:val="Title"/>
      </w:pPr>
      <w:r>
        <w:t>FSDF</w:t>
      </w:r>
      <w:r w:rsidR="00A9492C">
        <w:t xml:space="preserve"> </w:t>
      </w:r>
      <w:r w:rsidR="00107DDE">
        <w:t>Place Names Project</w:t>
      </w:r>
      <w:r w:rsidR="00E43122">
        <w:t>:</w:t>
      </w:r>
    </w:p>
    <w:p w:rsidR="00A9492C" w:rsidRDefault="00E43122" w:rsidP="00E43122">
      <w:pPr>
        <w:pStyle w:val="Title"/>
      </w:pPr>
      <w:r>
        <w:t>D</w:t>
      </w:r>
      <w:r w:rsidR="00DF2B4F">
        <w:t xml:space="preserve">eliverable </w:t>
      </w:r>
      <w:r>
        <w:t>S</w:t>
      </w:r>
      <w:r w:rsidR="00DF2B4F">
        <w:t>ubmission</w:t>
      </w:r>
      <w:r>
        <w:t xml:space="preserve"> Summary</w:t>
      </w:r>
    </w:p>
    <w:p w:rsidR="00DF57DF" w:rsidRDefault="00DF57DF" w:rsidP="00DF57DF">
      <w:pPr>
        <w:pStyle w:val="Heading1"/>
      </w:pPr>
      <w:r>
        <w:t xml:space="preserve">Document purpose </w:t>
      </w:r>
    </w:p>
    <w:p w:rsidR="00DF57DF" w:rsidRDefault="00DF57DF" w:rsidP="00A13E95">
      <w:r>
        <w:t>This document provides a</w:t>
      </w:r>
      <w:del w:id="0" w:author="Simons, Bruce (CLW, Highett)" w:date="2014-06-18T14:59:00Z">
        <w:r w:rsidDel="009720FE">
          <w:delText xml:space="preserve"> a</w:delText>
        </w:r>
      </w:del>
      <w:r>
        <w:t xml:space="preserve"> summary of project deliverables for the FSDF Place Names Theme Modelling Project. </w:t>
      </w:r>
    </w:p>
    <w:p w:rsidR="00D479FA" w:rsidRPr="00107DDE" w:rsidRDefault="00DF2B4F" w:rsidP="00107DDE">
      <w:pPr>
        <w:pStyle w:val="Heading1"/>
      </w:pPr>
      <w:r w:rsidRPr="00107DDE">
        <w:t>Deliverable name</w:t>
      </w:r>
      <w:r w:rsidR="006B3A71" w:rsidRPr="00107DDE">
        <w:t xml:space="preserve"> </w:t>
      </w:r>
    </w:p>
    <w:p w:rsidR="00107DDE" w:rsidRPr="00A13E95" w:rsidRDefault="00107DDE" w:rsidP="00107DDE">
      <w:pPr>
        <w:pStyle w:val="ListParagraph"/>
        <w:numPr>
          <w:ilvl w:val="0"/>
          <w:numId w:val="4"/>
        </w:numPr>
        <w:rPr>
          <w:rFonts w:cs="Arial"/>
          <w:szCs w:val="20"/>
        </w:rPr>
      </w:pPr>
      <w:r w:rsidRPr="00A13E95">
        <w:rPr>
          <w:rFonts w:cs="Arial"/>
          <w:szCs w:val="20"/>
        </w:rPr>
        <w:t xml:space="preserve">Deliverable 3.1 - National Gazetteer Product model </w:t>
      </w:r>
    </w:p>
    <w:p w:rsidR="00107DDE" w:rsidRPr="00A13E95" w:rsidRDefault="00107DDE" w:rsidP="00107DDE">
      <w:pPr>
        <w:pStyle w:val="ListParagraph"/>
        <w:numPr>
          <w:ilvl w:val="0"/>
          <w:numId w:val="4"/>
        </w:numPr>
        <w:rPr>
          <w:rFonts w:cs="Arial"/>
          <w:szCs w:val="20"/>
        </w:rPr>
      </w:pPr>
      <w:del w:id="1" w:author="Simons, Bruce (CLW, Highett)" w:date="2014-06-18T14:59:00Z">
        <w:r w:rsidRPr="00A13E95" w:rsidDel="009720FE">
          <w:rPr>
            <w:rFonts w:cs="Arial"/>
            <w:szCs w:val="20"/>
          </w:rPr>
          <w:delText>Delvive</w:delText>
        </w:r>
        <w:r w:rsidR="00F42511" w:rsidDel="009720FE">
          <w:rPr>
            <w:rFonts w:cs="Arial"/>
            <w:szCs w:val="20"/>
          </w:rPr>
          <w:delText>rable</w:delText>
        </w:r>
      </w:del>
      <w:ins w:id="2" w:author="Simons, Bruce (CLW, Highett)" w:date="2014-06-18T14:59:00Z">
        <w:r w:rsidR="009720FE" w:rsidRPr="00A13E95">
          <w:rPr>
            <w:rFonts w:cs="Arial"/>
            <w:szCs w:val="20"/>
          </w:rPr>
          <w:t>Deliver</w:t>
        </w:r>
        <w:r w:rsidR="009720FE">
          <w:rPr>
            <w:rFonts w:cs="Arial"/>
            <w:szCs w:val="20"/>
          </w:rPr>
          <w:t>able</w:t>
        </w:r>
      </w:ins>
      <w:r w:rsidR="00F42511">
        <w:rPr>
          <w:rFonts w:cs="Arial"/>
          <w:szCs w:val="20"/>
        </w:rPr>
        <w:t xml:space="preserve"> 3.2.1 - Draft Place Names Thematic Conceptual Model </w:t>
      </w:r>
      <w:r w:rsidRPr="00A13E95">
        <w:rPr>
          <w:rFonts w:cs="Arial"/>
          <w:szCs w:val="20"/>
        </w:rPr>
        <w:t xml:space="preserve"> </w:t>
      </w:r>
    </w:p>
    <w:p w:rsidR="00107DDE" w:rsidRPr="00A13E95" w:rsidRDefault="00107DDE" w:rsidP="00107DDE">
      <w:pPr>
        <w:pStyle w:val="ListParagraph"/>
        <w:numPr>
          <w:ilvl w:val="0"/>
          <w:numId w:val="4"/>
        </w:numPr>
        <w:rPr>
          <w:rFonts w:cs="Arial"/>
          <w:szCs w:val="20"/>
        </w:rPr>
      </w:pPr>
      <w:del w:id="3" w:author="Simons, Bruce (CLW, Highett)" w:date="2014-06-18T14:59:00Z">
        <w:r w:rsidRPr="00A13E95" w:rsidDel="009720FE">
          <w:rPr>
            <w:rFonts w:cs="Arial"/>
            <w:szCs w:val="20"/>
          </w:rPr>
          <w:delText>Delviverable</w:delText>
        </w:r>
      </w:del>
      <w:ins w:id="4" w:author="Simons, Bruce (CLW, Highett)" w:date="2014-06-18T14:59:00Z">
        <w:r w:rsidR="009720FE" w:rsidRPr="00A13E95">
          <w:rPr>
            <w:rFonts w:cs="Arial"/>
            <w:szCs w:val="20"/>
          </w:rPr>
          <w:t>Deliverable</w:t>
        </w:r>
      </w:ins>
      <w:r w:rsidRPr="00A13E95">
        <w:rPr>
          <w:rFonts w:cs="Arial"/>
          <w:szCs w:val="20"/>
        </w:rPr>
        <w:t xml:space="preserve"> 3.2.2.- Model review workshop </w:t>
      </w:r>
    </w:p>
    <w:p w:rsidR="00107DDE" w:rsidRPr="00A13E95" w:rsidRDefault="00107DDE" w:rsidP="00107DDE">
      <w:pPr>
        <w:pStyle w:val="ListParagraph"/>
        <w:numPr>
          <w:ilvl w:val="0"/>
          <w:numId w:val="4"/>
        </w:numPr>
        <w:rPr>
          <w:rFonts w:cs="Arial"/>
          <w:szCs w:val="20"/>
        </w:rPr>
      </w:pPr>
      <w:del w:id="5" w:author="Simons, Bruce (CLW, Highett)" w:date="2014-06-18T14:59:00Z">
        <w:r w:rsidRPr="00A13E95" w:rsidDel="009720FE">
          <w:rPr>
            <w:rFonts w:cs="Arial"/>
            <w:szCs w:val="20"/>
          </w:rPr>
          <w:delText>Delviverable</w:delText>
        </w:r>
      </w:del>
      <w:ins w:id="6" w:author="Simons, Bruce (CLW, Highett)" w:date="2014-06-18T14:59:00Z">
        <w:r w:rsidR="009720FE" w:rsidRPr="00A13E95">
          <w:rPr>
            <w:rFonts w:cs="Arial"/>
            <w:szCs w:val="20"/>
          </w:rPr>
          <w:t>Deliverable</w:t>
        </w:r>
      </w:ins>
      <w:r w:rsidRPr="00A13E95">
        <w:rPr>
          <w:rFonts w:cs="Arial"/>
          <w:szCs w:val="20"/>
        </w:rPr>
        <w:t xml:space="preserve"> 3.3 - Mapping between </w:t>
      </w:r>
      <w:r w:rsidR="00F42511">
        <w:rPr>
          <w:rFonts w:cs="Arial"/>
          <w:szCs w:val="20"/>
        </w:rPr>
        <w:t xml:space="preserve">place Names Thematic Conceptual Models and </w:t>
      </w:r>
      <w:r w:rsidR="00AC5962" w:rsidRPr="00A13E95">
        <w:rPr>
          <w:rFonts w:cs="Arial"/>
          <w:szCs w:val="20"/>
        </w:rPr>
        <w:t xml:space="preserve">other models </w:t>
      </w:r>
    </w:p>
    <w:p w:rsidR="00A13E95" w:rsidRDefault="009632A0" w:rsidP="00DF57DF">
      <w:pPr>
        <w:pStyle w:val="Heading1"/>
      </w:pPr>
      <w:r>
        <w:t xml:space="preserve">Client action </w:t>
      </w:r>
    </w:p>
    <w:p w:rsidR="00DF57DF" w:rsidRPr="00A13E95" w:rsidRDefault="00DF57DF" w:rsidP="00A13E95">
      <w:pPr>
        <w:pStyle w:val="Heading1"/>
        <w:spacing w:before="120"/>
        <w:rPr>
          <w:rFonts w:asciiTheme="minorHAnsi" w:eastAsiaTheme="minorHAnsi" w:hAnsiTheme="minorHAnsi" w:cstheme="minorBidi"/>
          <w:b w:val="0"/>
          <w:bCs w:val="0"/>
          <w:color w:val="auto"/>
          <w:sz w:val="22"/>
          <w:szCs w:val="22"/>
        </w:rPr>
      </w:pPr>
      <w:r w:rsidRPr="00A13E95">
        <w:rPr>
          <w:rFonts w:asciiTheme="minorHAnsi" w:eastAsiaTheme="minorHAnsi" w:hAnsiTheme="minorHAnsi" w:cstheme="minorBidi"/>
          <w:b w:val="0"/>
          <w:bCs w:val="0"/>
          <w:color w:val="auto"/>
          <w:sz w:val="22"/>
          <w:szCs w:val="22"/>
        </w:rPr>
        <w:t xml:space="preserve">Review and provide acceptance decision for submitted </w:t>
      </w:r>
      <w:r w:rsidR="009720FE" w:rsidRPr="00A13E95">
        <w:rPr>
          <w:rFonts w:asciiTheme="minorHAnsi" w:eastAsiaTheme="minorHAnsi" w:hAnsiTheme="minorHAnsi" w:cstheme="minorBidi"/>
          <w:b w:val="0"/>
          <w:bCs w:val="0"/>
          <w:color w:val="auto"/>
          <w:sz w:val="22"/>
          <w:szCs w:val="22"/>
        </w:rPr>
        <w:t>de</w:t>
      </w:r>
      <w:del w:id="7" w:author="Simons, Bruce (CLW, Highett)" w:date="2014-06-18T14:59:00Z">
        <w:r w:rsidR="009720FE" w:rsidRPr="00A13E95" w:rsidDel="0010661A">
          <w:rPr>
            <w:rFonts w:asciiTheme="minorHAnsi" w:eastAsiaTheme="minorHAnsi" w:hAnsiTheme="minorHAnsi" w:cstheme="minorBidi"/>
            <w:b w:val="0"/>
            <w:bCs w:val="0"/>
            <w:color w:val="auto"/>
            <w:sz w:val="22"/>
            <w:szCs w:val="22"/>
          </w:rPr>
          <w:delText>v</w:delText>
        </w:r>
      </w:del>
      <w:r w:rsidR="009720FE" w:rsidRPr="00A13E95">
        <w:rPr>
          <w:rFonts w:asciiTheme="minorHAnsi" w:eastAsiaTheme="minorHAnsi" w:hAnsiTheme="minorHAnsi" w:cstheme="minorBidi"/>
          <w:b w:val="0"/>
          <w:bCs w:val="0"/>
          <w:color w:val="auto"/>
          <w:sz w:val="22"/>
          <w:szCs w:val="22"/>
        </w:rPr>
        <w:t>l</w:t>
      </w:r>
      <w:del w:id="8" w:author="Simons, Bruce (CLW, Highett)" w:date="2014-06-18T14:59:00Z">
        <w:r w:rsidR="009720FE" w:rsidRPr="00A13E95" w:rsidDel="0010661A">
          <w:rPr>
            <w:rFonts w:asciiTheme="minorHAnsi" w:eastAsiaTheme="minorHAnsi" w:hAnsiTheme="minorHAnsi" w:cstheme="minorBidi"/>
            <w:b w:val="0"/>
            <w:bCs w:val="0"/>
            <w:color w:val="auto"/>
            <w:sz w:val="22"/>
            <w:szCs w:val="22"/>
          </w:rPr>
          <w:delText>e</w:delText>
        </w:r>
      </w:del>
      <w:r w:rsidR="009720FE" w:rsidRPr="00A13E95">
        <w:rPr>
          <w:rFonts w:asciiTheme="minorHAnsi" w:eastAsiaTheme="minorHAnsi" w:hAnsiTheme="minorHAnsi" w:cstheme="minorBidi"/>
          <w:b w:val="0"/>
          <w:bCs w:val="0"/>
          <w:color w:val="auto"/>
          <w:sz w:val="22"/>
          <w:szCs w:val="22"/>
        </w:rPr>
        <w:t>i</w:t>
      </w:r>
      <w:ins w:id="9" w:author="Simons, Bruce (CLW, Highett)" w:date="2014-06-18T14:59:00Z">
        <w:r w:rsidR="009720FE">
          <w:rPr>
            <w:rFonts w:asciiTheme="minorHAnsi" w:eastAsiaTheme="minorHAnsi" w:hAnsiTheme="minorHAnsi" w:cstheme="minorBidi"/>
            <w:b w:val="0"/>
            <w:bCs w:val="0"/>
            <w:color w:val="auto"/>
            <w:sz w:val="22"/>
            <w:szCs w:val="22"/>
          </w:rPr>
          <w:t>ve</w:t>
        </w:r>
      </w:ins>
      <w:r w:rsidR="009720FE" w:rsidRPr="00A13E95">
        <w:rPr>
          <w:rFonts w:asciiTheme="minorHAnsi" w:eastAsiaTheme="minorHAnsi" w:hAnsiTheme="minorHAnsi" w:cstheme="minorBidi"/>
          <w:b w:val="0"/>
          <w:bCs w:val="0"/>
          <w:color w:val="auto"/>
          <w:sz w:val="22"/>
          <w:szCs w:val="22"/>
        </w:rPr>
        <w:t>rables</w:t>
      </w:r>
    </w:p>
    <w:p w:rsidR="00107DDE" w:rsidRDefault="00107DDE" w:rsidP="00107DDE">
      <w:pPr>
        <w:pStyle w:val="Heading1"/>
      </w:pPr>
      <w:del w:id="10" w:author="Simons, Bruce (CLW, Highett)" w:date="2014-06-18T14:59:00Z">
        <w:r w:rsidDel="009720FE">
          <w:delText>Delvierable</w:delText>
        </w:r>
      </w:del>
      <w:ins w:id="11" w:author="Simons, Bruce (CLW, Highett)" w:date="2014-06-18T14:59:00Z">
        <w:r w:rsidR="009720FE">
          <w:t>Deliverable</w:t>
        </w:r>
      </w:ins>
      <w:r>
        <w:t xml:space="preserve"> description </w:t>
      </w:r>
    </w:p>
    <w:p w:rsidR="00107DDE" w:rsidRPr="00BE3DD7" w:rsidRDefault="00107DDE" w:rsidP="00DF57DF">
      <w:pPr>
        <w:pStyle w:val="Heading2"/>
        <w:rPr>
          <w:b w:val="0"/>
          <w:sz w:val="28"/>
        </w:rPr>
      </w:pPr>
      <w:r w:rsidRPr="00BE3DD7">
        <w:rPr>
          <w:sz w:val="28"/>
        </w:rPr>
        <w:t xml:space="preserve">Deliverable 3.1 </w:t>
      </w:r>
      <w:r w:rsidR="00DF1795">
        <w:rPr>
          <w:sz w:val="28"/>
        </w:rPr>
        <w:t>–</w:t>
      </w:r>
      <w:r w:rsidRPr="00BE3DD7">
        <w:rPr>
          <w:sz w:val="28"/>
        </w:rPr>
        <w:t xml:space="preserve"> </w:t>
      </w:r>
      <w:r w:rsidR="00DF1795">
        <w:rPr>
          <w:sz w:val="28"/>
        </w:rPr>
        <w:t>FSDF National Gazetteer Product M</w:t>
      </w:r>
      <w:r w:rsidRPr="00BE3DD7">
        <w:rPr>
          <w:sz w:val="28"/>
        </w:rPr>
        <w:t xml:space="preserve">odel </w:t>
      </w:r>
    </w:p>
    <w:p w:rsidR="00CE4923" w:rsidRDefault="00CE4923" w:rsidP="00CE4923">
      <w:r w:rsidRPr="003E534B">
        <w:t xml:space="preserve">Place Names </w:t>
      </w:r>
      <w:r>
        <w:t xml:space="preserve">Product Model </w:t>
      </w:r>
      <w:r w:rsidRPr="003E534B">
        <w:t>(PN-</w:t>
      </w:r>
      <w:r>
        <w:t>PM</w:t>
      </w:r>
      <w:r w:rsidRPr="003E534B">
        <w:t xml:space="preserve">) </w:t>
      </w:r>
      <w:r>
        <w:t xml:space="preserve">was </w:t>
      </w:r>
      <w:r w:rsidRPr="003E534B">
        <w:t xml:space="preserve">developed and presented for review at a workshop </w:t>
      </w:r>
      <w:r>
        <w:t xml:space="preserve">at GA on </w:t>
      </w:r>
      <w:del w:id="12" w:author="Simons, Bruce (CLW, Highett)" w:date="2014-06-18T14:59:00Z">
        <w:r w:rsidDel="009720FE">
          <w:delText>17</w:delText>
        </w:r>
        <w:r w:rsidRPr="003E534B" w:rsidDel="009720FE">
          <w:rPr>
            <w:vertAlign w:val="superscript"/>
          </w:rPr>
          <w:delText>th</w:delText>
        </w:r>
        <w:r w:rsidDel="009720FE">
          <w:delText xml:space="preserve"> </w:delText>
        </w:r>
        <w:r w:rsidRPr="003E534B" w:rsidDel="009720FE">
          <w:delText xml:space="preserve"> June</w:delText>
        </w:r>
      </w:del>
      <w:ins w:id="13" w:author="Simons, Bruce (CLW, Highett)" w:date="2014-06-18T14:59:00Z">
        <w:r w:rsidR="009720FE">
          <w:t>17</w:t>
        </w:r>
        <w:r w:rsidR="009720FE" w:rsidRPr="003E534B">
          <w:rPr>
            <w:vertAlign w:val="superscript"/>
          </w:rPr>
          <w:t>th</w:t>
        </w:r>
        <w:r w:rsidR="009720FE">
          <w:t xml:space="preserve"> </w:t>
        </w:r>
        <w:r w:rsidR="009720FE" w:rsidRPr="003E534B">
          <w:t>June</w:t>
        </w:r>
      </w:ins>
      <w:r w:rsidRPr="003E534B">
        <w:t xml:space="preserve">. </w:t>
      </w:r>
      <w:r>
        <w:t xml:space="preserve"> The PN-PM </w:t>
      </w:r>
      <w:del w:id="14" w:author="Simons, Bruce (CLW, Highett)" w:date="2014-06-18T14:39:00Z">
        <w:r w:rsidR="00A13E95" w:rsidDel="00004F7F">
          <w:delText xml:space="preserve"> </w:delText>
        </w:r>
      </w:del>
      <w:r w:rsidR="00F42511">
        <w:t xml:space="preserve">is </w:t>
      </w:r>
      <w:del w:id="15" w:author="Simons, Bruce (CLW, Highett)" w:date="2014-06-18T14:39:00Z">
        <w:r w:rsidR="00F42511" w:rsidDel="00004F7F">
          <w:delText xml:space="preserve">essentially </w:delText>
        </w:r>
      </w:del>
      <w:r w:rsidR="00F42511">
        <w:t xml:space="preserve">a GML application schema implementation of the </w:t>
      </w:r>
      <w:r>
        <w:t xml:space="preserve">Place Names Thematic Conceptual (PN-TCM). This product model was </w:t>
      </w:r>
      <w:r w:rsidR="00A13E95">
        <w:t xml:space="preserve">generated for comparison purposes only and is not considered to be </w:t>
      </w:r>
      <w:ins w:id="16" w:author="Simons, Bruce (CLW, Highett)" w:date="2014-06-18T14:30:00Z">
        <w:r w:rsidR="00F343CF">
          <w:t xml:space="preserve">suitable </w:t>
        </w:r>
      </w:ins>
      <w:ins w:id="17" w:author="Simons, Bruce (CLW, Highett)" w:date="2014-06-18T14:29:00Z">
        <w:r w:rsidR="00F343CF">
          <w:t>a</w:t>
        </w:r>
      </w:ins>
      <w:ins w:id="18" w:author="Simons, Bruce (CLW, Highett)" w:date="2014-06-18T14:30:00Z">
        <w:r w:rsidR="00F343CF">
          <w:t>s is</w:t>
        </w:r>
      </w:ins>
      <w:ins w:id="19" w:author="Simons, Bruce (CLW, Highett)" w:date="2014-06-18T14:29:00Z">
        <w:r w:rsidR="00F343CF">
          <w:t xml:space="preserve"> </w:t>
        </w:r>
      </w:ins>
      <w:del w:id="20" w:author="Simons, Bruce (CLW, Highett)" w:date="2014-06-18T14:31:00Z">
        <w:r w:rsidR="00A13E95" w:rsidDel="00F343CF">
          <w:delText xml:space="preserve">product </w:delText>
        </w:r>
      </w:del>
      <w:r w:rsidR="00A13E95">
        <w:t>for delivery</w:t>
      </w:r>
      <w:ins w:id="21" w:author="Simons, Bruce (CLW, Highett)" w:date="2014-06-18T14:31:00Z">
        <w:r w:rsidR="00F343CF">
          <w:t xml:space="preserve"> of FSDF National Gazetteer data</w:t>
        </w:r>
      </w:ins>
      <w:r w:rsidR="00A13E95">
        <w:t>. It was used to</w:t>
      </w:r>
      <w:r>
        <w:t>:</w:t>
      </w:r>
    </w:p>
    <w:p w:rsidR="00CE4923" w:rsidRDefault="00CE4923" w:rsidP="00CE4923">
      <w:pPr>
        <w:pStyle w:val="ListParagraph"/>
        <w:numPr>
          <w:ilvl w:val="0"/>
          <w:numId w:val="10"/>
        </w:numPr>
      </w:pPr>
      <w:r>
        <w:t xml:space="preserve">Validate </w:t>
      </w:r>
      <w:ins w:id="22" w:author="Simons, Bruce (CLW, Highett)" w:date="2014-06-18T14:32:00Z">
        <w:r w:rsidR="00F343CF">
          <w:t xml:space="preserve">that </w:t>
        </w:r>
      </w:ins>
      <w:r>
        <w:t>the Place Names Thematic Conceptual Model (PN-TCM)</w:t>
      </w:r>
      <w:ins w:id="23" w:author="Simons, Bruce (CLW, Highett)" w:date="2014-06-18T14:32:00Z">
        <w:r w:rsidR="00F343CF">
          <w:t xml:space="preserve"> could be implemented as a Product Model</w:t>
        </w:r>
      </w:ins>
      <w:r>
        <w:t xml:space="preserve">; </w:t>
      </w:r>
      <w:del w:id="24" w:author="Simons, Bruce (CLW, Highett)" w:date="2014-06-18T14:34:00Z">
        <w:r w:rsidDel="00F343CF">
          <w:delText>and</w:delText>
        </w:r>
      </w:del>
    </w:p>
    <w:p w:rsidR="00F343CF" w:rsidRDefault="00A13E95" w:rsidP="00CE4923">
      <w:pPr>
        <w:pStyle w:val="ListParagraph"/>
        <w:numPr>
          <w:ilvl w:val="0"/>
          <w:numId w:val="10"/>
        </w:numPr>
        <w:rPr>
          <w:ins w:id="25" w:author="Simons, Bruce (CLW, Highett)" w:date="2014-06-18T14:33:00Z"/>
        </w:rPr>
      </w:pPr>
      <w:r>
        <w:t xml:space="preserve">Enable population of an XML instance </w:t>
      </w:r>
      <w:ins w:id="26" w:author="Simons, Bruce (CLW, Highett)" w:date="2014-06-18T14:33:00Z">
        <w:r w:rsidR="00F343CF">
          <w:t xml:space="preserve">example </w:t>
        </w:r>
      </w:ins>
      <w:r>
        <w:t xml:space="preserve">with data from </w:t>
      </w:r>
      <w:ins w:id="27" w:author="Simons, Bruce (CLW, Highett)" w:date="2014-06-18T14:34:00Z">
        <w:r w:rsidR="00F343CF">
          <w:t>a</w:t>
        </w:r>
      </w:ins>
      <w:ins w:id="28" w:author="Simons, Bruce (CLW, Highett)" w:date="2014-06-18T14:33:00Z">
        <w:r w:rsidR="00F343CF">
          <w:t xml:space="preserve"> </w:t>
        </w:r>
      </w:ins>
      <w:r>
        <w:t>WFS-G instance</w:t>
      </w:r>
      <w:ins w:id="29" w:author="Simons, Bruce (CLW, Highett)" w:date="2014-06-18T14:34:00Z">
        <w:r w:rsidR="00F343CF">
          <w:t>; and</w:t>
        </w:r>
      </w:ins>
      <w:r>
        <w:t xml:space="preserve"> </w:t>
      </w:r>
    </w:p>
    <w:p w:rsidR="00CE4923" w:rsidRDefault="00A13E95" w:rsidP="00CE4923">
      <w:pPr>
        <w:pStyle w:val="ListParagraph"/>
        <w:numPr>
          <w:ilvl w:val="0"/>
          <w:numId w:val="10"/>
        </w:numPr>
      </w:pPr>
      <w:del w:id="30" w:author="Simons, Bruce (CLW, Highett)" w:date="2014-06-18T14:34:00Z">
        <w:r w:rsidDel="00F343CF">
          <w:delText xml:space="preserve">as a </w:delText>
        </w:r>
        <w:r w:rsidR="00CE4923" w:rsidDel="00F343CF">
          <w:delText>bai</w:delText>
        </w:r>
      </w:del>
      <w:del w:id="31" w:author="Simons, Bruce (CLW, Highett)" w:date="2014-06-18T14:32:00Z">
        <w:r w:rsidR="00CE4923" w:rsidDel="00F343CF">
          <w:delText>s</w:delText>
        </w:r>
      </w:del>
      <w:del w:id="32" w:author="Simons, Bruce (CLW, Highett)" w:date="2014-06-18T14:34:00Z">
        <w:r w:rsidR="00CE4923" w:rsidDel="00F343CF">
          <w:delText>s for assessing</w:delText>
        </w:r>
      </w:del>
      <w:ins w:id="33" w:author="Simons, Bruce (CLW, Highett)" w:date="2014-06-18T14:34:00Z">
        <w:r w:rsidR="00F343CF">
          <w:t>Compare</w:t>
        </w:r>
      </w:ins>
      <w:r w:rsidR="00CE4923">
        <w:t xml:space="preserve"> GA’s WFS-G implementation </w:t>
      </w:r>
      <w:r w:rsidR="001A3A59">
        <w:t xml:space="preserve">delivering the </w:t>
      </w:r>
      <w:r w:rsidR="00CE4923">
        <w:t>national gazetteer product</w:t>
      </w:r>
      <w:ins w:id="34" w:author="Simons, Bruce (CLW, Highett)" w:date="2014-06-18T14:35:00Z">
        <w:r w:rsidR="00F343CF">
          <w:t xml:space="preserve"> against the FSDF Place Names Thematic Conceptual Model</w:t>
        </w:r>
      </w:ins>
      <w:r w:rsidR="00CE4923">
        <w:t>.</w:t>
      </w:r>
    </w:p>
    <w:p w:rsidR="001A3A59" w:rsidRPr="009632A0" w:rsidRDefault="00CE4923" w:rsidP="001A3A59">
      <w:r>
        <w:lastRenderedPageBreak/>
        <w:t xml:space="preserve">A basic assessment of the WFS-G implementation highlighted several tweaks to the WFS-G that could improve service </w:t>
      </w:r>
      <w:r w:rsidR="00A11BDA">
        <w:t xml:space="preserve">quality </w:t>
      </w:r>
      <w:r w:rsidR="00A13E95">
        <w:t xml:space="preserve">and performance </w:t>
      </w:r>
      <w:r>
        <w:t xml:space="preserve">as well as several issues with the WFS-G specification. These were </w:t>
      </w:r>
      <w:r w:rsidRPr="009632A0">
        <w:t xml:space="preserve">presented </w:t>
      </w:r>
      <w:r w:rsidR="001A3A59" w:rsidRPr="009632A0">
        <w:t>during a review workshop (</w:t>
      </w:r>
      <w:del w:id="35" w:author="Simons, Bruce (CLW, Highett)" w:date="2014-06-18T14:36:00Z">
        <w:r w:rsidR="001A3A59" w:rsidRPr="009632A0" w:rsidDel="00F343CF">
          <w:delText>delveirebale</w:delText>
        </w:r>
      </w:del>
      <w:ins w:id="36" w:author="Simons, Bruce (CLW, Highett)" w:date="2014-06-18T14:36:00Z">
        <w:r w:rsidR="00F343CF" w:rsidRPr="009632A0">
          <w:t>deliverable</w:t>
        </w:r>
      </w:ins>
      <w:r w:rsidR="001A3A59" w:rsidRPr="009632A0">
        <w:t xml:space="preserve"> 3.2.2). </w:t>
      </w:r>
    </w:p>
    <w:p w:rsidR="009632A0" w:rsidRPr="009632A0" w:rsidRDefault="003E534B" w:rsidP="009632A0">
      <w:pPr>
        <w:pStyle w:val="ListParagraph"/>
        <w:numPr>
          <w:ilvl w:val="0"/>
          <w:numId w:val="19"/>
        </w:numPr>
        <w:shd w:val="clear" w:color="auto" w:fill="FFFFFF"/>
        <w:spacing w:before="125" w:after="0" w:line="250" w:lineRule="atLeast"/>
        <w:rPr>
          <w:rFonts w:cs="Arial"/>
          <w:color w:val="333333"/>
        </w:rPr>
      </w:pPr>
      <w:del w:id="37" w:author="Simons, Bruce (CLW, Highett)" w:date="2014-06-18T14:36:00Z">
        <w:r w:rsidRPr="009632A0" w:rsidDel="00F343CF">
          <w:rPr>
            <w:rFonts w:cs="Arial"/>
            <w:color w:val="333333"/>
          </w:rPr>
          <w:delText>Cannonical</w:delText>
        </w:r>
      </w:del>
      <w:del w:id="38" w:author="Simons, Bruce (CLW, Highett)" w:date="2014-06-18T14:38:00Z">
        <w:r w:rsidRPr="009632A0" w:rsidDel="00004F7F">
          <w:rPr>
            <w:rFonts w:cs="Arial"/>
            <w:color w:val="333333"/>
          </w:rPr>
          <w:delText xml:space="preserve"> versions of the</w:delText>
        </w:r>
      </w:del>
      <w:ins w:id="39" w:author="Simons, Bruce (CLW, Highett)" w:date="2014-06-18T14:39:00Z">
        <w:r w:rsidR="00004F7F">
          <w:rPr>
            <w:rFonts w:cs="Arial"/>
            <w:color w:val="333333"/>
          </w:rPr>
          <w:t>T</w:t>
        </w:r>
      </w:ins>
      <w:ins w:id="40" w:author="Simons, Bruce (CLW, Highett)" w:date="2014-06-18T14:38:00Z">
        <w:r w:rsidR="00004F7F">
          <w:rPr>
            <w:rFonts w:cs="Arial"/>
            <w:color w:val="333333"/>
          </w:rPr>
          <w:t>he</w:t>
        </w:r>
      </w:ins>
      <w:r w:rsidRPr="009632A0">
        <w:rPr>
          <w:rFonts w:cs="Arial"/>
          <w:color w:val="333333"/>
        </w:rPr>
        <w:t xml:space="preserve"> </w:t>
      </w:r>
      <w:r w:rsidR="00CE4923" w:rsidRPr="009632A0">
        <w:rPr>
          <w:rFonts w:cs="Arial"/>
          <w:color w:val="333333"/>
        </w:rPr>
        <w:t xml:space="preserve">Place Names </w:t>
      </w:r>
      <w:ins w:id="41" w:author="Simons, Bruce (CLW, Highett)" w:date="2014-06-18T14:39:00Z">
        <w:r w:rsidR="00004F7F">
          <w:rPr>
            <w:rFonts w:cs="Arial"/>
            <w:color w:val="333333"/>
          </w:rPr>
          <w:t xml:space="preserve">Product Model is a </w:t>
        </w:r>
      </w:ins>
      <w:ins w:id="42" w:author="Simons, Bruce (CLW, Highett)" w:date="2014-06-18T14:40:00Z">
        <w:r w:rsidR="00004F7F">
          <w:rPr>
            <w:rFonts w:cs="Arial"/>
            <w:color w:val="333333"/>
          </w:rPr>
          <w:t xml:space="preserve">direct </w:t>
        </w:r>
      </w:ins>
      <w:ins w:id="43" w:author="Simons, Bruce (CLW, Highett)" w:date="2014-06-18T14:39:00Z">
        <w:r w:rsidR="00004F7F">
          <w:rPr>
            <w:rFonts w:cs="Arial"/>
            <w:color w:val="333333"/>
          </w:rPr>
          <w:t xml:space="preserve">GML implementation </w:t>
        </w:r>
      </w:ins>
      <w:ins w:id="44" w:author="Simons, Bruce (CLW, Highett)" w:date="2014-06-18T14:40:00Z">
        <w:r w:rsidR="00004F7F">
          <w:rPr>
            <w:rFonts w:cs="Arial"/>
            <w:color w:val="333333"/>
          </w:rPr>
          <w:t xml:space="preserve">of the Place Names Conceptual Model. The XML schema </w:t>
        </w:r>
      </w:ins>
      <w:del w:id="45" w:author="Simons, Bruce (CLW, Highett)" w:date="2014-06-18T14:41:00Z">
        <w:r w:rsidRPr="009632A0" w:rsidDel="00004F7F">
          <w:rPr>
            <w:rFonts w:cs="Arial"/>
            <w:color w:val="333333"/>
          </w:rPr>
          <w:delText xml:space="preserve">model </w:delText>
        </w:r>
      </w:del>
      <w:ins w:id="46" w:author="Simons, Bruce (CLW, Highett)" w:date="2014-06-18T14:41:00Z">
        <w:r w:rsidR="00004F7F">
          <w:rPr>
            <w:rFonts w:cs="Arial"/>
            <w:color w:val="333333"/>
          </w:rPr>
          <w:t xml:space="preserve"> is</w:t>
        </w:r>
        <w:r w:rsidR="00004F7F" w:rsidRPr="009632A0">
          <w:rPr>
            <w:rFonts w:cs="Arial"/>
            <w:color w:val="333333"/>
          </w:rPr>
          <w:t xml:space="preserve"> </w:t>
        </w:r>
      </w:ins>
      <w:del w:id="47" w:author="Simons, Bruce (CLW, Highett)" w:date="2014-06-18T14:41:00Z">
        <w:r w:rsidRPr="009632A0" w:rsidDel="00004F7F">
          <w:rPr>
            <w:rFonts w:cs="Arial"/>
            <w:color w:val="333333"/>
          </w:rPr>
          <w:delText xml:space="preserve">are </w:delText>
        </w:r>
      </w:del>
      <w:r w:rsidRPr="009632A0">
        <w:rPr>
          <w:rFonts w:cs="Arial"/>
          <w:color w:val="333333"/>
        </w:rPr>
        <w:t>located on a CSIRO hosted Subversion repository (</w:t>
      </w:r>
      <w:ins w:id="48" w:author="Simons, Bruce (CLW, Highett)" w:date="2014-06-18T14:41:00Z">
        <w:r w:rsidR="00004F7F" w:rsidRPr="00004F7F">
          <w:t>https://svnserv.csiro.au/svn/FDSF/PlaceName/Schema/FSDFGazetteer.xsd</w:t>
        </w:r>
      </w:ins>
      <w:del w:id="49" w:author="Simons, Bruce (CLW, Highett)" w:date="2014-06-18T14:41:00Z">
        <w:r w:rsidR="00D8584E" w:rsidDel="00004F7F">
          <w:fldChar w:fldCharType="begin"/>
        </w:r>
        <w:r w:rsidR="00B71B29" w:rsidDel="00004F7F">
          <w:delInstrText>HYPERLINK "https://svnserv.csiro.au/svn/FDSF/PlaceName"</w:delInstrText>
        </w:r>
        <w:r w:rsidR="00D8584E" w:rsidDel="00004F7F">
          <w:fldChar w:fldCharType="separate"/>
        </w:r>
        <w:r w:rsidRPr="009632A0" w:rsidDel="00004F7F">
          <w:rPr>
            <w:rStyle w:val="Hyperlink"/>
            <w:rFonts w:eastAsiaTheme="majorEastAsia" w:cs="Arial"/>
            <w:color w:val="326CA6"/>
          </w:rPr>
          <w:delText>https://svnserv.csiro.au/svn/FDSF/PlaceName</w:delText>
        </w:r>
        <w:r w:rsidR="00D8584E" w:rsidDel="00004F7F">
          <w:fldChar w:fldCharType="end"/>
        </w:r>
      </w:del>
      <w:r w:rsidRPr="009632A0">
        <w:rPr>
          <w:rFonts w:cs="Arial"/>
          <w:color w:val="333333"/>
        </w:rPr>
        <w:t xml:space="preserve">). Access to this repository can be provided on request. </w:t>
      </w:r>
      <w:r w:rsidR="00CE4923" w:rsidRPr="009632A0">
        <w:rPr>
          <w:rFonts w:cs="Arial"/>
          <w:color w:val="333333"/>
        </w:rPr>
        <w:t xml:space="preserve"> </w:t>
      </w:r>
    </w:p>
    <w:p w:rsidR="008B64DF" w:rsidRPr="008B64DF" w:rsidRDefault="009720FE" w:rsidP="008B64DF">
      <w:pPr>
        <w:pStyle w:val="ListParagraph"/>
        <w:numPr>
          <w:ilvl w:val="0"/>
          <w:numId w:val="19"/>
        </w:numPr>
        <w:shd w:val="clear" w:color="auto" w:fill="FFFFFF"/>
        <w:spacing w:before="125" w:after="0" w:line="250" w:lineRule="atLeast"/>
        <w:rPr>
          <w:ins w:id="50" w:author="Simons, Bruce (CLW, Highett)" w:date="2014-06-18T15:17:00Z"/>
          <w:rFonts w:cs="Arial"/>
          <w:color w:val="333333"/>
        </w:rPr>
      </w:pPr>
      <w:ins w:id="51" w:author="Simons, Bruce (CLW, Highett)" w:date="2014-06-18T14:51:00Z">
        <w:r>
          <w:rPr>
            <w:rFonts w:cs="Arial"/>
            <w:color w:val="333333"/>
          </w:rPr>
          <w:t xml:space="preserve">The </w:t>
        </w:r>
      </w:ins>
      <w:r w:rsidR="003E534B">
        <w:rPr>
          <w:rFonts w:cs="Arial"/>
          <w:color w:val="333333"/>
        </w:rPr>
        <w:t>P</w:t>
      </w:r>
      <w:r w:rsidR="003E534B" w:rsidRPr="003E534B">
        <w:rPr>
          <w:rFonts w:cs="Arial"/>
          <w:color w:val="333333"/>
        </w:rPr>
        <w:t xml:space="preserve">lace Names </w:t>
      </w:r>
      <w:ins w:id="52" w:author="Simons, Bruce (CLW, Highett)" w:date="2014-06-18T14:51:00Z">
        <w:r>
          <w:rPr>
            <w:rFonts w:cs="Arial"/>
            <w:color w:val="333333"/>
          </w:rPr>
          <w:t>product schema</w:t>
        </w:r>
      </w:ins>
      <w:del w:id="53" w:author="Simons, Bruce (CLW, Highett)" w:date="2014-06-18T14:51:00Z">
        <w:r w:rsidR="003E534B" w:rsidRPr="003E534B" w:rsidDel="009720FE">
          <w:rPr>
            <w:rFonts w:cs="Arial"/>
            <w:color w:val="333333"/>
          </w:rPr>
          <w:delText>model</w:delText>
        </w:r>
        <w:r w:rsidR="003E534B" w:rsidDel="009720FE">
          <w:rPr>
            <w:rFonts w:cs="Arial"/>
            <w:color w:val="333333"/>
          </w:rPr>
          <w:delText>s</w:delText>
        </w:r>
      </w:del>
      <w:r w:rsidR="003E534B" w:rsidRPr="003E534B">
        <w:rPr>
          <w:rFonts w:cs="Arial"/>
          <w:color w:val="333333"/>
        </w:rPr>
        <w:t xml:space="preserve"> will be published to the FSDF </w:t>
      </w:r>
      <w:del w:id="54" w:author="Simons, Bruce (CLW, Highett)" w:date="2014-06-18T14:52:00Z">
        <w:r w:rsidR="003E534B" w:rsidRPr="003E534B" w:rsidDel="009720FE">
          <w:rPr>
            <w:rFonts w:cs="Arial"/>
            <w:color w:val="333333"/>
          </w:rPr>
          <w:delText>model registry</w:delText>
        </w:r>
      </w:del>
      <w:ins w:id="55" w:author="Simons, Bruce (CLW, Highett)" w:date="2014-06-18T14:52:00Z">
        <w:r>
          <w:rPr>
            <w:rFonts w:cs="Arial"/>
            <w:color w:val="333333"/>
          </w:rPr>
          <w:t>schema location</w:t>
        </w:r>
      </w:ins>
      <w:r w:rsidR="003E534B" w:rsidRPr="003E534B">
        <w:rPr>
          <w:rFonts w:cs="Arial"/>
          <w:color w:val="333333"/>
        </w:rPr>
        <w:t xml:space="preserve"> </w:t>
      </w:r>
      <w:del w:id="56" w:author="Simons, Bruce (CLW, Highett)" w:date="2014-06-18T14:52:00Z">
        <w:r w:rsidR="003E534B" w:rsidRPr="003E534B" w:rsidDel="009720FE">
          <w:rPr>
            <w:rFonts w:cs="Arial"/>
            <w:color w:val="333333"/>
          </w:rPr>
          <w:delText xml:space="preserve">on </w:delText>
        </w:r>
      </w:del>
      <w:ins w:id="57" w:author="Simons, Bruce (CLW, Highett)" w:date="2014-06-18T14:52:00Z">
        <w:r>
          <w:rPr>
            <w:rFonts w:cs="Arial"/>
            <w:color w:val="333333"/>
          </w:rPr>
          <w:t xml:space="preserve">at </w:t>
        </w:r>
      </w:ins>
      <w:ins w:id="58" w:author="Simons, Bruce (CLW, Highett)" w:date="2014-06-18T15:17:00Z">
        <w:r w:rsidR="008B64DF" w:rsidRPr="008B64DF">
          <w:rPr>
            <w:rFonts w:cs="Arial"/>
            <w:color w:val="333333"/>
          </w:rPr>
          <w:fldChar w:fldCharType="begin"/>
        </w:r>
        <w:r w:rsidR="008B64DF" w:rsidRPr="008B64DF">
          <w:rPr>
            <w:rFonts w:cs="Arial"/>
            <w:color w:val="333333"/>
          </w:rPr>
          <w:instrText xml:space="preserve"> HYPERLINK "http://communications.data.gov.au/standards/fsdf/schema/placename/gazetteer.xsd" </w:instrText>
        </w:r>
        <w:r w:rsidR="008B64DF" w:rsidRPr="008B64DF">
          <w:rPr>
            <w:rFonts w:cs="Arial"/>
            <w:color w:val="333333"/>
          </w:rPr>
          <w:fldChar w:fldCharType="separate"/>
        </w:r>
        <w:r w:rsidR="008B64DF" w:rsidRPr="008B64DF">
          <w:rPr>
            <w:rFonts w:cs="Arial"/>
            <w:color w:val="333333"/>
          </w:rPr>
          <w:t>http://communications.data.gov.au/standards/fsdf/schema/placename/gazetteer.xsd</w:t>
        </w:r>
        <w:r w:rsidR="008B64DF" w:rsidRPr="008B64DF">
          <w:rPr>
            <w:rFonts w:cs="Arial"/>
            <w:color w:val="333333"/>
          </w:rPr>
          <w:fldChar w:fldCharType="end"/>
        </w:r>
      </w:ins>
    </w:p>
    <w:p w:rsidR="003E534B" w:rsidRPr="003E534B" w:rsidRDefault="003E534B" w:rsidP="003E534B">
      <w:pPr>
        <w:pStyle w:val="NormalWeb"/>
        <w:numPr>
          <w:ilvl w:val="0"/>
          <w:numId w:val="11"/>
        </w:numPr>
        <w:shd w:val="clear" w:color="auto" w:fill="FFFFFF"/>
        <w:spacing w:before="125" w:beforeAutospacing="0" w:after="0" w:afterAutospacing="0" w:line="250" w:lineRule="atLeast"/>
        <w:rPr>
          <w:rFonts w:asciiTheme="minorHAnsi" w:hAnsiTheme="minorHAnsi" w:cs="Arial"/>
          <w:color w:val="333333"/>
          <w:sz w:val="22"/>
          <w:szCs w:val="22"/>
        </w:rPr>
      </w:pPr>
      <w:del w:id="59" w:author="Simons, Bruce (CLW, Highett)" w:date="2014-06-18T15:17:00Z">
        <w:r w:rsidRPr="003E534B" w:rsidDel="008B64DF">
          <w:rPr>
            <w:rFonts w:asciiTheme="minorHAnsi" w:hAnsiTheme="minorHAnsi" w:cs="Arial"/>
            <w:color w:val="333333"/>
            <w:sz w:val="22"/>
            <w:szCs w:val="22"/>
          </w:rPr>
          <w:delText>data.gov.au</w:delText>
        </w:r>
      </w:del>
      <w:del w:id="60" w:author="Simons, Bruce (CLW, Highett)" w:date="2014-06-18T14:52:00Z">
        <w:r w:rsidRPr="003E534B" w:rsidDel="009720FE">
          <w:rPr>
            <w:rFonts w:asciiTheme="minorHAnsi" w:hAnsiTheme="minorHAnsi" w:cs="Arial"/>
            <w:color w:val="333333"/>
            <w:sz w:val="22"/>
            <w:szCs w:val="22"/>
          </w:rPr>
          <w:delText xml:space="preserve"> pending completion of model registry configuration (</w:delText>
        </w:r>
      </w:del>
      <w:del w:id="61" w:author="Simons, Bruce (CLW, Highett)" w:date="2014-06-18T14:36:00Z">
        <w:r w:rsidRPr="003E534B" w:rsidDel="00F343CF">
          <w:rPr>
            <w:rFonts w:asciiTheme="minorHAnsi" w:hAnsiTheme="minorHAnsi" w:cs="Arial"/>
            <w:color w:val="333333"/>
            <w:sz w:val="22"/>
            <w:szCs w:val="22"/>
          </w:rPr>
          <w:delText>anticapted</w:delText>
        </w:r>
      </w:del>
      <w:del w:id="62" w:author="Simons, Bruce (CLW, Highett)" w:date="2014-06-18T14:52:00Z">
        <w:r w:rsidRPr="003E534B" w:rsidDel="009720FE">
          <w:rPr>
            <w:rFonts w:asciiTheme="minorHAnsi" w:hAnsiTheme="minorHAnsi" w:cs="Arial"/>
            <w:color w:val="333333"/>
            <w:sz w:val="22"/>
            <w:szCs w:val="22"/>
          </w:rPr>
          <w:delText xml:space="preserve"> to be circa 4 weeks)</w:delText>
        </w:r>
      </w:del>
      <w:r w:rsidRPr="003E534B">
        <w:rPr>
          <w:rFonts w:asciiTheme="minorHAnsi" w:hAnsiTheme="minorHAnsi" w:cs="Arial"/>
          <w:color w:val="333333"/>
          <w:sz w:val="22"/>
          <w:szCs w:val="22"/>
        </w:rPr>
        <w:t xml:space="preserve">.  </w:t>
      </w:r>
    </w:p>
    <w:p w:rsidR="009632A0" w:rsidDel="009720FE" w:rsidRDefault="003E534B" w:rsidP="003E534B">
      <w:pPr>
        <w:pStyle w:val="ListParagraph"/>
        <w:numPr>
          <w:ilvl w:val="0"/>
          <w:numId w:val="11"/>
        </w:numPr>
        <w:rPr>
          <w:del w:id="63" w:author="Simons, Bruce (CLW, Highett)" w:date="2014-06-18T14:53:00Z"/>
        </w:rPr>
      </w:pPr>
      <w:del w:id="64" w:author="Simons, Bruce (CLW, Highett)" w:date="2014-06-18T14:53:00Z">
        <w:r w:rsidRPr="003E534B" w:rsidDel="009720FE">
          <w:delText xml:space="preserve">In the interim an Enterprise Architect project file </w:delText>
        </w:r>
        <w:r w:rsidR="00F42511" w:rsidDel="009720FE">
          <w:delText>(FSDFModelSnapshot18-06-2014.</w:delText>
        </w:r>
        <w:r w:rsidRPr="003E534B" w:rsidDel="009720FE">
          <w:delText>EAP</w:delText>
        </w:r>
        <w:r w:rsidR="00F42511" w:rsidDel="009720FE">
          <w:delText>)</w:delText>
        </w:r>
        <w:r w:rsidRPr="003E534B" w:rsidDel="009720FE">
          <w:delText xml:space="preserve"> has been provided </w:delText>
        </w:r>
        <w:r w:rsidR="00F42511" w:rsidDel="009720FE">
          <w:delText xml:space="preserve">containing the place names models together with the rest of the FSDF models. </w:delText>
        </w:r>
      </w:del>
    </w:p>
    <w:p w:rsidR="009632A0" w:rsidDel="009720FE" w:rsidRDefault="009632A0" w:rsidP="00CE4923">
      <w:pPr>
        <w:pStyle w:val="ListParagraph"/>
        <w:numPr>
          <w:ilvl w:val="0"/>
          <w:numId w:val="11"/>
        </w:numPr>
        <w:shd w:val="clear" w:color="auto" w:fill="FFFFFF"/>
        <w:spacing w:before="125" w:after="0" w:line="250" w:lineRule="atLeast"/>
        <w:rPr>
          <w:del w:id="65" w:author="Simons, Bruce (CLW, Highett)" w:date="2014-06-18T14:53:00Z"/>
          <w:rFonts w:cs="Arial"/>
          <w:color w:val="333333"/>
          <w:highlight w:val="yellow"/>
        </w:rPr>
      </w:pPr>
      <w:del w:id="66" w:author="Simons, Bruce (CLW, Highett)" w:date="2014-06-18T14:53:00Z">
        <w:r w:rsidRPr="009632A0" w:rsidDel="009720FE">
          <w:rPr>
            <w:rFonts w:cs="Arial"/>
            <w:color w:val="333333"/>
            <w:highlight w:val="yellow"/>
          </w:rPr>
          <w:delText xml:space="preserve">The Place Names Product Model is contained in following package????. </w:delText>
        </w:r>
      </w:del>
    </w:p>
    <w:p w:rsidR="003E534B" w:rsidRPr="003E534B" w:rsidDel="009720FE" w:rsidRDefault="003E534B" w:rsidP="003E534B">
      <w:pPr>
        <w:pStyle w:val="ListParagraph"/>
        <w:numPr>
          <w:ilvl w:val="0"/>
          <w:numId w:val="11"/>
        </w:numPr>
        <w:rPr>
          <w:del w:id="67" w:author="Simons, Bruce (CLW, Highett)" w:date="2014-06-18T14:53:00Z"/>
        </w:rPr>
      </w:pPr>
      <w:del w:id="68" w:author="Simons, Bruce (CLW, Highett)" w:date="2014-06-18T14:53:00Z">
        <w:r w:rsidDel="009720FE">
          <w:delText xml:space="preserve">PLEASE NOTE </w:delText>
        </w:r>
        <w:r w:rsidR="00F42511" w:rsidDel="009720FE">
          <w:delText xml:space="preserve">- </w:delText>
        </w:r>
        <w:r w:rsidDel="009720FE">
          <w:delText>these models are disconnected from the subversion repository and are intended for the purposes of deliverable review only. Models should be accessed from source either directly from the subversion repository or by download from the FSDF model registry once available</w:delText>
        </w:r>
        <w:r w:rsidR="00A11BDA" w:rsidDel="009720FE">
          <w:delText>.</w:delText>
        </w:r>
        <w:r w:rsidDel="009720FE">
          <w:delText xml:space="preserve">  </w:delText>
        </w:r>
      </w:del>
    </w:p>
    <w:p w:rsidR="009632A0" w:rsidRPr="009632A0" w:rsidRDefault="009632A0" w:rsidP="009632A0">
      <w:pPr>
        <w:pStyle w:val="ListParagraph"/>
        <w:shd w:val="clear" w:color="auto" w:fill="FFFFFF"/>
        <w:spacing w:before="125" w:after="0" w:line="250" w:lineRule="atLeast"/>
        <w:rPr>
          <w:rFonts w:cs="Arial"/>
          <w:color w:val="333333"/>
          <w:highlight w:val="yellow"/>
        </w:rPr>
      </w:pPr>
    </w:p>
    <w:p w:rsidR="003E534B" w:rsidRPr="003E534B" w:rsidRDefault="003E534B" w:rsidP="003E534B">
      <w:r w:rsidRPr="003E534B">
        <w:t xml:space="preserve">The </w:t>
      </w:r>
      <w:r w:rsidR="00F42511">
        <w:t xml:space="preserve">product </w:t>
      </w:r>
      <w:r w:rsidRPr="003E534B">
        <w:t>model was developed based on the methodology described on FSDF Govdex site</w:t>
      </w:r>
      <w:r w:rsidR="00F42511">
        <w:t>:</w:t>
      </w:r>
      <w:r w:rsidRPr="003E534B">
        <w:t xml:space="preserve"> </w:t>
      </w:r>
      <w:hyperlink r:id="rId8" w:history="1">
        <w:r w:rsidRPr="003E534B">
          <w:rPr>
            <w:rStyle w:val="Hyperlink"/>
          </w:rPr>
          <w:t>https://govdex.gov.au/confluence/display/THEMEWGS/Place+Names+Modelling+Process</w:t>
        </w:r>
      </w:hyperlink>
    </w:p>
    <w:p w:rsidR="001A3A59" w:rsidRPr="001A3A59" w:rsidRDefault="003E534B" w:rsidP="009632A0">
      <w:pPr>
        <w:pStyle w:val="NormalWeb"/>
        <w:shd w:val="clear" w:color="auto" w:fill="FFFFFF"/>
        <w:spacing w:before="125" w:beforeAutospacing="0" w:after="0" w:afterAutospacing="0" w:line="250" w:lineRule="atLeast"/>
        <w:rPr>
          <w:rFonts w:asciiTheme="minorHAnsi" w:hAnsiTheme="minorHAnsi" w:cs="Arial"/>
          <w:color w:val="333333"/>
          <w:sz w:val="22"/>
          <w:szCs w:val="22"/>
        </w:rPr>
      </w:pPr>
      <w:r w:rsidRPr="003E534B">
        <w:rPr>
          <w:rFonts w:asciiTheme="minorHAnsi" w:hAnsiTheme="minorHAnsi" w:cs="Arial"/>
          <w:color w:val="333333"/>
          <w:sz w:val="22"/>
          <w:szCs w:val="22"/>
        </w:rPr>
        <w:t xml:space="preserve">A presentation made at the GA review workshop (deliverable 3.2.2) covering the Place Names </w:t>
      </w:r>
      <w:r w:rsidR="001A3A59">
        <w:rPr>
          <w:rFonts w:asciiTheme="minorHAnsi" w:hAnsiTheme="minorHAnsi" w:cs="Arial"/>
          <w:color w:val="333333"/>
          <w:sz w:val="22"/>
          <w:szCs w:val="22"/>
        </w:rPr>
        <w:t xml:space="preserve">Product Model </w:t>
      </w:r>
      <w:r w:rsidRPr="003E534B">
        <w:rPr>
          <w:rFonts w:asciiTheme="minorHAnsi" w:hAnsiTheme="minorHAnsi" w:cs="Arial"/>
          <w:color w:val="333333"/>
          <w:sz w:val="22"/>
          <w:szCs w:val="22"/>
        </w:rPr>
        <w:t>(PN-</w:t>
      </w:r>
      <w:r w:rsidR="001A3A59">
        <w:rPr>
          <w:rFonts w:asciiTheme="minorHAnsi" w:hAnsiTheme="minorHAnsi" w:cs="Arial"/>
          <w:color w:val="333333"/>
          <w:sz w:val="22"/>
          <w:szCs w:val="22"/>
        </w:rPr>
        <w:t>PM</w:t>
      </w:r>
      <w:r w:rsidRPr="003E534B">
        <w:rPr>
          <w:rFonts w:asciiTheme="minorHAnsi" w:hAnsiTheme="minorHAnsi" w:cs="Arial"/>
          <w:color w:val="333333"/>
          <w:sz w:val="22"/>
          <w:szCs w:val="22"/>
        </w:rPr>
        <w:t xml:space="preserve">) development methodology and presentation of </w:t>
      </w:r>
      <w:r w:rsidR="001A3A59">
        <w:rPr>
          <w:rFonts w:asciiTheme="minorHAnsi" w:hAnsiTheme="minorHAnsi" w:cs="Arial"/>
          <w:color w:val="333333"/>
          <w:sz w:val="22"/>
          <w:szCs w:val="22"/>
        </w:rPr>
        <w:t xml:space="preserve">the </w:t>
      </w:r>
      <w:r w:rsidRPr="003E534B">
        <w:rPr>
          <w:rFonts w:asciiTheme="minorHAnsi" w:hAnsiTheme="minorHAnsi" w:cs="Arial"/>
          <w:color w:val="333333"/>
          <w:sz w:val="22"/>
          <w:szCs w:val="22"/>
        </w:rPr>
        <w:t xml:space="preserve">model </w:t>
      </w:r>
      <w:r w:rsidR="001A3A59">
        <w:rPr>
          <w:rFonts w:asciiTheme="minorHAnsi" w:hAnsiTheme="minorHAnsi" w:cs="Arial"/>
          <w:color w:val="333333"/>
          <w:sz w:val="22"/>
          <w:szCs w:val="22"/>
        </w:rPr>
        <w:t xml:space="preserve">and comparison to and </w:t>
      </w:r>
      <w:del w:id="69" w:author="Simons, Bruce (CLW, Highett)" w:date="2014-06-18T14:54:00Z">
        <w:r w:rsidR="001A3A59" w:rsidDel="009720FE">
          <w:rPr>
            <w:rFonts w:asciiTheme="minorHAnsi" w:hAnsiTheme="minorHAnsi" w:cs="Arial"/>
            <w:color w:val="333333"/>
            <w:sz w:val="22"/>
            <w:szCs w:val="22"/>
          </w:rPr>
          <w:delText>assessemt</w:delText>
        </w:r>
      </w:del>
      <w:ins w:id="70" w:author="Simons, Bruce (CLW, Highett)" w:date="2014-06-18T14:54:00Z">
        <w:r w:rsidR="009720FE">
          <w:rPr>
            <w:rFonts w:asciiTheme="minorHAnsi" w:hAnsiTheme="minorHAnsi" w:cs="Arial"/>
            <w:color w:val="333333"/>
            <w:sz w:val="22"/>
            <w:szCs w:val="22"/>
          </w:rPr>
          <w:t>assessment</w:t>
        </w:r>
      </w:ins>
      <w:r w:rsidR="001A3A59">
        <w:rPr>
          <w:rFonts w:asciiTheme="minorHAnsi" w:hAnsiTheme="minorHAnsi" w:cs="Arial"/>
          <w:color w:val="333333"/>
          <w:sz w:val="22"/>
          <w:szCs w:val="22"/>
        </w:rPr>
        <w:t xml:space="preserve"> of the existing WFS-G service is </w:t>
      </w:r>
      <w:r w:rsidRPr="003E534B">
        <w:rPr>
          <w:rFonts w:asciiTheme="minorHAnsi" w:hAnsiTheme="minorHAnsi" w:cs="Arial"/>
          <w:color w:val="333333"/>
          <w:sz w:val="22"/>
          <w:szCs w:val="22"/>
        </w:rPr>
        <w:t>available on Govd</w:t>
      </w:r>
      <w:r w:rsidRPr="009632A0">
        <w:rPr>
          <w:rFonts w:asciiTheme="minorHAnsi" w:hAnsiTheme="minorHAnsi" w:cs="Arial"/>
          <w:color w:val="333333"/>
          <w:sz w:val="22"/>
          <w:szCs w:val="22"/>
        </w:rPr>
        <w:t>ex site:</w:t>
      </w:r>
      <w:r w:rsidR="009632A0" w:rsidRPr="009632A0">
        <w:rPr>
          <w:rFonts w:asciiTheme="minorHAnsi" w:hAnsiTheme="minorHAnsi"/>
          <w:sz w:val="22"/>
          <w:szCs w:val="22"/>
        </w:rPr>
        <w:t xml:space="preserve"> </w:t>
      </w:r>
      <w:hyperlink r:id="rId9" w:history="1">
        <w:r w:rsidR="009632A0" w:rsidRPr="009632A0">
          <w:rPr>
            <w:rStyle w:val="Hyperlink"/>
            <w:rFonts w:asciiTheme="minorHAnsi" w:hAnsiTheme="minorHAnsi" w:cs="Arial"/>
            <w:color w:val="326CA6"/>
            <w:sz w:val="22"/>
            <w:szCs w:val="22"/>
            <w:shd w:val="clear" w:color="auto" w:fill="FFFFFF"/>
          </w:rPr>
          <w:t>Session4-2014-06-17 PlaceNames Theme Workshop for GA.pptx</w:t>
        </w:r>
      </w:hyperlink>
      <w:r w:rsidR="009632A0" w:rsidRPr="001A3A59">
        <w:rPr>
          <w:rFonts w:asciiTheme="minorHAnsi" w:hAnsiTheme="minorHAnsi" w:cs="Arial"/>
          <w:color w:val="333333"/>
          <w:sz w:val="22"/>
          <w:szCs w:val="22"/>
        </w:rPr>
        <w:t xml:space="preserve"> </w:t>
      </w:r>
    </w:p>
    <w:p w:rsidR="003E534B" w:rsidRDefault="003E534B" w:rsidP="00DF57DF"/>
    <w:p w:rsidR="00107DDE" w:rsidRDefault="00107DDE" w:rsidP="00F42511">
      <w:pPr>
        <w:pStyle w:val="Heading2"/>
        <w:rPr>
          <w:b w:val="0"/>
          <w:sz w:val="28"/>
        </w:rPr>
      </w:pPr>
      <w:r w:rsidRPr="00BE3DD7">
        <w:rPr>
          <w:sz w:val="28"/>
        </w:rPr>
        <w:t>Del</w:t>
      </w:r>
      <w:del w:id="71" w:author="Simons, Bruce (CLW, Highett)" w:date="2014-06-18T14:51:00Z">
        <w:r w:rsidRPr="00BE3DD7" w:rsidDel="009720FE">
          <w:rPr>
            <w:sz w:val="28"/>
          </w:rPr>
          <w:delText>v</w:delText>
        </w:r>
      </w:del>
      <w:r w:rsidRPr="00BE3DD7">
        <w:rPr>
          <w:sz w:val="28"/>
        </w:rPr>
        <w:t>iverable 3.2.1 - Draft Place Names-</w:t>
      </w:r>
      <w:r w:rsidR="003E534B" w:rsidRPr="00974C87">
        <w:rPr>
          <w:sz w:val="28"/>
        </w:rPr>
        <w:t xml:space="preserve">Thematic Conceptual Model (PN-TCM) </w:t>
      </w:r>
    </w:p>
    <w:p w:rsidR="003E534B" w:rsidRDefault="00161AF7" w:rsidP="00161AF7">
      <w:r w:rsidRPr="003E534B">
        <w:t xml:space="preserve">The </w:t>
      </w:r>
      <w:r w:rsidR="003E534B" w:rsidRPr="003E534B">
        <w:t>Place Names Thematic Conceptual Model (PN-</w:t>
      </w:r>
      <w:r w:rsidRPr="003E534B">
        <w:t>TCM</w:t>
      </w:r>
      <w:r w:rsidR="003E534B" w:rsidRPr="003E534B">
        <w:t>)</w:t>
      </w:r>
      <w:r w:rsidRPr="003E534B">
        <w:t xml:space="preserve"> was developed </w:t>
      </w:r>
      <w:r w:rsidR="003E534B" w:rsidRPr="003E534B">
        <w:t xml:space="preserve">and presented for review at a workshop </w:t>
      </w:r>
      <w:r w:rsidR="003E534B">
        <w:t xml:space="preserve">at GA on </w:t>
      </w:r>
      <w:del w:id="72" w:author="Simons, Bruce (CLW, Highett)" w:date="2014-06-18T14:55:00Z">
        <w:r w:rsidR="003E534B" w:rsidDel="009720FE">
          <w:delText>17</w:delText>
        </w:r>
        <w:r w:rsidR="003E534B" w:rsidRPr="003E534B" w:rsidDel="009720FE">
          <w:rPr>
            <w:vertAlign w:val="superscript"/>
          </w:rPr>
          <w:delText>th</w:delText>
        </w:r>
        <w:r w:rsidR="003E534B" w:rsidDel="009720FE">
          <w:delText xml:space="preserve"> </w:delText>
        </w:r>
        <w:r w:rsidR="003E534B" w:rsidRPr="003E534B" w:rsidDel="009720FE">
          <w:delText xml:space="preserve"> June</w:delText>
        </w:r>
      </w:del>
      <w:ins w:id="73" w:author="Simons, Bruce (CLW, Highett)" w:date="2014-06-18T14:55:00Z">
        <w:r w:rsidR="009720FE">
          <w:t>17</w:t>
        </w:r>
        <w:r w:rsidR="009720FE" w:rsidRPr="003E534B">
          <w:rPr>
            <w:vertAlign w:val="superscript"/>
          </w:rPr>
          <w:t>th</w:t>
        </w:r>
        <w:r w:rsidR="009720FE">
          <w:t xml:space="preserve"> </w:t>
        </w:r>
        <w:r w:rsidR="009720FE" w:rsidRPr="003E534B">
          <w:t>June</w:t>
        </w:r>
      </w:ins>
      <w:r w:rsidR="003E534B" w:rsidRPr="003E534B">
        <w:t xml:space="preserve">. </w:t>
      </w:r>
      <w:r w:rsidR="009720FE">
        <w:t xml:space="preserve">The model is shown in </w:t>
      </w:r>
      <w:r w:rsidR="00D8584E">
        <w:fldChar w:fldCharType="begin"/>
      </w:r>
      <w:r w:rsidR="009720FE">
        <w:instrText xml:space="preserve"> REF _Ref390860326 \h </w:instrText>
      </w:r>
      <w:r w:rsidR="00D8584E">
        <w:fldChar w:fldCharType="separate"/>
      </w:r>
      <w:r w:rsidR="009720FE">
        <w:t xml:space="preserve">Figure </w:t>
      </w:r>
      <w:r w:rsidR="009720FE">
        <w:rPr>
          <w:noProof/>
        </w:rPr>
        <w:t>1</w:t>
      </w:r>
      <w:r w:rsidR="00D8584E">
        <w:fldChar w:fldCharType="end"/>
      </w:r>
      <w:del w:id="74" w:author="Simons, Bruce (CLW, Highett)" w:date="2014-06-18T14:55:00Z">
        <w:r w:rsidR="009720FE" w:rsidDel="0010661A">
          <w:delText>,below</w:delText>
        </w:r>
      </w:del>
      <w:r w:rsidR="009720FE">
        <w:t>.</w:t>
      </w:r>
    </w:p>
    <w:p w:rsidR="00974C87" w:rsidRDefault="00974C87" w:rsidP="00974C87">
      <w:pPr>
        <w:pStyle w:val="NormalWeb"/>
        <w:numPr>
          <w:ilvl w:val="0"/>
          <w:numId w:val="11"/>
        </w:numPr>
        <w:shd w:val="clear" w:color="auto" w:fill="FFFFFF"/>
        <w:spacing w:before="125" w:beforeAutospacing="0" w:after="0" w:afterAutospacing="0" w:line="250" w:lineRule="atLeast"/>
        <w:rPr>
          <w:rFonts w:asciiTheme="minorHAnsi" w:hAnsiTheme="minorHAnsi" w:cs="Arial"/>
          <w:color w:val="333333"/>
          <w:sz w:val="22"/>
          <w:szCs w:val="22"/>
        </w:rPr>
      </w:pPr>
      <w:del w:id="75" w:author="Simons, Bruce (CLW, Highett)" w:date="2014-06-18T14:56:00Z">
        <w:r w:rsidRPr="003E534B" w:rsidDel="009720FE">
          <w:rPr>
            <w:rFonts w:asciiTheme="minorHAnsi" w:hAnsiTheme="minorHAnsi" w:cs="Arial"/>
            <w:color w:val="333333"/>
            <w:sz w:val="22"/>
            <w:szCs w:val="22"/>
          </w:rPr>
          <w:delText>Cannonical</w:delText>
        </w:r>
      </w:del>
      <w:ins w:id="76" w:author="Simons, Bruce (CLW, Highett)" w:date="2014-06-18T14:56:00Z">
        <w:r w:rsidR="009720FE" w:rsidRPr="003E534B">
          <w:rPr>
            <w:rFonts w:asciiTheme="minorHAnsi" w:hAnsiTheme="minorHAnsi" w:cs="Arial"/>
            <w:color w:val="333333"/>
            <w:sz w:val="22"/>
            <w:szCs w:val="22"/>
          </w:rPr>
          <w:t>Canonical</w:t>
        </w:r>
      </w:ins>
      <w:r w:rsidRPr="003E534B">
        <w:rPr>
          <w:rFonts w:asciiTheme="minorHAnsi" w:hAnsiTheme="minorHAnsi" w:cs="Arial"/>
          <w:color w:val="333333"/>
          <w:sz w:val="22"/>
          <w:szCs w:val="22"/>
        </w:rPr>
        <w:t xml:space="preserve"> versions of the model are located on a CSIRO hosted Subversion repository (</w:t>
      </w:r>
      <w:hyperlink r:id="rId10" w:history="1">
        <w:r w:rsidRPr="003E534B">
          <w:rPr>
            <w:rStyle w:val="Hyperlink"/>
            <w:rFonts w:asciiTheme="minorHAnsi" w:eastAsiaTheme="majorEastAsia" w:hAnsiTheme="minorHAnsi" w:cs="Arial"/>
            <w:color w:val="326CA6"/>
            <w:sz w:val="22"/>
            <w:szCs w:val="22"/>
          </w:rPr>
          <w:t>https://svnserv.csiro.au/svn/FDSF/PlaceName</w:t>
        </w:r>
      </w:hyperlink>
      <w:r w:rsidRPr="003E534B">
        <w:rPr>
          <w:rFonts w:asciiTheme="minorHAnsi" w:hAnsiTheme="minorHAnsi" w:cs="Arial"/>
          <w:color w:val="333333"/>
          <w:sz w:val="22"/>
          <w:szCs w:val="22"/>
        </w:rPr>
        <w:t>)</w:t>
      </w:r>
      <w:r>
        <w:rPr>
          <w:rFonts w:asciiTheme="minorHAnsi" w:hAnsiTheme="minorHAnsi" w:cs="Arial"/>
          <w:color w:val="333333"/>
          <w:sz w:val="22"/>
          <w:szCs w:val="22"/>
        </w:rPr>
        <w:t>. A</w:t>
      </w:r>
      <w:r w:rsidRPr="003E534B">
        <w:rPr>
          <w:rFonts w:asciiTheme="minorHAnsi" w:hAnsiTheme="minorHAnsi" w:cs="Arial"/>
          <w:color w:val="333333"/>
          <w:sz w:val="22"/>
          <w:szCs w:val="22"/>
        </w:rPr>
        <w:t xml:space="preserve">ccess to this repository can be provided on request. </w:t>
      </w:r>
    </w:p>
    <w:p w:rsidR="00974C87" w:rsidRPr="003E534B" w:rsidRDefault="00974C87" w:rsidP="00974C87">
      <w:pPr>
        <w:pStyle w:val="NormalWeb"/>
        <w:numPr>
          <w:ilvl w:val="0"/>
          <w:numId w:val="11"/>
        </w:numPr>
        <w:shd w:val="clear" w:color="auto" w:fill="FFFFFF"/>
        <w:spacing w:before="125" w:beforeAutospacing="0" w:after="0" w:afterAutospacing="0" w:line="250" w:lineRule="atLeast"/>
        <w:rPr>
          <w:rFonts w:asciiTheme="minorHAnsi" w:hAnsiTheme="minorHAnsi" w:cs="Arial"/>
          <w:color w:val="333333"/>
          <w:sz w:val="22"/>
          <w:szCs w:val="22"/>
        </w:rPr>
      </w:pPr>
      <w:r>
        <w:rPr>
          <w:rFonts w:asciiTheme="minorHAnsi" w:hAnsiTheme="minorHAnsi" w:cs="Arial"/>
          <w:color w:val="333333"/>
          <w:sz w:val="22"/>
          <w:szCs w:val="22"/>
        </w:rPr>
        <w:t>P</w:t>
      </w:r>
      <w:r w:rsidRPr="003E534B">
        <w:rPr>
          <w:rFonts w:asciiTheme="minorHAnsi" w:hAnsiTheme="minorHAnsi" w:cs="Arial"/>
          <w:color w:val="333333"/>
          <w:sz w:val="22"/>
          <w:szCs w:val="22"/>
        </w:rPr>
        <w:t>lace Names model</w:t>
      </w:r>
      <w:r>
        <w:rPr>
          <w:rFonts w:asciiTheme="minorHAnsi" w:hAnsiTheme="minorHAnsi" w:cs="Arial"/>
          <w:color w:val="333333"/>
          <w:sz w:val="22"/>
          <w:szCs w:val="22"/>
        </w:rPr>
        <w:t>s</w:t>
      </w:r>
      <w:r w:rsidRPr="003E534B">
        <w:rPr>
          <w:rFonts w:asciiTheme="minorHAnsi" w:hAnsiTheme="minorHAnsi" w:cs="Arial"/>
          <w:color w:val="333333"/>
          <w:sz w:val="22"/>
          <w:szCs w:val="22"/>
        </w:rPr>
        <w:t xml:space="preserve"> will be published to the FSDF model registry on data.gov.au pending completion of model registry configuration (</w:t>
      </w:r>
      <w:del w:id="77" w:author="Simons, Bruce (CLW, Highett)" w:date="2014-06-18T14:56:00Z">
        <w:r w:rsidRPr="003E534B" w:rsidDel="009720FE">
          <w:rPr>
            <w:rFonts w:asciiTheme="minorHAnsi" w:hAnsiTheme="minorHAnsi" w:cs="Arial"/>
            <w:color w:val="333333"/>
            <w:sz w:val="22"/>
            <w:szCs w:val="22"/>
          </w:rPr>
          <w:delText>anticapted</w:delText>
        </w:r>
      </w:del>
      <w:ins w:id="78" w:author="Simons, Bruce (CLW, Highett)" w:date="2014-06-18T14:56:00Z">
        <w:r w:rsidR="009720FE" w:rsidRPr="003E534B">
          <w:rPr>
            <w:rFonts w:asciiTheme="minorHAnsi" w:hAnsiTheme="minorHAnsi" w:cs="Arial"/>
            <w:color w:val="333333"/>
            <w:sz w:val="22"/>
            <w:szCs w:val="22"/>
          </w:rPr>
          <w:t>anticipated</w:t>
        </w:r>
      </w:ins>
      <w:r w:rsidRPr="003E534B">
        <w:rPr>
          <w:rFonts w:asciiTheme="minorHAnsi" w:hAnsiTheme="minorHAnsi" w:cs="Arial"/>
          <w:color w:val="333333"/>
          <w:sz w:val="22"/>
          <w:szCs w:val="22"/>
        </w:rPr>
        <w:t xml:space="preserve"> to be circa 4 weeks).  </w:t>
      </w:r>
    </w:p>
    <w:p w:rsidR="009632A0" w:rsidRDefault="00974C87" w:rsidP="009632A0">
      <w:pPr>
        <w:pStyle w:val="ListParagraph"/>
        <w:numPr>
          <w:ilvl w:val="0"/>
          <w:numId w:val="11"/>
        </w:numPr>
      </w:pPr>
      <w:r w:rsidRPr="003E534B">
        <w:t>In the</w:t>
      </w:r>
      <w:r w:rsidR="009632A0">
        <w:t xml:space="preserve"> interim an </w:t>
      </w:r>
      <w:r w:rsidR="009632A0" w:rsidRPr="003E534B">
        <w:t xml:space="preserve">Enterprise Architect project file </w:t>
      </w:r>
      <w:r w:rsidR="009632A0">
        <w:t>(FSDFModelSnapshot18-06-2014.</w:t>
      </w:r>
      <w:r w:rsidR="009632A0" w:rsidRPr="003E534B">
        <w:t>EAP</w:t>
      </w:r>
      <w:r w:rsidR="009632A0">
        <w:t>)</w:t>
      </w:r>
      <w:r w:rsidR="009632A0" w:rsidRPr="003E534B">
        <w:t xml:space="preserve"> </w:t>
      </w:r>
      <w:r w:rsidRPr="003E534B">
        <w:t xml:space="preserve">has been provided </w:t>
      </w:r>
      <w:r>
        <w:t>containing the place names</w:t>
      </w:r>
      <w:r w:rsidR="009632A0">
        <w:t xml:space="preserve"> models</w:t>
      </w:r>
      <w:r>
        <w:t xml:space="preserve">. </w:t>
      </w:r>
    </w:p>
    <w:p w:rsidR="009632A0" w:rsidRPr="009632A0" w:rsidRDefault="009632A0" w:rsidP="009632A0">
      <w:pPr>
        <w:pStyle w:val="ListParagraph"/>
        <w:numPr>
          <w:ilvl w:val="0"/>
          <w:numId w:val="11"/>
        </w:numPr>
      </w:pPr>
      <w:r w:rsidRPr="009632A0">
        <w:rPr>
          <w:rFonts w:cs="Arial"/>
          <w:color w:val="333333"/>
        </w:rPr>
        <w:t xml:space="preserve">The place Names Thematic Conceptual Model is contained in the &lt;&lt;ApplicationSchema&gt;&gt; </w:t>
      </w:r>
      <w:r w:rsidR="009720FE" w:rsidRPr="009632A0">
        <w:rPr>
          <w:rFonts w:cs="Arial"/>
          <w:color w:val="333333"/>
        </w:rPr>
        <w:t>FSDFGazettee</w:t>
      </w:r>
      <w:ins w:id="79" w:author="Simons, Bruce (CLW, Highett)" w:date="2014-06-18T14:56:00Z">
        <w:r w:rsidR="009720FE">
          <w:rPr>
            <w:rFonts w:cs="Arial"/>
            <w:color w:val="333333"/>
          </w:rPr>
          <w:t>r</w:t>
        </w:r>
      </w:ins>
      <w:r w:rsidRPr="009632A0">
        <w:rPr>
          <w:rFonts w:cs="Arial"/>
          <w:color w:val="333333"/>
        </w:rPr>
        <w:t xml:space="preserve"> package</w:t>
      </w:r>
      <w:r>
        <w:rPr>
          <w:rFonts w:cs="Arial"/>
          <w:color w:val="333333"/>
        </w:rPr>
        <w:t xml:space="preserve">  (see FSDF &gt; FSDF TWG Models &gt; </w:t>
      </w:r>
      <w:r w:rsidRPr="00E15A07">
        <w:rPr>
          <w:rFonts w:cs="Arial"/>
          <w:color w:val="333333"/>
        </w:rPr>
        <w:t>TWG Place Names &gt; TWG Co</w:t>
      </w:r>
      <w:r>
        <w:rPr>
          <w:rFonts w:cs="Arial"/>
          <w:color w:val="333333"/>
        </w:rPr>
        <w:t>n</w:t>
      </w:r>
      <w:r w:rsidRPr="00E15A07">
        <w:rPr>
          <w:rFonts w:cs="Arial"/>
          <w:color w:val="333333"/>
        </w:rPr>
        <w:t xml:space="preserve">ceptual Model </w:t>
      </w:r>
      <w:r>
        <w:rPr>
          <w:rFonts w:cs="Arial"/>
          <w:color w:val="333333"/>
        </w:rPr>
        <w:t xml:space="preserve">in the EAP file) </w:t>
      </w:r>
    </w:p>
    <w:p w:rsidR="00974C87" w:rsidRPr="003E534B" w:rsidRDefault="00974C87" w:rsidP="00974C87">
      <w:pPr>
        <w:pStyle w:val="ListParagraph"/>
        <w:numPr>
          <w:ilvl w:val="0"/>
          <w:numId w:val="11"/>
        </w:numPr>
      </w:pPr>
      <w:del w:id="80" w:author="Simons, Bruce (CLW, Highett)" w:date="2014-06-18T14:38:00Z">
        <w:r w:rsidDel="00004F7F">
          <w:lastRenderedPageBreak/>
          <w:delText xml:space="preserve">PLEASE </w:delText>
        </w:r>
      </w:del>
      <w:r>
        <w:t xml:space="preserve">NOTE these models are disconnected from the subversion repository and are intended for the purposes of deliverable review only. Models should be accessed from source either directly from the subversion repository or by download from the FSDF model registry once available  </w:t>
      </w:r>
    </w:p>
    <w:p w:rsidR="00974C87" w:rsidRDefault="00974C87" w:rsidP="00161AF7"/>
    <w:p w:rsidR="00F42511" w:rsidRDefault="00F42511" w:rsidP="00161AF7">
      <w:r>
        <w:rPr>
          <w:noProof/>
          <w:lang w:eastAsia="en-AU"/>
        </w:rPr>
        <w:drawing>
          <wp:inline distT="0" distB="0" distL="0" distR="0">
            <wp:extent cx="6120130" cy="403369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20130" cy="4033699"/>
                    </a:xfrm>
                    <a:prstGeom prst="rect">
                      <a:avLst/>
                    </a:prstGeom>
                    <a:noFill/>
                    <a:ln w="9525">
                      <a:noFill/>
                      <a:miter lim="800000"/>
                      <a:headEnd/>
                      <a:tailEnd/>
                    </a:ln>
                  </pic:spPr>
                </pic:pic>
              </a:graphicData>
            </a:graphic>
          </wp:inline>
        </w:drawing>
      </w:r>
    </w:p>
    <w:p w:rsidR="00F42511" w:rsidRDefault="00F42511" w:rsidP="00F42511">
      <w:pPr>
        <w:pStyle w:val="Caption"/>
      </w:pPr>
      <w:bookmarkStart w:id="81" w:name="_Ref390860326"/>
      <w:r>
        <w:t xml:space="preserve">Figure </w:t>
      </w:r>
      <w:fldSimple w:instr=" SEQ Figure \* ARABIC ">
        <w:r>
          <w:rPr>
            <w:noProof/>
          </w:rPr>
          <w:t>1</w:t>
        </w:r>
      </w:fldSimple>
      <w:bookmarkEnd w:id="81"/>
      <w:r>
        <w:t xml:space="preserve"> Place Names Thematic Conceptual Model - FSDF-Gazetteer</w:t>
      </w:r>
    </w:p>
    <w:p w:rsidR="003A7DFB" w:rsidRPr="003E534B" w:rsidRDefault="003E534B" w:rsidP="00161AF7">
      <w:r w:rsidRPr="003E534B">
        <w:t xml:space="preserve">The model was developed based on the </w:t>
      </w:r>
      <w:r w:rsidR="00161AF7" w:rsidRPr="003E534B">
        <w:t>methodology</w:t>
      </w:r>
      <w:r w:rsidRPr="003E534B">
        <w:t xml:space="preserve"> described on FSDF Govdex site </w:t>
      </w:r>
      <w:hyperlink r:id="rId12" w:history="1">
        <w:r w:rsidR="003A7DFB" w:rsidRPr="003E534B">
          <w:rPr>
            <w:rStyle w:val="Hyperlink"/>
          </w:rPr>
          <w:t>https://govdex.gov.au/confluence/display/THEMEWGS/Place+Names+Modelling+Process</w:t>
        </w:r>
      </w:hyperlink>
    </w:p>
    <w:p w:rsidR="003E534B" w:rsidRPr="003E534B" w:rsidRDefault="003E534B" w:rsidP="00974C87">
      <w:pPr>
        <w:pStyle w:val="NormalWeb"/>
        <w:shd w:val="clear" w:color="auto" w:fill="FFFFFF"/>
        <w:spacing w:before="125" w:beforeAutospacing="0" w:after="0" w:afterAutospacing="0" w:line="250" w:lineRule="atLeast"/>
        <w:rPr>
          <w:rFonts w:asciiTheme="minorHAnsi" w:hAnsiTheme="minorHAnsi" w:cs="Arial"/>
          <w:color w:val="333333"/>
          <w:sz w:val="22"/>
          <w:szCs w:val="22"/>
        </w:rPr>
      </w:pPr>
      <w:r w:rsidRPr="003E534B">
        <w:rPr>
          <w:rFonts w:asciiTheme="minorHAnsi" w:hAnsiTheme="minorHAnsi" w:cs="Arial"/>
          <w:color w:val="333333"/>
          <w:sz w:val="22"/>
          <w:szCs w:val="22"/>
        </w:rPr>
        <w:t xml:space="preserve">A presentation made at the GA review workshop (deliverable 3.2.2) covering the Place Names Thematic Conceptual Model (PN-TCM) </w:t>
      </w:r>
      <w:r w:rsidR="00974C87">
        <w:rPr>
          <w:rFonts w:asciiTheme="minorHAnsi" w:hAnsiTheme="minorHAnsi" w:cs="Arial"/>
          <w:color w:val="333333"/>
          <w:sz w:val="22"/>
          <w:szCs w:val="22"/>
        </w:rPr>
        <w:t xml:space="preserve">draft model and the modelling </w:t>
      </w:r>
      <w:r w:rsidRPr="003E534B">
        <w:rPr>
          <w:rFonts w:asciiTheme="minorHAnsi" w:hAnsiTheme="minorHAnsi" w:cs="Arial"/>
          <w:color w:val="333333"/>
          <w:sz w:val="22"/>
          <w:szCs w:val="22"/>
        </w:rPr>
        <w:t>methodology is available on Govdex site</w:t>
      </w:r>
      <w:r w:rsidR="00974C87">
        <w:rPr>
          <w:rFonts w:asciiTheme="minorHAnsi" w:hAnsiTheme="minorHAnsi" w:cs="Arial"/>
          <w:color w:val="333333"/>
          <w:sz w:val="22"/>
          <w:szCs w:val="22"/>
        </w:rPr>
        <w:t xml:space="preserve"> </w:t>
      </w:r>
      <w:r w:rsidR="009632A0">
        <w:rPr>
          <w:rFonts w:asciiTheme="minorHAnsi" w:hAnsiTheme="minorHAnsi" w:cs="Arial"/>
          <w:color w:val="333333"/>
          <w:sz w:val="22"/>
          <w:szCs w:val="22"/>
        </w:rPr>
        <w:t xml:space="preserve">- </w:t>
      </w:r>
      <w:hyperlink r:id="rId13" w:history="1">
        <w:r w:rsidR="009632A0" w:rsidRPr="009632A0">
          <w:rPr>
            <w:rStyle w:val="Hyperlink"/>
            <w:rFonts w:asciiTheme="minorHAnsi" w:eastAsiaTheme="majorEastAsia" w:hAnsiTheme="minorHAnsi" w:cs="Arial"/>
            <w:color w:val="326CA6"/>
            <w:sz w:val="22"/>
            <w:szCs w:val="22"/>
          </w:rPr>
          <w:t>Session3-2014-06-17 PlaceNames Theme Workshop for GA.pptx</w:t>
        </w:r>
      </w:hyperlink>
    </w:p>
    <w:p w:rsidR="001A3A59" w:rsidRDefault="001A3A59" w:rsidP="00BE3DD7">
      <w:pPr>
        <w:rPr>
          <w:rFonts w:asciiTheme="majorHAnsi" w:hAnsiTheme="majorHAnsi"/>
          <w:b/>
          <w:sz w:val="28"/>
        </w:rPr>
      </w:pPr>
    </w:p>
    <w:p w:rsidR="00107DDE" w:rsidRPr="00BE3DD7" w:rsidRDefault="00107DDE" w:rsidP="00974C87">
      <w:pPr>
        <w:pStyle w:val="Heading2"/>
        <w:rPr>
          <w:b w:val="0"/>
          <w:sz w:val="28"/>
        </w:rPr>
      </w:pPr>
      <w:del w:id="82" w:author="Simons, Bruce (CLW, Highett)" w:date="2014-06-18T14:56:00Z">
        <w:r w:rsidRPr="00BE3DD7" w:rsidDel="009720FE">
          <w:rPr>
            <w:sz w:val="28"/>
          </w:rPr>
          <w:delText>Delviverable</w:delText>
        </w:r>
      </w:del>
      <w:ins w:id="83" w:author="Simons, Bruce (CLW, Highett)" w:date="2014-06-18T14:56:00Z">
        <w:r w:rsidR="009720FE" w:rsidRPr="00BE3DD7">
          <w:rPr>
            <w:sz w:val="28"/>
          </w:rPr>
          <w:t>Deliverable</w:t>
        </w:r>
      </w:ins>
      <w:r w:rsidR="009720FE" w:rsidRPr="00BE3DD7">
        <w:rPr>
          <w:sz w:val="28"/>
        </w:rPr>
        <w:t xml:space="preserve"> 3.2.2.</w:t>
      </w:r>
      <w:ins w:id="84" w:author="Simons, Bruce (CLW, Highett)" w:date="2014-06-18T14:56:00Z">
        <w:r w:rsidR="009720FE">
          <w:rPr>
            <w:sz w:val="28"/>
          </w:rPr>
          <w:t xml:space="preserve"> </w:t>
        </w:r>
      </w:ins>
      <w:r w:rsidR="009720FE" w:rsidRPr="00BE3DD7">
        <w:rPr>
          <w:sz w:val="28"/>
        </w:rPr>
        <w:t xml:space="preserve">- Model review workshop </w:t>
      </w:r>
    </w:p>
    <w:p w:rsidR="001A3A59" w:rsidRDefault="00BE3DD7" w:rsidP="00BE3DD7">
      <w:r>
        <w:t xml:space="preserve">A model review workshop was </w:t>
      </w:r>
      <w:r w:rsidR="00A13E95">
        <w:t xml:space="preserve">conducted </w:t>
      </w:r>
      <w:r>
        <w:t xml:space="preserve">on </w:t>
      </w:r>
      <w:r w:rsidR="001A3A59">
        <w:t>17 June 2014 with Geoscience Australia personnel to review:</w:t>
      </w:r>
    </w:p>
    <w:p w:rsidR="001A3A59" w:rsidRDefault="001A3A59" w:rsidP="00A13E95">
      <w:pPr>
        <w:pStyle w:val="ListParagraph"/>
        <w:numPr>
          <w:ilvl w:val="0"/>
          <w:numId w:val="13"/>
        </w:numPr>
      </w:pPr>
      <w:r>
        <w:t>Place Names Thematic Conceptual Model (PN-TCM)</w:t>
      </w:r>
      <w:r w:rsidR="00974C87">
        <w:t>;</w:t>
      </w:r>
    </w:p>
    <w:p w:rsidR="001A3A59" w:rsidRDefault="001A3A59" w:rsidP="00A13E95">
      <w:pPr>
        <w:pStyle w:val="ListParagraph"/>
        <w:numPr>
          <w:ilvl w:val="0"/>
          <w:numId w:val="13"/>
        </w:numPr>
      </w:pPr>
      <w:r>
        <w:t>Place Names Product modelling (PN-PM)</w:t>
      </w:r>
      <w:r w:rsidR="00974C87">
        <w:t>; and</w:t>
      </w:r>
    </w:p>
    <w:p w:rsidR="00A13E95" w:rsidRDefault="001A3A59" w:rsidP="00A13E95">
      <w:pPr>
        <w:pStyle w:val="ListParagraph"/>
        <w:numPr>
          <w:ilvl w:val="0"/>
          <w:numId w:val="13"/>
        </w:numPr>
      </w:pPr>
      <w:r>
        <w:t>Place Names Thematic Conceptual Model (PN-TCM) mapping</w:t>
      </w:r>
      <w:r w:rsidR="00974C87">
        <w:t>.</w:t>
      </w:r>
    </w:p>
    <w:p w:rsidR="00A13E95" w:rsidRDefault="00A13E95" w:rsidP="00A13E95">
      <w:r>
        <w:t>The agenda for the review workshop is provided below:</w:t>
      </w:r>
    </w:p>
    <w:p w:rsidR="00B71B29" w:rsidRPr="00974C87" w:rsidRDefault="00B212FB" w:rsidP="00974C87">
      <w:pPr>
        <w:pStyle w:val="ListParagraph"/>
        <w:numPr>
          <w:ilvl w:val="0"/>
          <w:numId w:val="13"/>
        </w:numPr>
      </w:pPr>
      <w:r w:rsidRPr="00974C87">
        <w:lastRenderedPageBreak/>
        <w:t xml:space="preserve">9:30-10:00  - Session 1 - Introduction </w:t>
      </w:r>
    </w:p>
    <w:p w:rsidR="00B71B29" w:rsidRPr="00974C87" w:rsidRDefault="00B212FB" w:rsidP="00974C87">
      <w:pPr>
        <w:pStyle w:val="ListParagraph"/>
        <w:numPr>
          <w:ilvl w:val="0"/>
          <w:numId w:val="13"/>
        </w:numPr>
      </w:pPr>
      <w:r w:rsidRPr="00974C87">
        <w:t xml:space="preserve">10:00-10:20 - Session 2 - Place Names context </w:t>
      </w:r>
    </w:p>
    <w:p w:rsidR="00B71B29" w:rsidRPr="00974C87" w:rsidRDefault="00B212FB" w:rsidP="00974C87">
      <w:pPr>
        <w:pStyle w:val="ListParagraph"/>
        <w:numPr>
          <w:ilvl w:val="0"/>
          <w:numId w:val="13"/>
        </w:numPr>
      </w:pPr>
      <w:r w:rsidRPr="00974C87">
        <w:t xml:space="preserve">10:20-10:50 – Session 3 - Place Names Thematic Conceptual Modelling and model mapping </w:t>
      </w:r>
    </w:p>
    <w:p w:rsidR="00B71B29" w:rsidRPr="00974C87" w:rsidRDefault="00B212FB" w:rsidP="00974C87">
      <w:pPr>
        <w:pStyle w:val="ListParagraph"/>
        <w:numPr>
          <w:ilvl w:val="0"/>
          <w:numId w:val="13"/>
        </w:numPr>
      </w:pPr>
      <w:r w:rsidRPr="00974C87">
        <w:t>10:50-11:00 – break</w:t>
      </w:r>
    </w:p>
    <w:p w:rsidR="00B71B29" w:rsidRPr="00974C87" w:rsidRDefault="00B212FB" w:rsidP="00974C87">
      <w:pPr>
        <w:pStyle w:val="ListParagraph"/>
        <w:numPr>
          <w:ilvl w:val="0"/>
          <w:numId w:val="13"/>
        </w:numPr>
      </w:pPr>
      <w:r w:rsidRPr="00974C87">
        <w:t>11:00-12:00 - Session 4 - Place Names Product modelling</w:t>
      </w:r>
    </w:p>
    <w:p w:rsidR="00B71B29" w:rsidRPr="00974C87" w:rsidRDefault="00B212FB" w:rsidP="00974C87">
      <w:pPr>
        <w:pStyle w:val="ListParagraph"/>
        <w:numPr>
          <w:ilvl w:val="0"/>
          <w:numId w:val="13"/>
        </w:numPr>
      </w:pPr>
      <w:r w:rsidRPr="00974C87">
        <w:t xml:space="preserve">12:00-12:30 - Session 5 – Place Name Products – future direction and discussion </w:t>
      </w:r>
    </w:p>
    <w:p w:rsidR="00974C87" w:rsidRDefault="009A1F3E" w:rsidP="00107DDE">
      <w:del w:id="85" w:author="Simons, Bruce (CLW, Highett)" w:date="2014-06-18T14:57:00Z">
        <w:r w:rsidDel="009720FE">
          <w:delText>Powerpoint</w:delText>
        </w:r>
      </w:del>
      <w:ins w:id="86" w:author="Simons, Bruce (CLW, Highett)" w:date="2014-06-18T14:57:00Z">
        <w:r w:rsidR="009720FE">
          <w:t>PowerPoint</w:t>
        </w:r>
      </w:ins>
      <w:r w:rsidR="00A13E95">
        <w:t xml:space="preserve"> presentations covering sessions are available</w:t>
      </w:r>
      <w:r w:rsidR="00974C87">
        <w:t xml:space="preserve"> on the </w:t>
      </w:r>
      <w:del w:id="87" w:author="Simons, Bruce (CLW, Highett)" w:date="2014-06-18T14:57:00Z">
        <w:r w:rsidR="009720FE" w:rsidDel="0010661A">
          <w:delText xml:space="preserve">govdex </w:delText>
        </w:r>
      </w:del>
      <w:ins w:id="88" w:author="Simons, Bruce (CLW, Highett)" w:date="2014-06-18T14:57:00Z">
        <w:r w:rsidR="009720FE">
          <w:t>Govdex</w:t>
        </w:r>
      </w:ins>
      <w:r w:rsidR="00974C87">
        <w:t xml:space="preserve"> site</w:t>
      </w:r>
      <w:r w:rsidR="009632A0">
        <w:t xml:space="preserve"> - </w:t>
      </w:r>
      <w:hyperlink r:id="rId14" w:history="1">
        <w:r w:rsidR="00974C87" w:rsidRPr="003E534B">
          <w:rPr>
            <w:rStyle w:val="Hyperlink"/>
          </w:rPr>
          <w:t>https://govdex.gov.au/confluence/display/THEMEWGS/Place+Names+Modelling+Process</w:t>
        </w:r>
      </w:hyperlink>
    </w:p>
    <w:p w:rsidR="00BE3DD7" w:rsidRDefault="00A13E95" w:rsidP="00107DDE">
      <w:r>
        <w:t xml:space="preserve"> </w:t>
      </w:r>
      <w:r w:rsidR="009632A0">
        <w:t xml:space="preserve">These presentations have been submitted as </w:t>
      </w:r>
      <w:del w:id="89" w:author="Simons, Bruce (CLW, Highett)" w:date="2014-06-18T14:57:00Z">
        <w:r w:rsidR="009632A0" w:rsidDel="009720FE">
          <w:delText>part  of</w:delText>
        </w:r>
      </w:del>
      <w:ins w:id="90" w:author="Simons, Bruce (CLW, Highett)" w:date="2014-06-18T14:57:00Z">
        <w:r w:rsidR="009720FE">
          <w:t>part of</w:t>
        </w:r>
      </w:ins>
      <w:r w:rsidR="009632A0">
        <w:t xml:space="preserve"> the deliverable package.</w:t>
      </w:r>
    </w:p>
    <w:p w:rsidR="00107DDE" w:rsidRDefault="001A3A59" w:rsidP="00BE3DD7">
      <w:pPr>
        <w:rPr>
          <w:rFonts w:asciiTheme="majorHAnsi" w:hAnsiTheme="majorHAnsi"/>
          <w:b/>
          <w:sz w:val="28"/>
        </w:rPr>
      </w:pPr>
      <w:del w:id="91" w:author="Simons, Bruce (CLW, Highett)" w:date="2014-06-18T14:57:00Z">
        <w:r w:rsidDel="009720FE">
          <w:rPr>
            <w:rFonts w:asciiTheme="majorHAnsi" w:hAnsiTheme="majorHAnsi"/>
            <w:b/>
            <w:sz w:val="28"/>
          </w:rPr>
          <w:delText>Delviverable</w:delText>
        </w:r>
      </w:del>
      <w:ins w:id="92" w:author="Simons, Bruce (CLW, Highett)" w:date="2014-06-18T14:57:00Z">
        <w:r w:rsidR="009720FE">
          <w:rPr>
            <w:rFonts w:asciiTheme="majorHAnsi" w:hAnsiTheme="majorHAnsi"/>
            <w:b/>
            <w:sz w:val="28"/>
          </w:rPr>
          <w:t>Deliverable</w:t>
        </w:r>
      </w:ins>
      <w:r>
        <w:rPr>
          <w:rFonts w:asciiTheme="majorHAnsi" w:hAnsiTheme="majorHAnsi"/>
          <w:b/>
          <w:sz w:val="28"/>
        </w:rPr>
        <w:t xml:space="preserve"> 3.3 – Mappings to and from the </w:t>
      </w:r>
      <w:del w:id="93" w:author="Simons, Bruce (CLW, Highett)" w:date="2014-06-18T14:57:00Z">
        <w:r w:rsidDel="009720FE">
          <w:rPr>
            <w:rFonts w:asciiTheme="majorHAnsi" w:hAnsiTheme="majorHAnsi"/>
            <w:b/>
            <w:sz w:val="28"/>
          </w:rPr>
          <w:delText>Plae</w:delText>
        </w:r>
      </w:del>
      <w:ins w:id="94" w:author="Simons, Bruce (CLW, Highett)" w:date="2014-06-18T14:57:00Z">
        <w:r w:rsidR="009720FE">
          <w:rPr>
            <w:rFonts w:asciiTheme="majorHAnsi" w:hAnsiTheme="majorHAnsi"/>
            <w:b/>
            <w:sz w:val="28"/>
          </w:rPr>
          <w:t>Place</w:t>
        </w:r>
      </w:ins>
      <w:r>
        <w:rPr>
          <w:rFonts w:asciiTheme="majorHAnsi" w:hAnsiTheme="majorHAnsi"/>
          <w:b/>
          <w:sz w:val="28"/>
        </w:rPr>
        <w:t xml:space="preserve"> Names Thematic Conceptual Model (PN-</w:t>
      </w:r>
      <w:r w:rsidR="00107DDE" w:rsidRPr="00BE3DD7">
        <w:rPr>
          <w:rFonts w:asciiTheme="majorHAnsi" w:hAnsiTheme="majorHAnsi"/>
          <w:b/>
          <w:sz w:val="28"/>
        </w:rPr>
        <w:t>TCM</w:t>
      </w:r>
      <w:r>
        <w:rPr>
          <w:rFonts w:asciiTheme="majorHAnsi" w:hAnsiTheme="majorHAnsi"/>
          <w:b/>
          <w:sz w:val="28"/>
        </w:rPr>
        <w:t>)</w:t>
      </w:r>
    </w:p>
    <w:p w:rsidR="009938D3" w:rsidRDefault="00A11BDA" w:rsidP="00A11BDA">
      <w:r>
        <w:t xml:space="preserve">FSDF modelling methodology is based on the development of a framework of highly modular and inter-related models across a number of levels of abstraction from conceptual through logical to physical models and between models in different FSDF Themes. </w:t>
      </w:r>
      <w:r w:rsidR="009720FE">
        <w:t>FSDF modelling activities are</w:t>
      </w:r>
      <w:del w:id="95" w:author="Simons, Bruce (CLW, Highett)" w:date="2014-06-18T14:57:00Z">
        <w:r w:rsidR="009720FE" w:rsidDel="0010661A">
          <w:delText xml:space="preserve"> a</w:delText>
        </w:r>
      </w:del>
      <w:r w:rsidR="009720FE">
        <w:t xml:space="preserve"> undertaken within an ISO modelling paradigm and framework. </w:t>
      </w:r>
      <w:r>
        <w:t xml:space="preserve">Model mapping is required in order to ensure harmonisation of and </w:t>
      </w:r>
      <w:del w:id="96" w:author="Simons, Bruce (CLW, Highett)" w:date="2014-06-18T14:57:00Z">
        <w:r w:rsidDel="009720FE">
          <w:delText>alignment  between</w:delText>
        </w:r>
      </w:del>
      <w:ins w:id="97" w:author="Simons, Bruce (CLW, Highett)" w:date="2014-06-18T14:57:00Z">
        <w:r w:rsidR="009720FE">
          <w:t>alignment between</w:t>
        </w:r>
      </w:ins>
      <w:r>
        <w:t xml:space="preserve"> the various </w:t>
      </w:r>
      <w:r w:rsidR="009A1F3E">
        <w:t xml:space="preserve">kinds and </w:t>
      </w:r>
      <w:r>
        <w:t>levels of abstraction of models</w:t>
      </w:r>
      <w:r w:rsidR="009A1F3E">
        <w:t xml:space="preserve">. </w:t>
      </w:r>
      <w:del w:id="98" w:author="Simons, Bruce (CLW, Highett)" w:date="2014-06-18T14:57:00Z">
        <w:r w:rsidR="009A1F3E" w:rsidDel="009720FE">
          <w:delText>Reqirements</w:delText>
        </w:r>
      </w:del>
      <w:ins w:id="99" w:author="Simons, Bruce (CLW, Highett)" w:date="2014-06-18T14:57:00Z">
        <w:r w:rsidR="009720FE">
          <w:t>Requirements</w:t>
        </w:r>
      </w:ins>
      <w:r w:rsidR="009A1F3E">
        <w:t xml:space="preserve"> for model mapping are artic</w:t>
      </w:r>
      <w:del w:id="100" w:author="Simons, Bruce (CLW, Highett)" w:date="2014-06-18T14:58:00Z">
        <w:r w:rsidR="009A1F3E" w:rsidDel="009720FE">
          <w:delText>a</w:delText>
        </w:r>
      </w:del>
      <w:r w:rsidR="009A1F3E">
        <w:t>u</w:t>
      </w:r>
      <w:del w:id="101" w:author="Simons, Bruce (CLW, Highett)" w:date="2014-06-18T14:58:00Z">
        <w:r w:rsidR="009A1F3E" w:rsidDel="009720FE">
          <w:delText>t</w:delText>
        </w:r>
      </w:del>
      <w:r w:rsidR="009A1F3E">
        <w:t>l</w:t>
      </w:r>
      <w:ins w:id="102" w:author="Simons, Bruce (CLW, Highett)" w:date="2014-06-18T14:58:00Z">
        <w:r w:rsidR="009720FE">
          <w:t>at</w:t>
        </w:r>
      </w:ins>
      <w:r w:rsidR="009A1F3E">
        <w:t>ed in the requirements package (TWG Place names &gt; TWG Requirements Model in the EAP file).  Model mapping</w:t>
      </w:r>
      <w:r w:rsidR="009938D3">
        <w:t xml:space="preserve">s </w:t>
      </w:r>
      <w:r w:rsidR="009A1F3E">
        <w:t xml:space="preserve">were </w:t>
      </w:r>
      <w:r w:rsidR="009938D3">
        <w:t xml:space="preserve">created using </w:t>
      </w:r>
      <w:r w:rsidR="009A1F3E">
        <w:t xml:space="preserve">mapping </w:t>
      </w:r>
      <w:r w:rsidR="009938D3">
        <w:t>tools and paradigm implemented in the CSIRO Solid Ground toolset</w:t>
      </w:r>
      <w:r w:rsidR="009632A0">
        <w:t xml:space="preserve">. </w:t>
      </w:r>
      <w:r w:rsidR="009938D3">
        <w:t xml:space="preserve">The following mapping models were </w:t>
      </w:r>
      <w:r w:rsidR="006B6457">
        <w:t xml:space="preserve">created: </w:t>
      </w:r>
    </w:p>
    <w:p w:rsidR="009938D3" w:rsidRDefault="009938D3" w:rsidP="009938D3">
      <w:pPr>
        <w:pStyle w:val="ListParagraph"/>
        <w:numPr>
          <w:ilvl w:val="0"/>
          <w:numId w:val="16"/>
        </w:numPr>
      </w:pPr>
      <w:r>
        <w:t>from the PN-TCM (FSDF Gazetteer) to</w:t>
      </w:r>
      <w:r w:rsidR="006B6457">
        <w:t xml:space="preserve"> installed base (i.e. existing </w:t>
      </w:r>
      <w:del w:id="103" w:author="Simons, Bruce (CLW, Highett)" w:date="2014-06-18T14:58:00Z">
        <w:r w:rsidR="009720FE" w:rsidDel="0010661A">
          <w:delText xml:space="preserve">gesioaptial </w:delText>
        </w:r>
      </w:del>
      <w:ins w:id="104" w:author="Simons, Bruce (CLW, Highett)" w:date="2014-06-18T14:58:00Z">
        <w:r w:rsidR="009720FE">
          <w:t>geospatial</w:t>
        </w:r>
      </w:ins>
      <w:r w:rsidR="006B6457">
        <w:t xml:space="preserve"> information services and components)</w:t>
      </w:r>
      <w:r>
        <w:t xml:space="preserve">: </w:t>
      </w:r>
    </w:p>
    <w:p w:rsidR="009938D3" w:rsidRDefault="009938D3" w:rsidP="009938D3">
      <w:pPr>
        <w:pStyle w:val="ListParagraph"/>
        <w:numPr>
          <w:ilvl w:val="1"/>
          <w:numId w:val="16"/>
        </w:numPr>
      </w:pPr>
      <w:r>
        <w:t>IS019112</w:t>
      </w:r>
      <w:r w:rsidR="006B6457">
        <w:t xml:space="preserve"> Location by identifier WFS-G version; and </w:t>
      </w:r>
    </w:p>
    <w:p w:rsidR="006B6457" w:rsidRDefault="006B6457" w:rsidP="009938D3">
      <w:pPr>
        <w:pStyle w:val="ListParagraph"/>
        <w:numPr>
          <w:ilvl w:val="1"/>
          <w:numId w:val="16"/>
        </w:numPr>
      </w:pPr>
      <w:r>
        <w:t>SIRF common gazetteer.</w:t>
      </w:r>
    </w:p>
    <w:p w:rsidR="006B6457" w:rsidRDefault="006B6457" w:rsidP="006B6457">
      <w:pPr>
        <w:pStyle w:val="ListParagraph"/>
        <w:numPr>
          <w:ilvl w:val="0"/>
          <w:numId w:val="16"/>
        </w:numPr>
      </w:pPr>
      <w:r>
        <w:t xml:space="preserve">from the PN-TCM (FSDF Gazetteer) to </w:t>
      </w:r>
      <w:del w:id="105" w:author="Simons, Bruce (CLW, Highett)" w:date="2014-06-18T14:58:00Z">
        <w:r w:rsidDel="009720FE">
          <w:delText>exeternal</w:delText>
        </w:r>
      </w:del>
      <w:ins w:id="106" w:author="Simons, Bruce (CLW, Highett)" w:date="2014-06-18T14:58:00Z">
        <w:r w:rsidR="009720FE">
          <w:t>external</w:t>
        </w:r>
      </w:ins>
      <w:r>
        <w:t xml:space="preserve"> standards (i.e. existing </w:t>
      </w:r>
      <w:del w:id="107" w:author="Simons, Bruce (CLW, Highett)" w:date="2014-06-18T14:58:00Z">
        <w:r w:rsidDel="009720FE">
          <w:delText>gesioaptial</w:delText>
        </w:r>
      </w:del>
      <w:ins w:id="108" w:author="Simons, Bruce (CLW, Highett)" w:date="2014-06-18T14:58:00Z">
        <w:r w:rsidR="009720FE">
          <w:t>geospatial</w:t>
        </w:r>
      </w:ins>
      <w:r>
        <w:t xml:space="preserve"> information services and components): </w:t>
      </w:r>
    </w:p>
    <w:p w:rsidR="006B6457" w:rsidRDefault="006B6457" w:rsidP="006B6457">
      <w:pPr>
        <w:pStyle w:val="ListParagraph"/>
        <w:numPr>
          <w:ilvl w:val="1"/>
          <w:numId w:val="16"/>
        </w:numPr>
      </w:pPr>
      <w:r>
        <w:t xml:space="preserve">ISO19112; </w:t>
      </w:r>
    </w:p>
    <w:p w:rsidR="006B6457" w:rsidRDefault="006B6457" w:rsidP="009938D3">
      <w:pPr>
        <w:pStyle w:val="ListParagraph"/>
        <w:numPr>
          <w:ilvl w:val="1"/>
          <w:numId w:val="16"/>
        </w:numPr>
      </w:pPr>
      <w:r>
        <w:t>INSPIRE Annex 1 Place Names; and</w:t>
      </w:r>
    </w:p>
    <w:p w:rsidR="009938D3" w:rsidRDefault="009938D3" w:rsidP="009938D3">
      <w:pPr>
        <w:pStyle w:val="ListParagraph"/>
        <w:numPr>
          <w:ilvl w:val="1"/>
          <w:numId w:val="16"/>
        </w:numPr>
      </w:pPr>
      <w:r>
        <w:t xml:space="preserve">W3C </w:t>
      </w:r>
      <w:del w:id="109" w:author="Simons, Bruce (CLW, Highett)" w:date="2014-06-18T14:58:00Z">
        <w:r w:rsidDel="009720FE">
          <w:delText>Poitns</w:delText>
        </w:r>
      </w:del>
      <w:ins w:id="110" w:author="Simons, Bruce (CLW, Highett)" w:date="2014-06-18T14:58:00Z">
        <w:r w:rsidR="009720FE">
          <w:t>Points</w:t>
        </w:r>
      </w:ins>
      <w:r>
        <w:t xml:space="preserve"> of Interest Model</w:t>
      </w:r>
      <w:r w:rsidR="006B6457">
        <w:t>.</w:t>
      </w:r>
    </w:p>
    <w:p w:rsidR="006B6457" w:rsidRDefault="006B6457" w:rsidP="006B6457">
      <w:pPr>
        <w:pStyle w:val="ListParagraph"/>
        <w:numPr>
          <w:ilvl w:val="0"/>
          <w:numId w:val="16"/>
        </w:numPr>
      </w:pPr>
      <w:r>
        <w:t xml:space="preserve">from IS019112 Location by identifier WFS-G version to SIRF common </w:t>
      </w:r>
      <w:del w:id="111" w:author="Simons, Bruce (CLW, Highett)" w:date="2014-06-18T14:58:00Z">
        <w:r w:rsidDel="009720FE">
          <w:delText>gazetter</w:delText>
        </w:r>
      </w:del>
      <w:ins w:id="112" w:author="Simons, Bruce (CLW, Highett)" w:date="2014-06-18T14:58:00Z">
        <w:r w:rsidR="009720FE">
          <w:t>gazetteer</w:t>
        </w:r>
      </w:ins>
      <w:r>
        <w:t xml:space="preserve"> (an extension of ISO 19112)</w:t>
      </w:r>
    </w:p>
    <w:p w:rsidR="006B6457" w:rsidRDefault="006B6457" w:rsidP="006B6457">
      <w:r>
        <w:t>These mappings are summarised in the diagram below.</w:t>
      </w:r>
    </w:p>
    <w:p w:rsidR="006B6457" w:rsidRDefault="006B6457" w:rsidP="006B6457">
      <w:pPr>
        <w:pStyle w:val="ListParagraph"/>
      </w:pPr>
    </w:p>
    <w:p w:rsidR="006B6457" w:rsidRDefault="006B6457" w:rsidP="009938D3">
      <w:r>
        <w:rPr>
          <w:noProof/>
          <w:lang w:eastAsia="en-AU"/>
        </w:rPr>
        <w:lastRenderedPageBreak/>
        <w:drawing>
          <wp:inline distT="0" distB="0" distL="0" distR="0">
            <wp:extent cx="6120130" cy="56957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120130" cy="5695740"/>
                    </a:xfrm>
                    <a:prstGeom prst="rect">
                      <a:avLst/>
                    </a:prstGeom>
                    <a:noFill/>
                    <a:ln w="9525">
                      <a:noFill/>
                      <a:miter lim="800000"/>
                      <a:headEnd/>
                      <a:tailEnd/>
                    </a:ln>
                  </pic:spPr>
                </pic:pic>
              </a:graphicData>
            </a:graphic>
          </wp:inline>
        </w:drawing>
      </w:r>
    </w:p>
    <w:p w:rsidR="00D44A99" w:rsidRDefault="00D44A99" w:rsidP="00D44A99">
      <w:pPr>
        <w:pStyle w:val="Caption"/>
        <w:rPr>
          <w:ins w:id="113" w:author="Simons, Bruce (CLW, Highett)" w:date="2014-06-18T15:02:00Z"/>
        </w:rPr>
      </w:pPr>
      <w:ins w:id="114" w:author="Simons, Bruce (CLW, Highett)" w:date="2014-06-18T15:02:00Z">
        <w:r>
          <w:t xml:space="preserve">Figure 2 </w:t>
        </w:r>
      </w:ins>
      <w:ins w:id="115" w:author="Simons, Bruce (CLW, Highett)" w:date="2014-06-18T15:03:00Z">
        <w:r>
          <w:t>Place names mapping with respect to requirements</w:t>
        </w:r>
      </w:ins>
    </w:p>
    <w:p w:rsidR="009938D3" w:rsidRDefault="009938D3" w:rsidP="009938D3">
      <w:r>
        <w:t>Of particul</w:t>
      </w:r>
      <w:r w:rsidR="00E15A07">
        <w:t>a</w:t>
      </w:r>
      <w:r>
        <w:t xml:space="preserve">r note </w:t>
      </w:r>
      <w:r w:rsidR="006B6457">
        <w:t xml:space="preserve">is the </w:t>
      </w:r>
      <w:r>
        <w:t>m</w:t>
      </w:r>
      <w:r w:rsidR="00E15A07">
        <w:t>a</w:t>
      </w:r>
      <w:r>
        <w:t xml:space="preserve">pping of the </w:t>
      </w:r>
      <w:r w:rsidR="00E15A07">
        <w:t xml:space="preserve">IS019112 </w:t>
      </w:r>
      <w:r>
        <w:t xml:space="preserve">WFS-G to the </w:t>
      </w:r>
      <w:r w:rsidR="00E15A07">
        <w:t>Place Names Product Model (</w:t>
      </w:r>
      <w:r>
        <w:t>FSDF Gazetteer) which enables the formal comparison of properties between the two mo</w:t>
      </w:r>
      <w:r w:rsidR="006B6457">
        <w:t>dels ( see &lt;&lt;mapping package&gt;&gt;</w:t>
      </w:r>
      <w:r w:rsidR="006B6457" w:rsidRPr="006B6457">
        <w:t xml:space="preserve"> WFS-G version of ISO19112  to </w:t>
      </w:r>
      <w:r w:rsidR="006B6457">
        <w:t>FSDF-Gazetteer (in the following location in the EA project browser - TWG Place Names &gt; TWG Conceptual Model)</w:t>
      </w:r>
    </w:p>
    <w:p w:rsidR="00E15A07" w:rsidRDefault="00E15A07" w:rsidP="00E15A07">
      <w:pPr>
        <w:pStyle w:val="NormalWeb"/>
        <w:numPr>
          <w:ilvl w:val="0"/>
          <w:numId w:val="11"/>
        </w:numPr>
        <w:shd w:val="clear" w:color="auto" w:fill="FFFFFF"/>
        <w:spacing w:before="125" w:beforeAutospacing="0" w:after="0" w:afterAutospacing="0" w:line="250" w:lineRule="atLeast"/>
        <w:rPr>
          <w:rFonts w:asciiTheme="minorHAnsi" w:hAnsiTheme="minorHAnsi" w:cs="Arial"/>
          <w:color w:val="333333"/>
          <w:sz w:val="22"/>
          <w:szCs w:val="22"/>
        </w:rPr>
      </w:pPr>
      <w:del w:id="116" w:author="Simons, Bruce (CLW, Highett)" w:date="2014-06-18T14:58:00Z">
        <w:r w:rsidRPr="003E534B" w:rsidDel="009720FE">
          <w:rPr>
            <w:rFonts w:asciiTheme="minorHAnsi" w:hAnsiTheme="minorHAnsi" w:cs="Arial"/>
            <w:color w:val="333333"/>
            <w:sz w:val="22"/>
            <w:szCs w:val="22"/>
          </w:rPr>
          <w:delText>Cannonical</w:delText>
        </w:r>
      </w:del>
      <w:ins w:id="117" w:author="Simons, Bruce (CLW, Highett)" w:date="2014-06-18T14:58:00Z">
        <w:r w:rsidR="009720FE" w:rsidRPr="003E534B">
          <w:rPr>
            <w:rFonts w:asciiTheme="minorHAnsi" w:hAnsiTheme="minorHAnsi" w:cs="Arial"/>
            <w:color w:val="333333"/>
            <w:sz w:val="22"/>
            <w:szCs w:val="22"/>
          </w:rPr>
          <w:t>Canonical</w:t>
        </w:r>
      </w:ins>
      <w:r w:rsidRPr="003E534B">
        <w:rPr>
          <w:rFonts w:asciiTheme="minorHAnsi" w:hAnsiTheme="minorHAnsi" w:cs="Arial"/>
          <w:color w:val="333333"/>
          <w:sz w:val="22"/>
          <w:szCs w:val="22"/>
        </w:rPr>
        <w:t xml:space="preserve"> versions of the model are located on a CSIRO hosted Subversion repository (</w:t>
      </w:r>
      <w:hyperlink r:id="rId16" w:history="1">
        <w:r w:rsidRPr="003E534B">
          <w:rPr>
            <w:rStyle w:val="Hyperlink"/>
            <w:rFonts w:asciiTheme="minorHAnsi" w:eastAsiaTheme="majorEastAsia" w:hAnsiTheme="minorHAnsi" w:cs="Arial"/>
            <w:color w:val="326CA6"/>
            <w:sz w:val="22"/>
            <w:szCs w:val="22"/>
          </w:rPr>
          <w:t>https://svnserv.csiro.au/svn/FDSF/PlaceName</w:t>
        </w:r>
      </w:hyperlink>
      <w:r w:rsidRPr="003E534B">
        <w:rPr>
          <w:rFonts w:asciiTheme="minorHAnsi" w:hAnsiTheme="minorHAnsi" w:cs="Arial"/>
          <w:color w:val="333333"/>
          <w:sz w:val="22"/>
          <w:szCs w:val="22"/>
        </w:rPr>
        <w:t>)</w:t>
      </w:r>
      <w:r>
        <w:rPr>
          <w:rFonts w:asciiTheme="minorHAnsi" w:hAnsiTheme="minorHAnsi" w:cs="Arial"/>
          <w:color w:val="333333"/>
          <w:sz w:val="22"/>
          <w:szCs w:val="22"/>
        </w:rPr>
        <w:t>. A</w:t>
      </w:r>
      <w:r w:rsidRPr="003E534B">
        <w:rPr>
          <w:rFonts w:asciiTheme="minorHAnsi" w:hAnsiTheme="minorHAnsi" w:cs="Arial"/>
          <w:color w:val="333333"/>
          <w:sz w:val="22"/>
          <w:szCs w:val="22"/>
        </w:rPr>
        <w:t xml:space="preserve">ccess to this repository can be provided on request. </w:t>
      </w:r>
    </w:p>
    <w:p w:rsidR="00E15A07" w:rsidRPr="003E534B" w:rsidRDefault="00E15A07" w:rsidP="00E15A07">
      <w:pPr>
        <w:pStyle w:val="NormalWeb"/>
        <w:numPr>
          <w:ilvl w:val="0"/>
          <w:numId w:val="11"/>
        </w:numPr>
        <w:shd w:val="clear" w:color="auto" w:fill="FFFFFF"/>
        <w:spacing w:before="125" w:beforeAutospacing="0" w:after="0" w:afterAutospacing="0" w:line="250" w:lineRule="atLeast"/>
        <w:rPr>
          <w:rFonts w:asciiTheme="minorHAnsi" w:hAnsiTheme="minorHAnsi" w:cs="Arial"/>
          <w:color w:val="333333"/>
          <w:sz w:val="22"/>
          <w:szCs w:val="22"/>
        </w:rPr>
      </w:pPr>
      <w:r w:rsidRPr="00E15A07">
        <w:rPr>
          <w:rFonts w:asciiTheme="minorHAnsi" w:hAnsiTheme="minorHAnsi" w:cs="Arial"/>
          <w:color w:val="333333"/>
          <w:sz w:val="22"/>
          <w:szCs w:val="22"/>
        </w:rPr>
        <w:t xml:space="preserve"> Place Names models will be published to the FSDF model registry on data.gov.au pending completion of model registry configuration (</w:t>
      </w:r>
      <w:del w:id="118" w:author="Simons, Bruce (CLW, Highett)" w:date="2014-06-18T14:58:00Z">
        <w:r w:rsidRPr="00E15A07" w:rsidDel="009720FE">
          <w:rPr>
            <w:rFonts w:asciiTheme="minorHAnsi" w:hAnsiTheme="minorHAnsi" w:cs="Arial"/>
            <w:color w:val="333333"/>
            <w:sz w:val="22"/>
            <w:szCs w:val="22"/>
          </w:rPr>
          <w:delText>anticapted</w:delText>
        </w:r>
      </w:del>
      <w:ins w:id="119" w:author="Simons, Bruce (CLW, Highett)" w:date="2014-06-18T14:58:00Z">
        <w:r w:rsidR="009720FE" w:rsidRPr="00E15A07">
          <w:rPr>
            <w:rFonts w:asciiTheme="minorHAnsi" w:hAnsiTheme="minorHAnsi" w:cs="Arial"/>
            <w:color w:val="333333"/>
            <w:sz w:val="22"/>
            <w:szCs w:val="22"/>
          </w:rPr>
          <w:t>anticipated</w:t>
        </w:r>
      </w:ins>
      <w:r w:rsidRPr="00E15A07">
        <w:rPr>
          <w:rFonts w:asciiTheme="minorHAnsi" w:hAnsiTheme="minorHAnsi" w:cs="Arial"/>
          <w:color w:val="333333"/>
          <w:sz w:val="22"/>
          <w:szCs w:val="22"/>
        </w:rPr>
        <w:t xml:space="preserve"> to be circa 4 weeks).  </w:t>
      </w:r>
    </w:p>
    <w:p w:rsidR="009632A0" w:rsidRDefault="009632A0" w:rsidP="009632A0">
      <w:pPr>
        <w:pStyle w:val="ListParagraph"/>
        <w:numPr>
          <w:ilvl w:val="0"/>
          <w:numId w:val="11"/>
        </w:numPr>
      </w:pPr>
      <w:r w:rsidRPr="003E534B">
        <w:t>In the</w:t>
      </w:r>
      <w:r>
        <w:t xml:space="preserve"> interim an </w:t>
      </w:r>
      <w:r w:rsidRPr="003E534B">
        <w:t xml:space="preserve">Enterprise Architect project file </w:t>
      </w:r>
      <w:r>
        <w:t>(FSDFModelSnapshot18-06-2014.</w:t>
      </w:r>
      <w:r w:rsidRPr="003E534B">
        <w:t>EAP</w:t>
      </w:r>
      <w:r>
        <w:t>)</w:t>
      </w:r>
      <w:r w:rsidRPr="003E534B">
        <w:t xml:space="preserve"> </w:t>
      </w:r>
      <w:r w:rsidR="00E15A07" w:rsidRPr="003E534B">
        <w:t xml:space="preserve">has been provided </w:t>
      </w:r>
      <w:r w:rsidR="00E15A07">
        <w:t xml:space="preserve">containing the place names. </w:t>
      </w:r>
    </w:p>
    <w:p w:rsidR="009632A0" w:rsidRPr="009632A0" w:rsidRDefault="009632A0" w:rsidP="009632A0">
      <w:pPr>
        <w:pStyle w:val="ListParagraph"/>
        <w:numPr>
          <w:ilvl w:val="0"/>
          <w:numId w:val="11"/>
        </w:numPr>
      </w:pPr>
      <w:r w:rsidRPr="009632A0">
        <w:rPr>
          <w:rFonts w:cs="Arial"/>
          <w:color w:val="333333"/>
        </w:rPr>
        <w:lastRenderedPageBreak/>
        <w:t xml:space="preserve">Mapping Models are contained within the FSDF Gazetteer Mapping package  (see FSDF &gt; FSDF TWG Models &gt; TWG Place Names &gt; TWG </w:t>
      </w:r>
      <w:del w:id="120" w:author="Simons, Bruce (CLW, Highett)" w:date="2014-06-18T14:58:00Z">
        <w:r w:rsidRPr="009632A0" w:rsidDel="009720FE">
          <w:rPr>
            <w:rFonts w:cs="Arial"/>
            <w:color w:val="333333"/>
          </w:rPr>
          <w:delText>Coceptual</w:delText>
        </w:r>
      </w:del>
      <w:ins w:id="121" w:author="Simons, Bruce (CLW, Highett)" w:date="2014-06-18T14:58:00Z">
        <w:r w:rsidR="009720FE" w:rsidRPr="009632A0">
          <w:rPr>
            <w:rFonts w:cs="Arial"/>
            <w:color w:val="333333"/>
          </w:rPr>
          <w:t>Conceptual</w:t>
        </w:r>
      </w:ins>
      <w:r w:rsidRPr="009632A0">
        <w:rPr>
          <w:rFonts w:cs="Arial"/>
          <w:color w:val="333333"/>
        </w:rPr>
        <w:t xml:space="preserve"> Model &gt; FSDF Gazetteer Mappings in the .EAP project browser)</w:t>
      </w:r>
    </w:p>
    <w:p w:rsidR="009938D3" w:rsidRDefault="00E15A07" w:rsidP="00A11BDA">
      <w:pPr>
        <w:pStyle w:val="ListParagraph"/>
        <w:numPr>
          <w:ilvl w:val="0"/>
          <w:numId w:val="11"/>
        </w:numPr>
        <w:rPr>
          <w:ins w:id="122" w:author="Simons, Bruce (CLW, Highett)" w:date="2014-06-18T15:08:00Z"/>
        </w:rPr>
      </w:pPr>
      <w:del w:id="123" w:author="Simons, Bruce (CLW, Highett)" w:date="2014-06-18T15:02:00Z">
        <w:r w:rsidDel="00D44A99">
          <w:delText xml:space="preserve">PLEASE </w:delText>
        </w:r>
      </w:del>
      <w:r>
        <w:t xml:space="preserve">NOTE these models are disconnected from the subversion repository and are intended for the purposes of deliverable review only. Models should be accessed from source either directly from the subversion repository or by download from the FSDF model registry once </w:t>
      </w:r>
      <w:commentRangeStart w:id="124"/>
      <w:r>
        <w:t>available</w:t>
      </w:r>
      <w:commentRangeEnd w:id="124"/>
      <w:r w:rsidR="00D44A99">
        <w:rPr>
          <w:rStyle w:val="CommentReference"/>
        </w:rPr>
        <w:commentReference w:id="124"/>
      </w:r>
      <w:r>
        <w:t>.</w:t>
      </w:r>
    </w:p>
    <w:p w:rsidR="00381900" w:rsidRDefault="00381900" w:rsidP="00381900">
      <w:pPr>
        <w:pStyle w:val="Caption"/>
        <w:ind w:left="360"/>
      </w:pPr>
      <w:r>
        <w:rPr>
          <w:noProof/>
          <w:lang w:eastAsia="en-AU"/>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861685" cy="8227695"/>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861685" cy="8227695"/>
                    </a:xfrm>
                    <a:prstGeom prst="rect">
                      <a:avLst/>
                    </a:prstGeom>
                    <a:noFill/>
                    <a:ln w="9525">
                      <a:noFill/>
                      <a:miter lim="800000"/>
                      <a:headEnd/>
                      <a:tailEnd/>
                    </a:ln>
                  </pic:spPr>
                </pic:pic>
              </a:graphicData>
            </a:graphic>
          </wp:anchor>
        </w:drawing>
      </w:r>
    </w:p>
    <w:p w:rsidR="00381900" w:rsidRDefault="00381900" w:rsidP="00381900">
      <w:pPr>
        <w:pStyle w:val="Caption"/>
        <w:ind w:left="360"/>
        <w:rPr>
          <w:ins w:id="125" w:author="Simons, Bruce (CLW, Highett)" w:date="2014-06-18T15:13:00Z"/>
        </w:rPr>
      </w:pPr>
      <w:ins w:id="126" w:author="Simons, Bruce (CLW, Highett)" w:date="2014-06-18T15:12:00Z">
        <w:r>
          <w:lastRenderedPageBreak/>
          <w:t xml:space="preserve">Figure </w:t>
        </w:r>
      </w:ins>
      <w:r>
        <w:t>R</w:t>
      </w:r>
      <w:ins w:id="127" w:author="Simons, Bruce (CLW, Highett)" w:date="2014-06-18T15:12:00Z">
        <w:r>
          <w:t>equirements</w:t>
        </w:r>
      </w:ins>
      <w:ins w:id="128" w:author="Simons, Bruce (CLW, Highett)" w:date="2014-06-18T15:13:00Z">
        <w:r>
          <w:t xml:space="preserve"> for FSDF Place Names Conceptual Model with respect to existing models</w:t>
        </w:r>
      </w:ins>
    </w:p>
    <w:p w:rsidR="00000000" w:rsidRDefault="00050DCB">
      <w:pPr>
        <w:rPr>
          <w:ins w:id="129" w:author="Simons, Bruce (CLW, Highett)" w:date="2014-06-18T15:12:00Z"/>
        </w:rPr>
        <w:pPrChange w:id="130" w:author="Simons, Bruce (CLW, Highett)" w:date="2014-06-18T15:13:00Z">
          <w:pPr>
            <w:pStyle w:val="Caption"/>
            <w:ind w:left="360"/>
          </w:pPr>
        </w:pPrChange>
      </w:pPr>
      <w:ins w:id="131" w:author="Simons, Bruce (CLW, Highett)" w:date="2014-06-18T15:15:00Z">
        <w:r>
          <w:rPr>
            <w:noProof/>
            <w:lang w:eastAsia="en-AU"/>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5052060"/>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5052060"/>
                      </a:xfrm>
                      <a:prstGeom prst="rect">
                        <a:avLst/>
                      </a:prstGeom>
                      <a:noFill/>
                      <a:ln w="9525">
                        <a:noFill/>
                        <a:miter lim="800000"/>
                        <a:headEnd/>
                        <a:tailEnd/>
                      </a:ln>
                    </pic:spPr>
                  </pic:pic>
                </a:graphicData>
              </a:graphic>
            </wp:anchor>
          </w:drawing>
        </w:r>
      </w:ins>
    </w:p>
    <w:p w:rsidR="00381900" w:rsidRDefault="00381900" w:rsidP="00381900">
      <w:pPr>
        <w:pStyle w:val="Caption"/>
        <w:ind w:left="360"/>
        <w:rPr>
          <w:ins w:id="132" w:author="Simons, Bruce (CLW, Highett)" w:date="2014-06-18T15:14:00Z"/>
        </w:rPr>
      </w:pPr>
      <w:ins w:id="133" w:author="Simons, Bruce (CLW, Highett)" w:date="2014-06-18T15:14:00Z">
        <w:r>
          <w:t xml:space="preserve">Figure Mapping between WFS-G </w:t>
        </w:r>
        <w:proofErr w:type="spellStart"/>
        <w:r>
          <w:t>SI_Gazetteer</w:t>
        </w:r>
        <w:proofErr w:type="spellEnd"/>
        <w:r>
          <w:t xml:space="preserve"> </w:t>
        </w:r>
      </w:ins>
      <w:ins w:id="134" w:author="Simons, Bruce (CLW, Highett)" w:date="2014-06-18T15:15:00Z">
        <w:r>
          <w:t>cl</w:t>
        </w:r>
      </w:ins>
      <w:ins w:id="135" w:author="Simons, Bruce (CLW, Highett)" w:date="2014-06-18T15:14:00Z">
        <w:r>
          <w:t>ass properties and FSDF Place Names Product Mode</w:t>
        </w:r>
      </w:ins>
      <w:ins w:id="136" w:author="Simons, Bruce (CLW, Highett)" w:date="2014-06-18T15:15:00Z">
        <w:r>
          <w:t xml:space="preserve">l Gazetteer class </w:t>
        </w:r>
        <w:proofErr w:type="spellStart"/>
        <w:r>
          <w:t>propertiies</w:t>
        </w:r>
      </w:ins>
      <w:proofErr w:type="spellEnd"/>
    </w:p>
    <w:p w:rsidR="00D44A99" w:rsidRDefault="00050DCB" w:rsidP="00D44A99">
      <w:pPr>
        <w:ind w:left="360"/>
        <w:rPr>
          <w:ins w:id="137" w:author="Simons, Bruce (CLW, Highett)" w:date="2014-06-18T15:15:00Z"/>
        </w:rPr>
      </w:pPr>
      <w:ins w:id="138" w:author="Simons, Bruce (CLW, Highett)" w:date="2014-06-18T15:15:00Z">
        <w:r>
          <w:rPr>
            <w:noProof/>
            <w:lang w:eastAsia="en-AU"/>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933440" cy="4716145"/>
              <wp:effectExtent l="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933440" cy="4716145"/>
                      </a:xfrm>
                      <a:prstGeom prst="rect">
                        <a:avLst/>
                      </a:prstGeom>
                      <a:noFill/>
                      <a:ln w="9525">
                        <a:noFill/>
                        <a:miter lim="800000"/>
                        <a:headEnd/>
                        <a:tailEnd/>
                      </a:ln>
                    </pic:spPr>
                  </pic:pic>
                </a:graphicData>
              </a:graphic>
            </wp:anchor>
          </w:drawing>
        </w:r>
      </w:ins>
    </w:p>
    <w:p w:rsidR="00381900" w:rsidRDefault="00381900" w:rsidP="00381900">
      <w:pPr>
        <w:pStyle w:val="Caption"/>
        <w:ind w:left="360"/>
        <w:rPr>
          <w:ins w:id="139" w:author="Simons, Bruce (CLW, Highett)" w:date="2014-06-18T15:15:00Z"/>
        </w:rPr>
      </w:pPr>
      <w:ins w:id="140" w:author="Simons, Bruce (CLW, Highett)" w:date="2014-06-18T15:15:00Z">
        <w:r>
          <w:t xml:space="preserve">Figure Mapping between WFS-G </w:t>
        </w:r>
        <w:proofErr w:type="spellStart"/>
        <w:r>
          <w:t>SI_</w:t>
        </w:r>
      </w:ins>
      <w:ins w:id="141" w:author="Simons, Bruce (CLW, Highett)" w:date="2014-06-18T15:16:00Z">
        <w:r>
          <w:t>LocationInstance</w:t>
        </w:r>
      </w:ins>
      <w:proofErr w:type="spellEnd"/>
      <w:ins w:id="142" w:author="Simons, Bruce (CLW, Highett)" w:date="2014-06-18T15:15:00Z">
        <w:r>
          <w:t xml:space="preserve"> class properties and FSDF Place Names Product Model </w:t>
        </w:r>
        <w:proofErr w:type="spellStart"/>
        <w:r>
          <w:t>Gazetteer</w:t>
        </w:r>
      </w:ins>
      <w:ins w:id="143" w:author="Simons, Bruce (CLW, Highett)" w:date="2014-06-18T15:16:00Z">
        <w:r>
          <w:t>Entry</w:t>
        </w:r>
      </w:ins>
      <w:proofErr w:type="spellEnd"/>
      <w:ins w:id="144" w:author="Simons, Bruce (CLW, Highett)" w:date="2014-06-18T15:15:00Z">
        <w:r>
          <w:t xml:space="preserve"> class </w:t>
        </w:r>
        <w:proofErr w:type="spellStart"/>
        <w:r>
          <w:t>propertiies</w:t>
        </w:r>
        <w:proofErr w:type="spellEnd"/>
      </w:ins>
    </w:p>
    <w:p w:rsidR="00381900" w:rsidRPr="00BE3DD7" w:rsidRDefault="00381900" w:rsidP="00D44A99">
      <w:pPr>
        <w:ind w:left="360"/>
      </w:pPr>
    </w:p>
    <w:sectPr w:rsidR="00381900" w:rsidRPr="00BE3DD7" w:rsidSect="00B76695">
      <w:footerReference w:type="default" r:id="rId21"/>
      <w:headerReference w:type="first" r:id="rId22"/>
      <w:footerReference w:type="first" r:id="rId23"/>
      <w:pgSz w:w="11906" w:h="16838" w:code="9"/>
      <w:pgMar w:top="1701" w:right="1134" w:bottom="1134" w:left="1134" w:header="709" w:footer="24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4" w:author="Simons, Bruce (CLW, Highett)" w:date="2014-06-18T15:10:00Z" w:initials="sim28v ">
    <w:p w:rsidR="00D44A99" w:rsidRDefault="00D44A99">
      <w:pPr>
        <w:pStyle w:val="CommentText"/>
      </w:pPr>
      <w:r>
        <w:rPr>
          <w:rStyle w:val="CommentReference"/>
        </w:rPr>
        <w:annotationRef/>
      </w:r>
      <w:r>
        <w:t>Suggest we add the requirements diagram and WFS-G to Place Names mappings.</w:t>
      </w:r>
    </w:p>
    <w:p w:rsidR="00D44A99" w:rsidRDefault="00D44A99">
      <w:pPr>
        <w:pStyle w:val="CommentText"/>
      </w:pPr>
      <w:r>
        <w:t>If so all diagrams will need cleaning up to make readable.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DCB" w:rsidRDefault="00050DCB">
      <w:r>
        <w:separator/>
      </w:r>
    </w:p>
  </w:endnote>
  <w:endnote w:type="continuationSeparator" w:id="0">
    <w:p w:rsidR="00050DCB" w:rsidRDefault="00050DC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B5C" w:rsidRDefault="00330B5C" w:rsidP="00330B5C">
    <w:pPr>
      <w:jc w:val="both"/>
      <w:rPr>
        <w:i/>
        <w:sz w:val="18"/>
      </w:rPr>
    </w:pPr>
  </w:p>
  <w:p w:rsidR="00330B5C" w:rsidRDefault="00330B5C" w:rsidP="00330B5C">
    <w:pPr>
      <w:jc w:val="both"/>
      <w:rPr>
        <w:i/>
        <w:sz w:val="18"/>
      </w:rPr>
    </w:pPr>
  </w:p>
  <w:p w:rsidR="00330B5C" w:rsidRPr="00330B5C" w:rsidRDefault="00330B5C" w:rsidP="00330B5C">
    <w:pPr>
      <w:jc w:val="both"/>
      <w:rPr>
        <w:i/>
        <w:sz w:val="18"/>
      </w:rPr>
    </w:pPr>
    <w:r w:rsidRPr="00330B5C">
      <w:rPr>
        <w:i/>
        <w:sz w:val="18"/>
      </w:rPr>
      <w:t xml:space="preserve">FSDF Place Names Modelling Project – </w:t>
    </w:r>
    <w:del w:id="145" w:author="Simons, Bruce (CLW, Highett)" w:date="2014-06-18T14:59:00Z">
      <w:r w:rsidRPr="00330B5C" w:rsidDel="009720FE">
        <w:rPr>
          <w:i/>
          <w:sz w:val="18"/>
        </w:rPr>
        <w:delText>Delvierable</w:delText>
      </w:r>
    </w:del>
    <w:ins w:id="146" w:author="Simons, Bruce (CLW, Highett)" w:date="2014-06-18T14:59:00Z">
      <w:r w:rsidR="009720FE" w:rsidRPr="00330B5C">
        <w:rPr>
          <w:i/>
          <w:sz w:val="18"/>
        </w:rPr>
        <w:t>Deliverable</w:t>
      </w:r>
    </w:ins>
    <w:r w:rsidRPr="00330B5C">
      <w:rPr>
        <w:i/>
        <w:sz w:val="18"/>
      </w:rPr>
      <w:t xml:space="preserve"> Submission Report </w:t>
    </w:r>
    <w:r>
      <w:rPr>
        <w:i/>
        <w:sz w:val="18"/>
      </w:rPr>
      <w:tab/>
    </w:r>
    <w:r>
      <w:rPr>
        <w:i/>
        <w:sz w:val="18"/>
      </w:rPr>
      <w:tab/>
      <w:t>18-06-2014</w:t>
    </w:r>
    <w:r>
      <w:rPr>
        <w:i/>
        <w:sz w:val="18"/>
      </w:rPr>
      <w:tab/>
    </w:r>
    <w:r>
      <w:rPr>
        <w:i/>
        <w:sz w:val="18"/>
      </w:rPr>
      <w:tab/>
    </w:r>
    <w:sdt>
      <w:sdtPr>
        <w:rPr>
          <w:i/>
          <w:sz w:val="18"/>
        </w:rPr>
        <w:id w:val="175863736"/>
        <w:docPartObj>
          <w:docPartGallery w:val="Page Numbers (Bottom of Page)"/>
          <w:docPartUnique/>
        </w:docPartObj>
      </w:sdtPr>
      <w:sdtContent>
        <w:r w:rsidRPr="00330B5C">
          <w:rPr>
            <w:i/>
            <w:sz w:val="18"/>
          </w:rPr>
          <w:t xml:space="preserve">Page </w:t>
        </w:r>
        <w:r w:rsidR="00D8584E" w:rsidRPr="00330B5C">
          <w:rPr>
            <w:i/>
            <w:sz w:val="18"/>
          </w:rPr>
          <w:fldChar w:fldCharType="begin"/>
        </w:r>
        <w:r w:rsidRPr="00330B5C">
          <w:rPr>
            <w:i/>
            <w:sz w:val="18"/>
          </w:rPr>
          <w:instrText xml:space="preserve"> PAGE   \* MERGEFORMAT </w:instrText>
        </w:r>
        <w:r w:rsidR="00D8584E" w:rsidRPr="00330B5C">
          <w:rPr>
            <w:i/>
            <w:sz w:val="18"/>
          </w:rPr>
          <w:fldChar w:fldCharType="separate"/>
        </w:r>
        <w:r w:rsidR="008B64DF">
          <w:rPr>
            <w:i/>
            <w:noProof/>
            <w:sz w:val="18"/>
          </w:rPr>
          <w:t>2</w:t>
        </w:r>
        <w:r w:rsidR="00D8584E" w:rsidRPr="00330B5C">
          <w:rPr>
            <w:i/>
            <w:sz w:val="18"/>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B5C" w:rsidRDefault="00330B5C" w:rsidP="00330B5C">
    <w:pPr>
      <w:jc w:val="both"/>
      <w:rPr>
        <w:i/>
        <w:sz w:val="18"/>
      </w:rPr>
    </w:pPr>
  </w:p>
  <w:p w:rsidR="00330B5C" w:rsidRDefault="00330B5C" w:rsidP="00330B5C">
    <w:pPr>
      <w:jc w:val="both"/>
      <w:rPr>
        <w:i/>
        <w:sz w:val="18"/>
      </w:rPr>
    </w:pPr>
  </w:p>
  <w:p w:rsidR="00330B5C" w:rsidRPr="00330B5C" w:rsidRDefault="00330B5C" w:rsidP="00330B5C">
    <w:pPr>
      <w:jc w:val="both"/>
      <w:rPr>
        <w:i/>
        <w:sz w:val="18"/>
      </w:rPr>
    </w:pPr>
    <w:r w:rsidRPr="00330B5C">
      <w:rPr>
        <w:i/>
        <w:sz w:val="18"/>
      </w:rPr>
      <w:t xml:space="preserve">FSDF Place Names Modelling Project – </w:t>
    </w:r>
    <w:del w:id="147" w:author="Simons, Bruce (CLW, Highett)" w:date="2014-06-18T14:59:00Z">
      <w:r w:rsidRPr="00330B5C" w:rsidDel="009720FE">
        <w:rPr>
          <w:i/>
          <w:sz w:val="18"/>
        </w:rPr>
        <w:delText>Delvierable</w:delText>
      </w:r>
    </w:del>
    <w:ins w:id="148" w:author="Simons, Bruce (CLW, Highett)" w:date="2014-06-18T14:59:00Z">
      <w:r w:rsidR="009720FE" w:rsidRPr="00330B5C">
        <w:rPr>
          <w:i/>
          <w:sz w:val="18"/>
        </w:rPr>
        <w:t>Deliverable</w:t>
      </w:r>
    </w:ins>
    <w:r w:rsidRPr="00330B5C">
      <w:rPr>
        <w:i/>
        <w:sz w:val="18"/>
      </w:rPr>
      <w:t xml:space="preserve"> Submission Report </w:t>
    </w:r>
    <w:r>
      <w:rPr>
        <w:i/>
        <w:sz w:val="18"/>
      </w:rPr>
      <w:tab/>
    </w:r>
    <w:r>
      <w:rPr>
        <w:i/>
        <w:sz w:val="18"/>
      </w:rPr>
      <w:tab/>
      <w:t>18-06-2014</w:t>
    </w:r>
    <w:r>
      <w:rPr>
        <w:i/>
        <w:sz w:val="18"/>
      </w:rPr>
      <w:tab/>
    </w:r>
    <w:r>
      <w:rPr>
        <w:i/>
        <w:sz w:val="18"/>
      </w:rPr>
      <w:tab/>
    </w:r>
    <w:sdt>
      <w:sdtPr>
        <w:rPr>
          <w:i/>
          <w:sz w:val="18"/>
        </w:rPr>
        <w:id w:val="175863780"/>
        <w:docPartObj>
          <w:docPartGallery w:val="Page Numbers (Bottom of Page)"/>
          <w:docPartUnique/>
        </w:docPartObj>
      </w:sdtPr>
      <w:sdtContent>
        <w:r w:rsidRPr="00330B5C">
          <w:rPr>
            <w:i/>
            <w:sz w:val="18"/>
          </w:rPr>
          <w:t xml:space="preserve">Page </w:t>
        </w:r>
        <w:r w:rsidR="00D8584E" w:rsidRPr="00330B5C">
          <w:rPr>
            <w:i/>
            <w:sz w:val="18"/>
          </w:rPr>
          <w:fldChar w:fldCharType="begin"/>
        </w:r>
        <w:r w:rsidRPr="00330B5C">
          <w:rPr>
            <w:i/>
            <w:sz w:val="18"/>
          </w:rPr>
          <w:instrText xml:space="preserve"> PAGE   \* MERGEFORMAT </w:instrText>
        </w:r>
        <w:r w:rsidR="00D8584E" w:rsidRPr="00330B5C">
          <w:rPr>
            <w:i/>
            <w:sz w:val="18"/>
          </w:rPr>
          <w:fldChar w:fldCharType="separate"/>
        </w:r>
        <w:r w:rsidR="008B64DF">
          <w:rPr>
            <w:i/>
            <w:noProof/>
            <w:sz w:val="18"/>
          </w:rPr>
          <w:t>1</w:t>
        </w:r>
        <w:r w:rsidR="00D8584E" w:rsidRPr="00330B5C">
          <w:rPr>
            <w:i/>
            <w:sz w:val="1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DCB" w:rsidRDefault="00050DCB">
      <w:r>
        <w:separator/>
      </w:r>
    </w:p>
  </w:footnote>
  <w:footnote w:type="continuationSeparator" w:id="0">
    <w:p w:rsidR="00050DCB" w:rsidRDefault="00050D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291" w:rsidRPr="00C86E28" w:rsidRDefault="00D8584E" w:rsidP="00C86E28">
    <w:r>
      <w:rPr>
        <w:noProof/>
        <w:lang w:eastAsia="en-AU"/>
      </w:rPr>
      <w:pict>
        <v:group id="_x0000_s2049" style="position:absolute;margin-left:.4pt;margin-top:9pt;width:485.6pt;height:103.6pt;z-index:-251657216" coordorigin="1142,889" coordsize="9712,2072">
          <v:shapetype id="_x0000_t202" coordsize="21600,21600" o:spt="202" path="m,l,21600r21600,l21600,xe">
            <v:stroke joinstyle="miter"/>
            <v:path gradientshapeok="t" o:connecttype="rect"/>
          </v:shapetype>
          <v:shape id="_x0000_s2050" type="#_x0000_t202" style="position:absolute;left:1142;top:1729;width:9712;height:1232;mso-position-vertical-relative:page" filled="f" stroked="f">
            <v:textbox style="mso-next-textbox:#_x0000_s2050" inset="0,0,0,0">
              <w:txbxContent>
                <w:p w:rsidR="00101291" w:rsidRPr="00DD3D4D" w:rsidRDefault="00101291" w:rsidP="00DD3D4D">
                  <w:pPr>
                    <w:tabs>
                      <w:tab w:val="left" w:pos="360"/>
                    </w:tabs>
                    <w:spacing w:after="40"/>
                    <w:rPr>
                      <w:rFonts w:ascii="Calibri" w:eastAsia="Times New Roman" w:hAnsi="Calibri" w:cs="Calibri"/>
                      <w:noProof/>
                      <w:sz w:val="18"/>
                      <w:szCs w:val="18"/>
                      <w:lang w:eastAsia="en-AU"/>
                    </w:rPr>
                  </w:pPr>
                  <w:r>
                    <w:rPr>
                      <w:rFonts w:ascii="Calibri" w:eastAsia="Times New Roman" w:hAnsi="Calibri" w:cs="Calibri"/>
                      <w:noProof/>
                      <w:sz w:val="18"/>
                      <w:szCs w:val="18"/>
                      <w:lang w:eastAsia="en-AU"/>
                    </w:rPr>
                    <w:t xml:space="preserve">Bldg 53, </w:t>
                  </w:r>
                  <w:r w:rsidRPr="00DD3D4D">
                    <w:rPr>
                      <w:rFonts w:ascii="Calibri" w:eastAsia="Times New Roman" w:hAnsi="Calibri" w:cs="Calibri"/>
                      <w:noProof/>
                      <w:sz w:val="18"/>
                      <w:szCs w:val="18"/>
                      <w:lang w:eastAsia="en-AU"/>
                    </w:rPr>
                    <w:t>Riverside Life Sciences Centre (RLSC), 11 Julius Avenue, North Ryde NSW 2113</w:t>
                  </w:r>
                  <w:r>
                    <w:rPr>
                      <w:rFonts w:ascii="Calibri" w:eastAsia="Times New Roman" w:hAnsi="Calibri" w:cs="Calibri"/>
                      <w:noProof/>
                      <w:sz w:val="18"/>
                      <w:szCs w:val="18"/>
                      <w:lang w:eastAsia="en-AU"/>
                    </w:rPr>
                    <w:br/>
                  </w:r>
                  <w:r w:rsidRPr="00DD3D4D">
                    <w:rPr>
                      <w:rFonts w:ascii="Calibri" w:eastAsia="Times New Roman" w:hAnsi="Calibri" w:cs="Calibri"/>
                      <w:noProof/>
                      <w:sz w:val="18"/>
                      <w:szCs w:val="18"/>
                      <w:lang w:eastAsia="en-AU"/>
                    </w:rPr>
                    <w:t xml:space="preserve">Locked Bag 17 North Ryde NSW 1670 </w:t>
                  </w:r>
                </w:p>
                <w:p w:rsidR="00101291" w:rsidRPr="00DD3D4D" w:rsidRDefault="00101291" w:rsidP="00DD3D4D">
                  <w:pPr>
                    <w:tabs>
                      <w:tab w:val="left" w:pos="360"/>
                    </w:tabs>
                    <w:spacing w:after="40"/>
                  </w:pPr>
                  <w:r>
                    <w:rPr>
                      <w:rFonts w:ascii="Calibri" w:eastAsia="Times New Roman" w:hAnsi="Calibri" w:cs="Calibri"/>
                      <w:noProof/>
                      <w:color w:val="00A9CE"/>
                      <w:sz w:val="18"/>
                      <w:szCs w:val="18"/>
                      <w:lang w:eastAsia="en-AU"/>
                    </w:rPr>
                    <w:t>E</w:t>
                  </w:r>
                  <w:r>
                    <w:rPr>
                      <w:rFonts w:ascii="Calibri" w:eastAsia="Times New Roman" w:hAnsi="Calibri" w:cs="Calibri"/>
                      <w:noProof/>
                      <w:sz w:val="18"/>
                      <w:szCs w:val="18"/>
                      <w:lang w:eastAsia="en-AU"/>
                    </w:rPr>
                    <w:t xml:space="preserve"> </w:t>
                  </w:r>
                  <w:hyperlink r:id="rId1" w:history="1">
                    <w:r w:rsidRPr="00DD3D4D">
                      <w:rPr>
                        <w:rFonts w:ascii="Calibri" w:hAnsi="Calibri" w:cs="Calibri"/>
                        <w:sz w:val="18"/>
                        <w:szCs w:val="18"/>
                      </w:rPr>
                      <w:t>paul.j.box@csiro.au</w:t>
                    </w:r>
                  </w:hyperlink>
                  <w:r>
                    <w:t xml:space="preserve"> </w:t>
                  </w:r>
                  <w:r>
                    <w:rPr>
                      <w:rFonts w:ascii="Calibri" w:eastAsia="Times New Roman" w:hAnsi="Calibri" w:cs="Calibri"/>
                      <w:noProof/>
                      <w:color w:val="00A9CE"/>
                      <w:sz w:val="18"/>
                      <w:szCs w:val="18"/>
                      <w:lang w:eastAsia="en-AU"/>
                    </w:rPr>
                    <w:t>T</w:t>
                  </w:r>
                  <w:r>
                    <w:rPr>
                      <w:rFonts w:ascii="Calibri" w:eastAsia="Times New Roman" w:hAnsi="Calibri" w:cs="Calibri"/>
                      <w:noProof/>
                      <w:sz w:val="18"/>
                      <w:szCs w:val="18"/>
                      <w:lang w:eastAsia="en-AU"/>
                    </w:rPr>
                    <w:t xml:space="preserve"> </w:t>
                  </w:r>
                  <w:r>
                    <w:rPr>
                      <w:rFonts w:ascii="Calibri" w:eastAsia="Times New Roman" w:hAnsi="Calibri" w:cs="Calibri"/>
                      <w:noProof/>
                      <w:sz w:val="18"/>
                      <w:lang w:eastAsia="en-AU"/>
                    </w:rPr>
                    <w:t xml:space="preserve">+61 </w:t>
                  </w:r>
                  <w:r>
                    <w:rPr>
                      <w:rFonts w:ascii="Calibri" w:eastAsiaTheme="minorEastAsia" w:hAnsi="Calibri" w:cs="Calibri"/>
                      <w:noProof/>
                      <w:sz w:val="18"/>
                      <w:lang w:eastAsia="en-AU"/>
                    </w:rPr>
                    <w:t xml:space="preserve">2 9325 3122 </w:t>
                  </w:r>
                  <w:r>
                    <w:rPr>
                      <w:rFonts w:ascii="Calibri" w:eastAsia="Times New Roman" w:hAnsi="Calibri" w:cs="Calibri"/>
                      <w:noProof/>
                      <w:color w:val="00A9CE"/>
                      <w:sz w:val="18"/>
                      <w:szCs w:val="18"/>
                      <w:lang w:eastAsia="en-AU"/>
                    </w:rPr>
                    <w:t>M</w:t>
                  </w:r>
                  <w:r>
                    <w:rPr>
                      <w:rFonts w:ascii="Times New Roman" w:eastAsia="Times New Roman" w:hAnsi="Times New Roman" w:cs="Times New Roman"/>
                      <w:noProof/>
                      <w:sz w:val="24"/>
                      <w:szCs w:val="24"/>
                      <w:lang w:eastAsia="en-AU"/>
                    </w:rPr>
                    <w:t xml:space="preserve"> </w:t>
                  </w:r>
                  <w:r>
                    <w:rPr>
                      <w:rFonts w:ascii="Calibri" w:eastAsia="Times New Roman" w:hAnsi="Calibri" w:cs="Calibri"/>
                      <w:noProof/>
                      <w:sz w:val="18"/>
                      <w:szCs w:val="18"/>
                      <w:lang w:eastAsia="en-AU"/>
                    </w:rPr>
                    <w:t>+61 (0)406 256 006</w:t>
                  </w:r>
                </w:p>
                <w:p w:rsidR="00101291" w:rsidRPr="006F58C5" w:rsidRDefault="00101291" w:rsidP="00C86E28"/>
              </w:txbxContent>
            </v:textbox>
          </v:shape>
          <v:shape id="_x0000_s2051" type="#_x0000_t202" style="position:absolute;left:1142;top:889;width:5572;height:283;mso-position-vertical-relative:page" filled="f" stroked="f">
            <v:textbox style="mso-next-textbox:#_x0000_s2051" inset="0,0,0,0">
              <w:txbxContent>
                <w:p w:rsidR="00101291" w:rsidRDefault="00101291" w:rsidP="00BD6EE2">
                  <w:r>
                    <w:t>Digital productivity and Services flaghsip</w:t>
                  </w:r>
                </w:p>
                <w:p w:rsidR="00101291" w:rsidRPr="001C3137" w:rsidRDefault="00101291" w:rsidP="00C86E28">
                  <w:pPr>
                    <w:rPr>
                      <w:noProof/>
                    </w:rPr>
                  </w:pPr>
                </w:p>
              </w:txbxContent>
            </v:textbox>
          </v:shape>
          <w10:wrap type="square"/>
        </v:group>
      </w:pict>
    </w:r>
    <w:r w:rsidR="00101291">
      <w:rPr>
        <w:noProof/>
        <w:lang w:eastAsia="en-AU"/>
      </w:rPr>
      <w:drawing>
        <wp:anchor distT="0" distB="0" distL="114300" distR="114300" simplePos="0" relativeHeight="251657216" behindDoc="1" locked="1" layoutInCell="1" allowOverlap="1">
          <wp:simplePos x="0" y="0"/>
          <wp:positionH relativeFrom="column">
            <wp:posOffset>-848995</wp:posOffset>
          </wp:positionH>
          <wp:positionV relativeFrom="page">
            <wp:posOffset>-57785</wp:posOffset>
          </wp:positionV>
          <wp:extent cx="7826375" cy="1485900"/>
          <wp:effectExtent l="19050" t="0" r="317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
                  <a:srcRect/>
                  <a:stretch>
                    <a:fillRect/>
                  </a:stretch>
                </pic:blipFill>
                <pic:spPr bwMode="auto">
                  <a:xfrm>
                    <a:off x="0" y="0"/>
                    <a:ext cx="7826375" cy="14859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565F"/>
    <w:multiLevelType w:val="hybridMultilevel"/>
    <w:tmpl w:val="678826E6"/>
    <w:lvl w:ilvl="0" w:tplc="C0924A50">
      <w:start w:val="1"/>
      <w:numFmt w:val="bullet"/>
      <w:lvlText w:val="•"/>
      <w:lvlJc w:val="left"/>
      <w:pPr>
        <w:tabs>
          <w:tab w:val="num" w:pos="720"/>
        </w:tabs>
        <w:ind w:left="720" w:hanging="360"/>
      </w:pPr>
      <w:rPr>
        <w:rFonts w:ascii="Arial" w:hAnsi="Arial" w:hint="default"/>
      </w:rPr>
    </w:lvl>
    <w:lvl w:ilvl="1" w:tplc="7662F7B4" w:tentative="1">
      <w:start w:val="1"/>
      <w:numFmt w:val="bullet"/>
      <w:lvlText w:val="•"/>
      <w:lvlJc w:val="left"/>
      <w:pPr>
        <w:tabs>
          <w:tab w:val="num" w:pos="1440"/>
        </w:tabs>
        <w:ind w:left="1440" w:hanging="360"/>
      </w:pPr>
      <w:rPr>
        <w:rFonts w:ascii="Arial" w:hAnsi="Arial" w:hint="default"/>
      </w:rPr>
    </w:lvl>
    <w:lvl w:ilvl="2" w:tplc="43465876" w:tentative="1">
      <w:start w:val="1"/>
      <w:numFmt w:val="bullet"/>
      <w:lvlText w:val="•"/>
      <w:lvlJc w:val="left"/>
      <w:pPr>
        <w:tabs>
          <w:tab w:val="num" w:pos="2160"/>
        </w:tabs>
        <w:ind w:left="2160" w:hanging="360"/>
      </w:pPr>
      <w:rPr>
        <w:rFonts w:ascii="Arial" w:hAnsi="Arial" w:hint="default"/>
      </w:rPr>
    </w:lvl>
    <w:lvl w:ilvl="3" w:tplc="FB989576" w:tentative="1">
      <w:start w:val="1"/>
      <w:numFmt w:val="bullet"/>
      <w:lvlText w:val="•"/>
      <w:lvlJc w:val="left"/>
      <w:pPr>
        <w:tabs>
          <w:tab w:val="num" w:pos="2880"/>
        </w:tabs>
        <w:ind w:left="2880" w:hanging="360"/>
      </w:pPr>
      <w:rPr>
        <w:rFonts w:ascii="Arial" w:hAnsi="Arial" w:hint="default"/>
      </w:rPr>
    </w:lvl>
    <w:lvl w:ilvl="4" w:tplc="63A2C55A" w:tentative="1">
      <w:start w:val="1"/>
      <w:numFmt w:val="bullet"/>
      <w:lvlText w:val="•"/>
      <w:lvlJc w:val="left"/>
      <w:pPr>
        <w:tabs>
          <w:tab w:val="num" w:pos="3600"/>
        </w:tabs>
        <w:ind w:left="3600" w:hanging="360"/>
      </w:pPr>
      <w:rPr>
        <w:rFonts w:ascii="Arial" w:hAnsi="Arial" w:hint="default"/>
      </w:rPr>
    </w:lvl>
    <w:lvl w:ilvl="5" w:tplc="A95A7C24" w:tentative="1">
      <w:start w:val="1"/>
      <w:numFmt w:val="bullet"/>
      <w:lvlText w:val="•"/>
      <w:lvlJc w:val="left"/>
      <w:pPr>
        <w:tabs>
          <w:tab w:val="num" w:pos="4320"/>
        </w:tabs>
        <w:ind w:left="4320" w:hanging="360"/>
      </w:pPr>
      <w:rPr>
        <w:rFonts w:ascii="Arial" w:hAnsi="Arial" w:hint="default"/>
      </w:rPr>
    </w:lvl>
    <w:lvl w:ilvl="6" w:tplc="1200DEDC" w:tentative="1">
      <w:start w:val="1"/>
      <w:numFmt w:val="bullet"/>
      <w:lvlText w:val="•"/>
      <w:lvlJc w:val="left"/>
      <w:pPr>
        <w:tabs>
          <w:tab w:val="num" w:pos="5040"/>
        </w:tabs>
        <w:ind w:left="5040" w:hanging="360"/>
      </w:pPr>
      <w:rPr>
        <w:rFonts w:ascii="Arial" w:hAnsi="Arial" w:hint="default"/>
      </w:rPr>
    </w:lvl>
    <w:lvl w:ilvl="7" w:tplc="3E6C196C" w:tentative="1">
      <w:start w:val="1"/>
      <w:numFmt w:val="bullet"/>
      <w:lvlText w:val="•"/>
      <w:lvlJc w:val="left"/>
      <w:pPr>
        <w:tabs>
          <w:tab w:val="num" w:pos="5760"/>
        </w:tabs>
        <w:ind w:left="5760" w:hanging="360"/>
      </w:pPr>
      <w:rPr>
        <w:rFonts w:ascii="Arial" w:hAnsi="Arial" w:hint="default"/>
      </w:rPr>
    </w:lvl>
    <w:lvl w:ilvl="8" w:tplc="C6C05CBA" w:tentative="1">
      <w:start w:val="1"/>
      <w:numFmt w:val="bullet"/>
      <w:lvlText w:val="•"/>
      <w:lvlJc w:val="left"/>
      <w:pPr>
        <w:tabs>
          <w:tab w:val="num" w:pos="6480"/>
        </w:tabs>
        <w:ind w:left="6480" w:hanging="360"/>
      </w:pPr>
      <w:rPr>
        <w:rFonts w:ascii="Arial" w:hAnsi="Arial" w:hint="default"/>
      </w:rPr>
    </w:lvl>
  </w:abstractNum>
  <w:abstractNum w:abstractNumId="1">
    <w:nsid w:val="1F774C1A"/>
    <w:multiLevelType w:val="hybridMultilevel"/>
    <w:tmpl w:val="90D6F1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3453F19"/>
    <w:multiLevelType w:val="hybridMultilevel"/>
    <w:tmpl w:val="6E8A0652"/>
    <w:lvl w:ilvl="0" w:tplc="FE9E90FA">
      <w:start w:val="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FF7BBE"/>
    <w:multiLevelType w:val="hybridMultilevel"/>
    <w:tmpl w:val="E1B6B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9E034D0"/>
    <w:multiLevelType w:val="hybridMultilevel"/>
    <w:tmpl w:val="BC522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0B228E"/>
    <w:multiLevelType w:val="hybridMultilevel"/>
    <w:tmpl w:val="9482A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7F5237"/>
    <w:multiLevelType w:val="multilevel"/>
    <w:tmpl w:val="7B5859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8E26B73"/>
    <w:multiLevelType w:val="hybridMultilevel"/>
    <w:tmpl w:val="DDB60A02"/>
    <w:lvl w:ilvl="0" w:tplc="FE9E90FA">
      <w:start w:val="4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AB91B8F"/>
    <w:multiLevelType w:val="hybridMultilevel"/>
    <w:tmpl w:val="1F0A3BC6"/>
    <w:lvl w:ilvl="0" w:tplc="FE9E90F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E9008F"/>
    <w:multiLevelType w:val="hybridMultilevel"/>
    <w:tmpl w:val="5A223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4704D7A"/>
    <w:multiLevelType w:val="hybridMultilevel"/>
    <w:tmpl w:val="8188D5F8"/>
    <w:lvl w:ilvl="0" w:tplc="FE9E90FA">
      <w:start w:val="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3164BA5"/>
    <w:multiLevelType w:val="hybridMultilevel"/>
    <w:tmpl w:val="8408B116"/>
    <w:lvl w:ilvl="0" w:tplc="28D26AC4">
      <w:start w:val="1"/>
      <w:numFmt w:val="bullet"/>
      <w:lvlText w:val="•"/>
      <w:lvlJc w:val="left"/>
      <w:pPr>
        <w:tabs>
          <w:tab w:val="num" w:pos="720"/>
        </w:tabs>
        <w:ind w:left="720" w:hanging="360"/>
      </w:pPr>
      <w:rPr>
        <w:rFonts w:ascii="Calibri" w:hAnsi="Calibri" w:hint="default"/>
      </w:rPr>
    </w:lvl>
    <w:lvl w:ilvl="1" w:tplc="77743CE6">
      <w:start w:val="1"/>
      <w:numFmt w:val="bullet"/>
      <w:lvlText w:val="•"/>
      <w:lvlJc w:val="left"/>
      <w:pPr>
        <w:tabs>
          <w:tab w:val="num" w:pos="1440"/>
        </w:tabs>
        <w:ind w:left="1440" w:hanging="360"/>
      </w:pPr>
      <w:rPr>
        <w:rFonts w:ascii="Calibri" w:hAnsi="Calibri" w:hint="default"/>
      </w:rPr>
    </w:lvl>
    <w:lvl w:ilvl="2" w:tplc="C92E7CE2">
      <w:start w:val="1549"/>
      <w:numFmt w:val="bullet"/>
      <w:lvlText w:val="–"/>
      <w:lvlJc w:val="left"/>
      <w:pPr>
        <w:tabs>
          <w:tab w:val="num" w:pos="2160"/>
        </w:tabs>
        <w:ind w:left="2160" w:hanging="360"/>
      </w:pPr>
      <w:rPr>
        <w:rFonts w:ascii="Calibri" w:hAnsi="Calibri" w:hint="default"/>
      </w:rPr>
    </w:lvl>
    <w:lvl w:ilvl="3" w:tplc="6BFC08AA" w:tentative="1">
      <w:start w:val="1"/>
      <w:numFmt w:val="bullet"/>
      <w:lvlText w:val="•"/>
      <w:lvlJc w:val="left"/>
      <w:pPr>
        <w:tabs>
          <w:tab w:val="num" w:pos="2880"/>
        </w:tabs>
        <w:ind w:left="2880" w:hanging="360"/>
      </w:pPr>
      <w:rPr>
        <w:rFonts w:ascii="Calibri" w:hAnsi="Calibri" w:hint="default"/>
      </w:rPr>
    </w:lvl>
    <w:lvl w:ilvl="4" w:tplc="BE74ED0E" w:tentative="1">
      <w:start w:val="1"/>
      <w:numFmt w:val="bullet"/>
      <w:lvlText w:val="•"/>
      <w:lvlJc w:val="left"/>
      <w:pPr>
        <w:tabs>
          <w:tab w:val="num" w:pos="3600"/>
        </w:tabs>
        <w:ind w:left="3600" w:hanging="360"/>
      </w:pPr>
      <w:rPr>
        <w:rFonts w:ascii="Calibri" w:hAnsi="Calibri" w:hint="default"/>
      </w:rPr>
    </w:lvl>
    <w:lvl w:ilvl="5" w:tplc="CBC27D1E" w:tentative="1">
      <w:start w:val="1"/>
      <w:numFmt w:val="bullet"/>
      <w:lvlText w:val="•"/>
      <w:lvlJc w:val="left"/>
      <w:pPr>
        <w:tabs>
          <w:tab w:val="num" w:pos="4320"/>
        </w:tabs>
        <w:ind w:left="4320" w:hanging="360"/>
      </w:pPr>
      <w:rPr>
        <w:rFonts w:ascii="Calibri" w:hAnsi="Calibri" w:hint="default"/>
      </w:rPr>
    </w:lvl>
    <w:lvl w:ilvl="6" w:tplc="5A24A632" w:tentative="1">
      <w:start w:val="1"/>
      <w:numFmt w:val="bullet"/>
      <w:lvlText w:val="•"/>
      <w:lvlJc w:val="left"/>
      <w:pPr>
        <w:tabs>
          <w:tab w:val="num" w:pos="5040"/>
        </w:tabs>
        <w:ind w:left="5040" w:hanging="360"/>
      </w:pPr>
      <w:rPr>
        <w:rFonts w:ascii="Calibri" w:hAnsi="Calibri" w:hint="default"/>
      </w:rPr>
    </w:lvl>
    <w:lvl w:ilvl="7" w:tplc="50C646E2" w:tentative="1">
      <w:start w:val="1"/>
      <w:numFmt w:val="bullet"/>
      <w:lvlText w:val="•"/>
      <w:lvlJc w:val="left"/>
      <w:pPr>
        <w:tabs>
          <w:tab w:val="num" w:pos="5760"/>
        </w:tabs>
        <w:ind w:left="5760" w:hanging="360"/>
      </w:pPr>
      <w:rPr>
        <w:rFonts w:ascii="Calibri" w:hAnsi="Calibri" w:hint="default"/>
      </w:rPr>
    </w:lvl>
    <w:lvl w:ilvl="8" w:tplc="D2E8CB90" w:tentative="1">
      <w:start w:val="1"/>
      <w:numFmt w:val="bullet"/>
      <w:lvlText w:val="•"/>
      <w:lvlJc w:val="left"/>
      <w:pPr>
        <w:tabs>
          <w:tab w:val="num" w:pos="6480"/>
        </w:tabs>
        <w:ind w:left="6480" w:hanging="360"/>
      </w:pPr>
      <w:rPr>
        <w:rFonts w:ascii="Calibri" w:hAnsi="Calibri" w:hint="default"/>
      </w:rPr>
    </w:lvl>
  </w:abstractNum>
  <w:abstractNum w:abstractNumId="12">
    <w:nsid w:val="5CC704EC"/>
    <w:multiLevelType w:val="hybridMultilevel"/>
    <w:tmpl w:val="ED988FCE"/>
    <w:lvl w:ilvl="0" w:tplc="4D48555E">
      <w:start w:val="1"/>
      <w:numFmt w:val="bullet"/>
      <w:lvlText w:val="•"/>
      <w:lvlJc w:val="left"/>
      <w:pPr>
        <w:tabs>
          <w:tab w:val="num" w:pos="720"/>
        </w:tabs>
        <w:ind w:left="720" w:hanging="360"/>
      </w:pPr>
      <w:rPr>
        <w:rFonts w:ascii="Arial" w:hAnsi="Arial" w:hint="default"/>
      </w:rPr>
    </w:lvl>
    <w:lvl w:ilvl="1" w:tplc="821E5618" w:tentative="1">
      <w:start w:val="1"/>
      <w:numFmt w:val="bullet"/>
      <w:lvlText w:val="•"/>
      <w:lvlJc w:val="left"/>
      <w:pPr>
        <w:tabs>
          <w:tab w:val="num" w:pos="1440"/>
        </w:tabs>
        <w:ind w:left="1440" w:hanging="360"/>
      </w:pPr>
      <w:rPr>
        <w:rFonts w:ascii="Arial" w:hAnsi="Arial" w:hint="default"/>
      </w:rPr>
    </w:lvl>
    <w:lvl w:ilvl="2" w:tplc="5DE0B17A" w:tentative="1">
      <w:start w:val="1"/>
      <w:numFmt w:val="bullet"/>
      <w:lvlText w:val="•"/>
      <w:lvlJc w:val="left"/>
      <w:pPr>
        <w:tabs>
          <w:tab w:val="num" w:pos="2160"/>
        </w:tabs>
        <w:ind w:left="2160" w:hanging="360"/>
      </w:pPr>
      <w:rPr>
        <w:rFonts w:ascii="Arial" w:hAnsi="Arial" w:hint="default"/>
      </w:rPr>
    </w:lvl>
    <w:lvl w:ilvl="3" w:tplc="4B765DC2" w:tentative="1">
      <w:start w:val="1"/>
      <w:numFmt w:val="bullet"/>
      <w:lvlText w:val="•"/>
      <w:lvlJc w:val="left"/>
      <w:pPr>
        <w:tabs>
          <w:tab w:val="num" w:pos="2880"/>
        </w:tabs>
        <w:ind w:left="2880" w:hanging="360"/>
      </w:pPr>
      <w:rPr>
        <w:rFonts w:ascii="Arial" w:hAnsi="Arial" w:hint="default"/>
      </w:rPr>
    </w:lvl>
    <w:lvl w:ilvl="4" w:tplc="493E2FB0" w:tentative="1">
      <w:start w:val="1"/>
      <w:numFmt w:val="bullet"/>
      <w:lvlText w:val="•"/>
      <w:lvlJc w:val="left"/>
      <w:pPr>
        <w:tabs>
          <w:tab w:val="num" w:pos="3600"/>
        </w:tabs>
        <w:ind w:left="3600" w:hanging="360"/>
      </w:pPr>
      <w:rPr>
        <w:rFonts w:ascii="Arial" w:hAnsi="Arial" w:hint="default"/>
      </w:rPr>
    </w:lvl>
    <w:lvl w:ilvl="5" w:tplc="CB8E98F0" w:tentative="1">
      <w:start w:val="1"/>
      <w:numFmt w:val="bullet"/>
      <w:lvlText w:val="•"/>
      <w:lvlJc w:val="left"/>
      <w:pPr>
        <w:tabs>
          <w:tab w:val="num" w:pos="4320"/>
        </w:tabs>
        <w:ind w:left="4320" w:hanging="360"/>
      </w:pPr>
      <w:rPr>
        <w:rFonts w:ascii="Arial" w:hAnsi="Arial" w:hint="default"/>
      </w:rPr>
    </w:lvl>
    <w:lvl w:ilvl="6" w:tplc="CC1AB400" w:tentative="1">
      <w:start w:val="1"/>
      <w:numFmt w:val="bullet"/>
      <w:lvlText w:val="•"/>
      <w:lvlJc w:val="left"/>
      <w:pPr>
        <w:tabs>
          <w:tab w:val="num" w:pos="5040"/>
        </w:tabs>
        <w:ind w:left="5040" w:hanging="360"/>
      </w:pPr>
      <w:rPr>
        <w:rFonts w:ascii="Arial" w:hAnsi="Arial" w:hint="default"/>
      </w:rPr>
    </w:lvl>
    <w:lvl w:ilvl="7" w:tplc="D0F00240" w:tentative="1">
      <w:start w:val="1"/>
      <w:numFmt w:val="bullet"/>
      <w:lvlText w:val="•"/>
      <w:lvlJc w:val="left"/>
      <w:pPr>
        <w:tabs>
          <w:tab w:val="num" w:pos="5760"/>
        </w:tabs>
        <w:ind w:left="5760" w:hanging="360"/>
      </w:pPr>
      <w:rPr>
        <w:rFonts w:ascii="Arial" w:hAnsi="Arial" w:hint="default"/>
      </w:rPr>
    </w:lvl>
    <w:lvl w:ilvl="8" w:tplc="8B3642E2" w:tentative="1">
      <w:start w:val="1"/>
      <w:numFmt w:val="bullet"/>
      <w:lvlText w:val="•"/>
      <w:lvlJc w:val="left"/>
      <w:pPr>
        <w:tabs>
          <w:tab w:val="num" w:pos="6480"/>
        </w:tabs>
        <w:ind w:left="6480" w:hanging="360"/>
      </w:pPr>
      <w:rPr>
        <w:rFonts w:ascii="Arial" w:hAnsi="Arial" w:hint="default"/>
      </w:rPr>
    </w:lvl>
  </w:abstractNum>
  <w:abstractNum w:abstractNumId="13">
    <w:nsid w:val="606957F9"/>
    <w:multiLevelType w:val="hybridMultilevel"/>
    <w:tmpl w:val="7584D6FC"/>
    <w:lvl w:ilvl="0" w:tplc="D870E98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B295047"/>
    <w:multiLevelType w:val="hybridMultilevel"/>
    <w:tmpl w:val="EBF6C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C8204C8"/>
    <w:multiLevelType w:val="hybridMultilevel"/>
    <w:tmpl w:val="4BD6B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BDE36DD"/>
    <w:multiLevelType w:val="hybridMultilevel"/>
    <w:tmpl w:val="EDDA6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10"/>
  </w:num>
  <w:num w:numId="7">
    <w:abstractNumId w:val="7"/>
  </w:num>
  <w:num w:numId="8">
    <w:abstractNumId w:val="13"/>
  </w:num>
  <w:num w:numId="9">
    <w:abstractNumId w:val="8"/>
  </w:num>
  <w:num w:numId="10">
    <w:abstractNumId w:val="3"/>
  </w:num>
  <w:num w:numId="11">
    <w:abstractNumId w:val="15"/>
  </w:num>
  <w:num w:numId="12">
    <w:abstractNumId w:val="5"/>
  </w:num>
  <w:num w:numId="13">
    <w:abstractNumId w:val="4"/>
  </w:num>
  <w:num w:numId="14">
    <w:abstractNumId w:val="12"/>
  </w:num>
  <w:num w:numId="15">
    <w:abstractNumId w:val="11"/>
  </w:num>
  <w:num w:numId="16">
    <w:abstractNumId w:val="1"/>
  </w:num>
  <w:num w:numId="17">
    <w:abstractNumId w:val="0"/>
  </w:num>
  <w:num w:numId="18">
    <w:abstractNumId w:val="1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attachedTemplate r:id="rId1"/>
  <w:stylePaneFormatFilter w:val="3F01"/>
  <w:trackRevisions/>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244A14"/>
    <w:rsid w:val="0000019E"/>
    <w:rsid w:val="00000611"/>
    <w:rsid w:val="00001727"/>
    <w:rsid w:val="0000300B"/>
    <w:rsid w:val="00004479"/>
    <w:rsid w:val="00004608"/>
    <w:rsid w:val="00004F7F"/>
    <w:rsid w:val="00005554"/>
    <w:rsid w:val="000072A2"/>
    <w:rsid w:val="00012B21"/>
    <w:rsid w:val="00014F95"/>
    <w:rsid w:val="00015AC3"/>
    <w:rsid w:val="00015D9B"/>
    <w:rsid w:val="000166E8"/>
    <w:rsid w:val="00020528"/>
    <w:rsid w:val="00020EB5"/>
    <w:rsid w:val="00024E64"/>
    <w:rsid w:val="00025950"/>
    <w:rsid w:val="00025A1E"/>
    <w:rsid w:val="00027644"/>
    <w:rsid w:val="000278EE"/>
    <w:rsid w:val="00030712"/>
    <w:rsid w:val="00030F5C"/>
    <w:rsid w:val="0003314B"/>
    <w:rsid w:val="0003716F"/>
    <w:rsid w:val="0004014A"/>
    <w:rsid w:val="00041E38"/>
    <w:rsid w:val="00041F4A"/>
    <w:rsid w:val="00042EAD"/>
    <w:rsid w:val="00044F96"/>
    <w:rsid w:val="00045860"/>
    <w:rsid w:val="000469D9"/>
    <w:rsid w:val="00046F89"/>
    <w:rsid w:val="00047EE6"/>
    <w:rsid w:val="00050DCB"/>
    <w:rsid w:val="000532A1"/>
    <w:rsid w:val="0005574D"/>
    <w:rsid w:val="00057F5D"/>
    <w:rsid w:val="0006065C"/>
    <w:rsid w:val="00062DC4"/>
    <w:rsid w:val="00064F11"/>
    <w:rsid w:val="000673D6"/>
    <w:rsid w:val="00071DFB"/>
    <w:rsid w:val="00073353"/>
    <w:rsid w:val="000749CD"/>
    <w:rsid w:val="00076353"/>
    <w:rsid w:val="0007694B"/>
    <w:rsid w:val="000779AB"/>
    <w:rsid w:val="00081B2C"/>
    <w:rsid w:val="00081CF2"/>
    <w:rsid w:val="00086367"/>
    <w:rsid w:val="00086909"/>
    <w:rsid w:val="0008787E"/>
    <w:rsid w:val="00090401"/>
    <w:rsid w:val="00090408"/>
    <w:rsid w:val="0009057F"/>
    <w:rsid w:val="00090F62"/>
    <w:rsid w:val="000923F3"/>
    <w:rsid w:val="000963A6"/>
    <w:rsid w:val="00097D05"/>
    <w:rsid w:val="000A0722"/>
    <w:rsid w:val="000A16E7"/>
    <w:rsid w:val="000A1762"/>
    <w:rsid w:val="000A1C56"/>
    <w:rsid w:val="000A4430"/>
    <w:rsid w:val="000A59F9"/>
    <w:rsid w:val="000A6A79"/>
    <w:rsid w:val="000A79FB"/>
    <w:rsid w:val="000B01F0"/>
    <w:rsid w:val="000B19E5"/>
    <w:rsid w:val="000B3142"/>
    <w:rsid w:val="000B4D52"/>
    <w:rsid w:val="000B56E0"/>
    <w:rsid w:val="000B5DA3"/>
    <w:rsid w:val="000C12C8"/>
    <w:rsid w:val="000C1A0E"/>
    <w:rsid w:val="000C1AA1"/>
    <w:rsid w:val="000C5CED"/>
    <w:rsid w:val="000C67C8"/>
    <w:rsid w:val="000C6AC9"/>
    <w:rsid w:val="000D2475"/>
    <w:rsid w:val="000D30EA"/>
    <w:rsid w:val="000D46E7"/>
    <w:rsid w:val="000D4CF2"/>
    <w:rsid w:val="000D5460"/>
    <w:rsid w:val="000E0729"/>
    <w:rsid w:val="000E2D9E"/>
    <w:rsid w:val="000E6BEA"/>
    <w:rsid w:val="000E7B0B"/>
    <w:rsid w:val="000F081F"/>
    <w:rsid w:val="000F0DFF"/>
    <w:rsid w:val="000F3130"/>
    <w:rsid w:val="000F33F4"/>
    <w:rsid w:val="000F500A"/>
    <w:rsid w:val="000F55E1"/>
    <w:rsid w:val="000F62E7"/>
    <w:rsid w:val="000F71B9"/>
    <w:rsid w:val="00101291"/>
    <w:rsid w:val="00102228"/>
    <w:rsid w:val="001046AE"/>
    <w:rsid w:val="00107DDE"/>
    <w:rsid w:val="00113293"/>
    <w:rsid w:val="00113683"/>
    <w:rsid w:val="001209C7"/>
    <w:rsid w:val="00121F11"/>
    <w:rsid w:val="0012253C"/>
    <w:rsid w:val="0012309D"/>
    <w:rsid w:val="00123D73"/>
    <w:rsid w:val="001263A4"/>
    <w:rsid w:val="00127211"/>
    <w:rsid w:val="00127CA4"/>
    <w:rsid w:val="00130267"/>
    <w:rsid w:val="00132AC5"/>
    <w:rsid w:val="00132F03"/>
    <w:rsid w:val="00136BE3"/>
    <w:rsid w:val="00142978"/>
    <w:rsid w:val="00144102"/>
    <w:rsid w:val="0014483D"/>
    <w:rsid w:val="00146F26"/>
    <w:rsid w:val="00147DA1"/>
    <w:rsid w:val="001501C7"/>
    <w:rsid w:val="00150377"/>
    <w:rsid w:val="00153230"/>
    <w:rsid w:val="00153958"/>
    <w:rsid w:val="00154291"/>
    <w:rsid w:val="0015584C"/>
    <w:rsid w:val="00155CEF"/>
    <w:rsid w:val="00157237"/>
    <w:rsid w:val="00160EDD"/>
    <w:rsid w:val="00161AF7"/>
    <w:rsid w:val="00165B87"/>
    <w:rsid w:val="00166253"/>
    <w:rsid w:val="001666E4"/>
    <w:rsid w:val="00170ECD"/>
    <w:rsid w:val="00173AA0"/>
    <w:rsid w:val="0017592E"/>
    <w:rsid w:val="00177421"/>
    <w:rsid w:val="001777DA"/>
    <w:rsid w:val="00177D5B"/>
    <w:rsid w:val="001803E7"/>
    <w:rsid w:val="001836D3"/>
    <w:rsid w:val="00184B11"/>
    <w:rsid w:val="00185AC2"/>
    <w:rsid w:val="001868E0"/>
    <w:rsid w:val="00187A46"/>
    <w:rsid w:val="00187D01"/>
    <w:rsid w:val="00192012"/>
    <w:rsid w:val="00195215"/>
    <w:rsid w:val="00196123"/>
    <w:rsid w:val="00197545"/>
    <w:rsid w:val="00197C7D"/>
    <w:rsid w:val="001A05DD"/>
    <w:rsid w:val="001A0844"/>
    <w:rsid w:val="001A294D"/>
    <w:rsid w:val="001A29BC"/>
    <w:rsid w:val="001A3A59"/>
    <w:rsid w:val="001A3A76"/>
    <w:rsid w:val="001A50F7"/>
    <w:rsid w:val="001A6585"/>
    <w:rsid w:val="001B0C24"/>
    <w:rsid w:val="001B0E56"/>
    <w:rsid w:val="001B5426"/>
    <w:rsid w:val="001C17A3"/>
    <w:rsid w:val="001C384C"/>
    <w:rsid w:val="001C5E18"/>
    <w:rsid w:val="001C5F65"/>
    <w:rsid w:val="001C63EF"/>
    <w:rsid w:val="001C7FE7"/>
    <w:rsid w:val="001D1BB8"/>
    <w:rsid w:val="001D2CB3"/>
    <w:rsid w:val="001D3E13"/>
    <w:rsid w:val="001D4A7E"/>
    <w:rsid w:val="001E0CAD"/>
    <w:rsid w:val="001E2E6E"/>
    <w:rsid w:val="001E3630"/>
    <w:rsid w:val="001F1A26"/>
    <w:rsid w:val="001F1B9A"/>
    <w:rsid w:val="001F272E"/>
    <w:rsid w:val="00200191"/>
    <w:rsid w:val="002009C7"/>
    <w:rsid w:val="00201B1F"/>
    <w:rsid w:val="00202090"/>
    <w:rsid w:val="002030B5"/>
    <w:rsid w:val="00204716"/>
    <w:rsid w:val="002052D3"/>
    <w:rsid w:val="00206763"/>
    <w:rsid w:val="0020747E"/>
    <w:rsid w:val="00210066"/>
    <w:rsid w:val="00211D71"/>
    <w:rsid w:val="00211F83"/>
    <w:rsid w:val="00212913"/>
    <w:rsid w:val="00214594"/>
    <w:rsid w:val="00215BF0"/>
    <w:rsid w:val="00220541"/>
    <w:rsid w:val="00221772"/>
    <w:rsid w:val="00223A3E"/>
    <w:rsid w:val="00226B78"/>
    <w:rsid w:val="002276C2"/>
    <w:rsid w:val="00227C6B"/>
    <w:rsid w:val="00227E97"/>
    <w:rsid w:val="00230C09"/>
    <w:rsid w:val="00232562"/>
    <w:rsid w:val="0023459E"/>
    <w:rsid w:val="002412E0"/>
    <w:rsid w:val="00243C90"/>
    <w:rsid w:val="002447D8"/>
    <w:rsid w:val="00244A14"/>
    <w:rsid w:val="002468D5"/>
    <w:rsid w:val="00250F1F"/>
    <w:rsid w:val="00251E5B"/>
    <w:rsid w:val="002528B8"/>
    <w:rsid w:val="002545B0"/>
    <w:rsid w:val="002550C1"/>
    <w:rsid w:val="00255286"/>
    <w:rsid w:val="00255E6D"/>
    <w:rsid w:val="002578B0"/>
    <w:rsid w:val="00257CC3"/>
    <w:rsid w:val="00257E75"/>
    <w:rsid w:val="00257E93"/>
    <w:rsid w:val="002600E0"/>
    <w:rsid w:val="0026351A"/>
    <w:rsid w:val="00265A09"/>
    <w:rsid w:val="00267DE0"/>
    <w:rsid w:val="00272F19"/>
    <w:rsid w:val="002744AC"/>
    <w:rsid w:val="00274BC9"/>
    <w:rsid w:val="002752E9"/>
    <w:rsid w:val="002809B7"/>
    <w:rsid w:val="00281466"/>
    <w:rsid w:val="00282B00"/>
    <w:rsid w:val="00282F35"/>
    <w:rsid w:val="002832ED"/>
    <w:rsid w:val="002853F3"/>
    <w:rsid w:val="00286D12"/>
    <w:rsid w:val="00287BE9"/>
    <w:rsid w:val="00287C22"/>
    <w:rsid w:val="002901AA"/>
    <w:rsid w:val="00291F2E"/>
    <w:rsid w:val="002924C8"/>
    <w:rsid w:val="00292638"/>
    <w:rsid w:val="002932D9"/>
    <w:rsid w:val="00293B8C"/>
    <w:rsid w:val="00294C7F"/>
    <w:rsid w:val="00295EB9"/>
    <w:rsid w:val="002964C9"/>
    <w:rsid w:val="002A01A5"/>
    <w:rsid w:val="002A10EE"/>
    <w:rsid w:val="002A1120"/>
    <w:rsid w:val="002A4CEA"/>
    <w:rsid w:val="002A636B"/>
    <w:rsid w:val="002B0E10"/>
    <w:rsid w:val="002B2FAE"/>
    <w:rsid w:val="002B493A"/>
    <w:rsid w:val="002B6B8D"/>
    <w:rsid w:val="002B7648"/>
    <w:rsid w:val="002C339E"/>
    <w:rsid w:val="002C3AC1"/>
    <w:rsid w:val="002D3B7D"/>
    <w:rsid w:val="002D4444"/>
    <w:rsid w:val="002D4EB9"/>
    <w:rsid w:val="002D561B"/>
    <w:rsid w:val="002D7151"/>
    <w:rsid w:val="002E1686"/>
    <w:rsid w:val="002E7993"/>
    <w:rsid w:val="002E7F4C"/>
    <w:rsid w:val="002F1011"/>
    <w:rsid w:val="002F11DD"/>
    <w:rsid w:val="002F5428"/>
    <w:rsid w:val="002F5A1D"/>
    <w:rsid w:val="002F66B5"/>
    <w:rsid w:val="002F6C73"/>
    <w:rsid w:val="002F7CA3"/>
    <w:rsid w:val="00300022"/>
    <w:rsid w:val="003000AF"/>
    <w:rsid w:val="00301857"/>
    <w:rsid w:val="00301D22"/>
    <w:rsid w:val="00302E16"/>
    <w:rsid w:val="003034EE"/>
    <w:rsid w:val="00304225"/>
    <w:rsid w:val="00305F35"/>
    <w:rsid w:val="003130B1"/>
    <w:rsid w:val="003161B3"/>
    <w:rsid w:val="00323510"/>
    <w:rsid w:val="00324CBE"/>
    <w:rsid w:val="0032678A"/>
    <w:rsid w:val="00326E7A"/>
    <w:rsid w:val="0032738E"/>
    <w:rsid w:val="00330B5C"/>
    <w:rsid w:val="00332431"/>
    <w:rsid w:val="003336B6"/>
    <w:rsid w:val="0033439B"/>
    <w:rsid w:val="00337F2D"/>
    <w:rsid w:val="00340491"/>
    <w:rsid w:val="0034197E"/>
    <w:rsid w:val="0034222B"/>
    <w:rsid w:val="00344C2E"/>
    <w:rsid w:val="00346526"/>
    <w:rsid w:val="003514BE"/>
    <w:rsid w:val="003521F2"/>
    <w:rsid w:val="00353D50"/>
    <w:rsid w:val="00354BF5"/>
    <w:rsid w:val="0035536F"/>
    <w:rsid w:val="0035576A"/>
    <w:rsid w:val="003575F9"/>
    <w:rsid w:val="003604DB"/>
    <w:rsid w:val="00360D14"/>
    <w:rsid w:val="003622F8"/>
    <w:rsid w:val="0036272C"/>
    <w:rsid w:val="0036735C"/>
    <w:rsid w:val="00367FDF"/>
    <w:rsid w:val="00370541"/>
    <w:rsid w:val="003714C1"/>
    <w:rsid w:val="00371F46"/>
    <w:rsid w:val="00374FD6"/>
    <w:rsid w:val="003767F1"/>
    <w:rsid w:val="00381022"/>
    <w:rsid w:val="00381900"/>
    <w:rsid w:val="00382F2C"/>
    <w:rsid w:val="00385E2A"/>
    <w:rsid w:val="00386101"/>
    <w:rsid w:val="003869CE"/>
    <w:rsid w:val="003872C8"/>
    <w:rsid w:val="00393B6B"/>
    <w:rsid w:val="0039402F"/>
    <w:rsid w:val="00394D78"/>
    <w:rsid w:val="003953FF"/>
    <w:rsid w:val="003965B1"/>
    <w:rsid w:val="003A18FD"/>
    <w:rsid w:val="003A26BC"/>
    <w:rsid w:val="003A4B8B"/>
    <w:rsid w:val="003A51F7"/>
    <w:rsid w:val="003A6DE0"/>
    <w:rsid w:val="003A7DFB"/>
    <w:rsid w:val="003B1EF4"/>
    <w:rsid w:val="003B5F19"/>
    <w:rsid w:val="003B7D95"/>
    <w:rsid w:val="003C0168"/>
    <w:rsid w:val="003C3FD1"/>
    <w:rsid w:val="003C4B1B"/>
    <w:rsid w:val="003D044A"/>
    <w:rsid w:val="003D2A88"/>
    <w:rsid w:val="003D42BD"/>
    <w:rsid w:val="003D54AF"/>
    <w:rsid w:val="003E22F9"/>
    <w:rsid w:val="003E30AE"/>
    <w:rsid w:val="003E501D"/>
    <w:rsid w:val="003E534B"/>
    <w:rsid w:val="003E5871"/>
    <w:rsid w:val="003E666C"/>
    <w:rsid w:val="003F03B4"/>
    <w:rsid w:val="003F0D38"/>
    <w:rsid w:val="003F3915"/>
    <w:rsid w:val="00403B6B"/>
    <w:rsid w:val="00404222"/>
    <w:rsid w:val="00405065"/>
    <w:rsid w:val="004051FA"/>
    <w:rsid w:val="00405227"/>
    <w:rsid w:val="00405F44"/>
    <w:rsid w:val="004118E7"/>
    <w:rsid w:val="00412533"/>
    <w:rsid w:val="00412784"/>
    <w:rsid w:val="00416406"/>
    <w:rsid w:val="004216DE"/>
    <w:rsid w:val="00422A28"/>
    <w:rsid w:val="00423D26"/>
    <w:rsid w:val="0042401F"/>
    <w:rsid w:val="00427B56"/>
    <w:rsid w:val="00432788"/>
    <w:rsid w:val="00433F84"/>
    <w:rsid w:val="00434B6B"/>
    <w:rsid w:val="00434C9B"/>
    <w:rsid w:val="004355C0"/>
    <w:rsid w:val="00436639"/>
    <w:rsid w:val="00445C9A"/>
    <w:rsid w:val="0044645C"/>
    <w:rsid w:val="00450665"/>
    <w:rsid w:val="00452AD5"/>
    <w:rsid w:val="004532E1"/>
    <w:rsid w:val="00454148"/>
    <w:rsid w:val="00457D8D"/>
    <w:rsid w:val="00462DA8"/>
    <w:rsid w:val="00471A45"/>
    <w:rsid w:val="00471C6C"/>
    <w:rsid w:val="004831C1"/>
    <w:rsid w:val="0048681F"/>
    <w:rsid w:val="004923E1"/>
    <w:rsid w:val="0049442F"/>
    <w:rsid w:val="004968B7"/>
    <w:rsid w:val="004A0776"/>
    <w:rsid w:val="004A17CE"/>
    <w:rsid w:val="004B0907"/>
    <w:rsid w:val="004B1289"/>
    <w:rsid w:val="004B32F5"/>
    <w:rsid w:val="004B4A52"/>
    <w:rsid w:val="004B600D"/>
    <w:rsid w:val="004B654B"/>
    <w:rsid w:val="004B759B"/>
    <w:rsid w:val="004C03B7"/>
    <w:rsid w:val="004C318D"/>
    <w:rsid w:val="004C3469"/>
    <w:rsid w:val="004C4E15"/>
    <w:rsid w:val="004C67B0"/>
    <w:rsid w:val="004D1978"/>
    <w:rsid w:val="004D3607"/>
    <w:rsid w:val="004D36F6"/>
    <w:rsid w:val="004D435B"/>
    <w:rsid w:val="004D6B52"/>
    <w:rsid w:val="004E0034"/>
    <w:rsid w:val="004E0997"/>
    <w:rsid w:val="004E2B16"/>
    <w:rsid w:val="004E369B"/>
    <w:rsid w:val="004E43B4"/>
    <w:rsid w:val="004E61C2"/>
    <w:rsid w:val="004E703E"/>
    <w:rsid w:val="004E7737"/>
    <w:rsid w:val="004F4CAC"/>
    <w:rsid w:val="004F4FCE"/>
    <w:rsid w:val="004F7E09"/>
    <w:rsid w:val="005021C3"/>
    <w:rsid w:val="00503F57"/>
    <w:rsid w:val="005055C0"/>
    <w:rsid w:val="0051507C"/>
    <w:rsid w:val="0051554D"/>
    <w:rsid w:val="00516BA0"/>
    <w:rsid w:val="005213AD"/>
    <w:rsid w:val="005236C1"/>
    <w:rsid w:val="005241D0"/>
    <w:rsid w:val="00530B96"/>
    <w:rsid w:val="0053240A"/>
    <w:rsid w:val="00534B7C"/>
    <w:rsid w:val="00534E19"/>
    <w:rsid w:val="00541E53"/>
    <w:rsid w:val="00542B1B"/>
    <w:rsid w:val="00542FBC"/>
    <w:rsid w:val="005434FA"/>
    <w:rsid w:val="00543630"/>
    <w:rsid w:val="005442FF"/>
    <w:rsid w:val="00545497"/>
    <w:rsid w:val="00545C15"/>
    <w:rsid w:val="00545FB2"/>
    <w:rsid w:val="0054638A"/>
    <w:rsid w:val="00546725"/>
    <w:rsid w:val="005521E3"/>
    <w:rsid w:val="00555296"/>
    <w:rsid w:val="00555AB3"/>
    <w:rsid w:val="005573A0"/>
    <w:rsid w:val="0056178B"/>
    <w:rsid w:val="0056311A"/>
    <w:rsid w:val="005633CD"/>
    <w:rsid w:val="005634A7"/>
    <w:rsid w:val="00564DBB"/>
    <w:rsid w:val="00567951"/>
    <w:rsid w:val="00571C82"/>
    <w:rsid w:val="0057204D"/>
    <w:rsid w:val="005728FA"/>
    <w:rsid w:val="00573692"/>
    <w:rsid w:val="00573C66"/>
    <w:rsid w:val="00575BE7"/>
    <w:rsid w:val="0058009B"/>
    <w:rsid w:val="00580E6C"/>
    <w:rsid w:val="0058164B"/>
    <w:rsid w:val="00585831"/>
    <w:rsid w:val="0058655A"/>
    <w:rsid w:val="00590A35"/>
    <w:rsid w:val="005937C8"/>
    <w:rsid w:val="0059433E"/>
    <w:rsid w:val="0059758D"/>
    <w:rsid w:val="005A0890"/>
    <w:rsid w:val="005A1FFC"/>
    <w:rsid w:val="005A42A4"/>
    <w:rsid w:val="005A5659"/>
    <w:rsid w:val="005A5B21"/>
    <w:rsid w:val="005A60D8"/>
    <w:rsid w:val="005A7A04"/>
    <w:rsid w:val="005A7DB5"/>
    <w:rsid w:val="005B34C3"/>
    <w:rsid w:val="005B469B"/>
    <w:rsid w:val="005B5075"/>
    <w:rsid w:val="005B5B69"/>
    <w:rsid w:val="005B7557"/>
    <w:rsid w:val="005C14DE"/>
    <w:rsid w:val="005C48D5"/>
    <w:rsid w:val="005C5C27"/>
    <w:rsid w:val="005C5F65"/>
    <w:rsid w:val="005C6D8A"/>
    <w:rsid w:val="005C7D69"/>
    <w:rsid w:val="005C7F9D"/>
    <w:rsid w:val="005D11EC"/>
    <w:rsid w:val="005D392F"/>
    <w:rsid w:val="005D5DB7"/>
    <w:rsid w:val="005D5F4A"/>
    <w:rsid w:val="005D68E3"/>
    <w:rsid w:val="005D69E8"/>
    <w:rsid w:val="005D7860"/>
    <w:rsid w:val="005E196D"/>
    <w:rsid w:val="005E1DB7"/>
    <w:rsid w:val="005E2F13"/>
    <w:rsid w:val="005E31BE"/>
    <w:rsid w:val="005E6BDF"/>
    <w:rsid w:val="005E6C99"/>
    <w:rsid w:val="005F2C04"/>
    <w:rsid w:val="005F6EF4"/>
    <w:rsid w:val="005F78B7"/>
    <w:rsid w:val="00600439"/>
    <w:rsid w:val="0060405B"/>
    <w:rsid w:val="00604D81"/>
    <w:rsid w:val="0060603D"/>
    <w:rsid w:val="00610237"/>
    <w:rsid w:val="006108D6"/>
    <w:rsid w:val="006118C3"/>
    <w:rsid w:val="00612BAC"/>
    <w:rsid w:val="00614F43"/>
    <w:rsid w:val="00616540"/>
    <w:rsid w:val="00616721"/>
    <w:rsid w:val="006174D2"/>
    <w:rsid w:val="006212AD"/>
    <w:rsid w:val="0062521D"/>
    <w:rsid w:val="0062799E"/>
    <w:rsid w:val="0063480C"/>
    <w:rsid w:val="006409FE"/>
    <w:rsid w:val="006422CC"/>
    <w:rsid w:val="00642536"/>
    <w:rsid w:val="0064494E"/>
    <w:rsid w:val="00645540"/>
    <w:rsid w:val="00645E30"/>
    <w:rsid w:val="0065288A"/>
    <w:rsid w:val="00652E72"/>
    <w:rsid w:val="00654515"/>
    <w:rsid w:val="00656AA1"/>
    <w:rsid w:val="0066228D"/>
    <w:rsid w:val="00664731"/>
    <w:rsid w:val="00664C59"/>
    <w:rsid w:val="00665044"/>
    <w:rsid w:val="00665266"/>
    <w:rsid w:val="00674C79"/>
    <w:rsid w:val="00676552"/>
    <w:rsid w:val="00680A9E"/>
    <w:rsid w:val="00681C20"/>
    <w:rsid w:val="006838C9"/>
    <w:rsid w:val="00683AAD"/>
    <w:rsid w:val="00685938"/>
    <w:rsid w:val="0068635B"/>
    <w:rsid w:val="006870C7"/>
    <w:rsid w:val="00691744"/>
    <w:rsid w:val="00692F56"/>
    <w:rsid w:val="0069500A"/>
    <w:rsid w:val="0069532C"/>
    <w:rsid w:val="00696C9A"/>
    <w:rsid w:val="0069741D"/>
    <w:rsid w:val="006A0E54"/>
    <w:rsid w:val="006A1113"/>
    <w:rsid w:val="006A3BEB"/>
    <w:rsid w:val="006A4CB4"/>
    <w:rsid w:val="006A776B"/>
    <w:rsid w:val="006A7C66"/>
    <w:rsid w:val="006B0D0F"/>
    <w:rsid w:val="006B1342"/>
    <w:rsid w:val="006B22C0"/>
    <w:rsid w:val="006B3A71"/>
    <w:rsid w:val="006B422F"/>
    <w:rsid w:val="006B4DBE"/>
    <w:rsid w:val="006B6457"/>
    <w:rsid w:val="006C0704"/>
    <w:rsid w:val="006C1E5C"/>
    <w:rsid w:val="006C2635"/>
    <w:rsid w:val="006C4ED6"/>
    <w:rsid w:val="006C550F"/>
    <w:rsid w:val="006D4802"/>
    <w:rsid w:val="006D49F3"/>
    <w:rsid w:val="006E041E"/>
    <w:rsid w:val="006E2DAD"/>
    <w:rsid w:val="006E4E3A"/>
    <w:rsid w:val="006E4F42"/>
    <w:rsid w:val="006E73DD"/>
    <w:rsid w:val="006F1309"/>
    <w:rsid w:val="006F1C5B"/>
    <w:rsid w:val="006F1CD0"/>
    <w:rsid w:val="006F1FF6"/>
    <w:rsid w:val="006F5B28"/>
    <w:rsid w:val="00701531"/>
    <w:rsid w:val="00701872"/>
    <w:rsid w:val="00702DF5"/>
    <w:rsid w:val="00703FF7"/>
    <w:rsid w:val="00704622"/>
    <w:rsid w:val="007049D5"/>
    <w:rsid w:val="007107B7"/>
    <w:rsid w:val="007148AD"/>
    <w:rsid w:val="00720FAC"/>
    <w:rsid w:val="00724228"/>
    <w:rsid w:val="00724F57"/>
    <w:rsid w:val="00725665"/>
    <w:rsid w:val="00725B53"/>
    <w:rsid w:val="00726BF1"/>
    <w:rsid w:val="00730C24"/>
    <w:rsid w:val="0073103A"/>
    <w:rsid w:val="007313D2"/>
    <w:rsid w:val="00732041"/>
    <w:rsid w:val="00733CB3"/>
    <w:rsid w:val="00733EF3"/>
    <w:rsid w:val="00733F4E"/>
    <w:rsid w:val="00736B12"/>
    <w:rsid w:val="00737990"/>
    <w:rsid w:val="007400D7"/>
    <w:rsid w:val="00740A2E"/>
    <w:rsid w:val="00740C19"/>
    <w:rsid w:val="00741098"/>
    <w:rsid w:val="00741352"/>
    <w:rsid w:val="0074213B"/>
    <w:rsid w:val="00742BFD"/>
    <w:rsid w:val="007462D2"/>
    <w:rsid w:val="0074768A"/>
    <w:rsid w:val="00747A64"/>
    <w:rsid w:val="0075022D"/>
    <w:rsid w:val="0075315B"/>
    <w:rsid w:val="007610BC"/>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0DAD"/>
    <w:rsid w:val="00782F57"/>
    <w:rsid w:val="00783370"/>
    <w:rsid w:val="007849CB"/>
    <w:rsid w:val="00786D64"/>
    <w:rsid w:val="00792235"/>
    <w:rsid w:val="007931D1"/>
    <w:rsid w:val="007937A6"/>
    <w:rsid w:val="00793F43"/>
    <w:rsid w:val="007970B5"/>
    <w:rsid w:val="00797956"/>
    <w:rsid w:val="007A03FE"/>
    <w:rsid w:val="007A1F94"/>
    <w:rsid w:val="007A21B1"/>
    <w:rsid w:val="007A6F4B"/>
    <w:rsid w:val="007A71AC"/>
    <w:rsid w:val="007A7722"/>
    <w:rsid w:val="007A7762"/>
    <w:rsid w:val="007A7809"/>
    <w:rsid w:val="007B0775"/>
    <w:rsid w:val="007B1387"/>
    <w:rsid w:val="007B4D3D"/>
    <w:rsid w:val="007B4E02"/>
    <w:rsid w:val="007B59B3"/>
    <w:rsid w:val="007B5B17"/>
    <w:rsid w:val="007B6034"/>
    <w:rsid w:val="007B67BE"/>
    <w:rsid w:val="007B7F2E"/>
    <w:rsid w:val="007C0CBA"/>
    <w:rsid w:val="007C1CAB"/>
    <w:rsid w:val="007C78AC"/>
    <w:rsid w:val="007D0EDA"/>
    <w:rsid w:val="007D1151"/>
    <w:rsid w:val="007D12BD"/>
    <w:rsid w:val="007D2BE3"/>
    <w:rsid w:val="007D5A24"/>
    <w:rsid w:val="007D5A60"/>
    <w:rsid w:val="007E296E"/>
    <w:rsid w:val="007E3324"/>
    <w:rsid w:val="007F08C4"/>
    <w:rsid w:val="007F13F4"/>
    <w:rsid w:val="007F1969"/>
    <w:rsid w:val="007F29D2"/>
    <w:rsid w:val="007F3DFD"/>
    <w:rsid w:val="007F49D5"/>
    <w:rsid w:val="007F5A5A"/>
    <w:rsid w:val="007F6FE1"/>
    <w:rsid w:val="007F765D"/>
    <w:rsid w:val="00802774"/>
    <w:rsid w:val="00803574"/>
    <w:rsid w:val="00803C5C"/>
    <w:rsid w:val="00803FDF"/>
    <w:rsid w:val="0080563E"/>
    <w:rsid w:val="00811896"/>
    <w:rsid w:val="00812609"/>
    <w:rsid w:val="00812F92"/>
    <w:rsid w:val="00813DAF"/>
    <w:rsid w:val="00813E6B"/>
    <w:rsid w:val="0081427A"/>
    <w:rsid w:val="008154E5"/>
    <w:rsid w:val="00816960"/>
    <w:rsid w:val="0082282B"/>
    <w:rsid w:val="00822B8F"/>
    <w:rsid w:val="008254E6"/>
    <w:rsid w:val="00825B0A"/>
    <w:rsid w:val="00825C40"/>
    <w:rsid w:val="00830449"/>
    <w:rsid w:val="008304CB"/>
    <w:rsid w:val="008327A9"/>
    <w:rsid w:val="00833FEB"/>
    <w:rsid w:val="008359CF"/>
    <w:rsid w:val="00836437"/>
    <w:rsid w:val="00836449"/>
    <w:rsid w:val="00837C72"/>
    <w:rsid w:val="008442A9"/>
    <w:rsid w:val="00845986"/>
    <w:rsid w:val="00846A6C"/>
    <w:rsid w:val="00850C9E"/>
    <w:rsid w:val="008527B4"/>
    <w:rsid w:val="008539A2"/>
    <w:rsid w:val="00853F6D"/>
    <w:rsid w:val="008540C7"/>
    <w:rsid w:val="00855CE2"/>
    <w:rsid w:val="00860751"/>
    <w:rsid w:val="0086179C"/>
    <w:rsid w:val="00864CD4"/>
    <w:rsid w:val="00864D76"/>
    <w:rsid w:val="00864EB5"/>
    <w:rsid w:val="008673F1"/>
    <w:rsid w:val="00867AF1"/>
    <w:rsid w:val="0087055E"/>
    <w:rsid w:val="008716FB"/>
    <w:rsid w:val="00871DD0"/>
    <w:rsid w:val="0087674F"/>
    <w:rsid w:val="008772C9"/>
    <w:rsid w:val="00877E46"/>
    <w:rsid w:val="00881475"/>
    <w:rsid w:val="008823CF"/>
    <w:rsid w:val="0088367A"/>
    <w:rsid w:val="00883AFB"/>
    <w:rsid w:val="00884007"/>
    <w:rsid w:val="00890A6B"/>
    <w:rsid w:val="00892801"/>
    <w:rsid w:val="00892976"/>
    <w:rsid w:val="008951FE"/>
    <w:rsid w:val="0089705C"/>
    <w:rsid w:val="008A3CB6"/>
    <w:rsid w:val="008A4A7C"/>
    <w:rsid w:val="008A7B92"/>
    <w:rsid w:val="008B26D6"/>
    <w:rsid w:val="008B367A"/>
    <w:rsid w:val="008B3A68"/>
    <w:rsid w:val="008B4108"/>
    <w:rsid w:val="008B4BF5"/>
    <w:rsid w:val="008B5616"/>
    <w:rsid w:val="008B64DF"/>
    <w:rsid w:val="008B7594"/>
    <w:rsid w:val="008C3210"/>
    <w:rsid w:val="008C56B7"/>
    <w:rsid w:val="008C5731"/>
    <w:rsid w:val="008C788C"/>
    <w:rsid w:val="008D1863"/>
    <w:rsid w:val="008D19F5"/>
    <w:rsid w:val="008D1EF5"/>
    <w:rsid w:val="008D3CAA"/>
    <w:rsid w:val="008D4DDB"/>
    <w:rsid w:val="008D668E"/>
    <w:rsid w:val="008D6FC3"/>
    <w:rsid w:val="008E614D"/>
    <w:rsid w:val="008E6846"/>
    <w:rsid w:val="008E7CD5"/>
    <w:rsid w:val="008F1264"/>
    <w:rsid w:val="008F30E6"/>
    <w:rsid w:val="008F3C24"/>
    <w:rsid w:val="008F6090"/>
    <w:rsid w:val="008F78D4"/>
    <w:rsid w:val="00901258"/>
    <w:rsid w:val="00902B65"/>
    <w:rsid w:val="0090450A"/>
    <w:rsid w:val="0090619C"/>
    <w:rsid w:val="0090622E"/>
    <w:rsid w:val="00906806"/>
    <w:rsid w:val="0090727D"/>
    <w:rsid w:val="009076E9"/>
    <w:rsid w:val="00907C84"/>
    <w:rsid w:val="00910818"/>
    <w:rsid w:val="0091144C"/>
    <w:rsid w:val="00911BE9"/>
    <w:rsid w:val="00922173"/>
    <w:rsid w:val="00922D03"/>
    <w:rsid w:val="00923EAC"/>
    <w:rsid w:val="00924B38"/>
    <w:rsid w:val="00925815"/>
    <w:rsid w:val="009272A8"/>
    <w:rsid w:val="00932A75"/>
    <w:rsid w:val="009341A0"/>
    <w:rsid w:val="00935014"/>
    <w:rsid w:val="009355D8"/>
    <w:rsid w:val="00937FD2"/>
    <w:rsid w:val="00942923"/>
    <w:rsid w:val="00945A76"/>
    <w:rsid w:val="009472B3"/>
    <w:rsid w:val="009538A7"/>
    <w:rsid w:val="00956639"/>
    <w:rsid w:val="00957827"/>
    <w:rsid w:val="009604D0"/>
    <w:rsid w:val="00960689"/>
    <w:rsid w:val="009621D0"/>
    <w:rsid w:val="00962259"/>
    <w:rsid w:val="009632A0"/>
    <w:rsid w:val="00965773"/>
    <w:rsid w:val="00965FE6"/>
    <w:rsid w:val="00966576"/>
    <w:rsid w:val="00971862"/>
    <w:rsid w:val="009720FE"/>
    <w:rsid w:val="00972FF6"/>
    <w:rsid w:val="00973907"/>
    <w:rsid w:val="00974C87"/>
    <w:rsid w:val="00976AEB"/>
    <w:rsid w:val="009803A0"/>
    <w:rsid w:val="009809D0"/>
    <w:rsid w:val="00982A54"/>
    <w:rsid w:val="00982D27"/>
    <w:rsid w:val="00984015"/>
    <w:rsid w:val="0098569E"/>
    <w:rsid w:val="00992A32"/>
    <w:rsid w:val="009938D3"/>
    <w:rsid w:val="009941CC"/>
    <w:rsid w:val="009949E1"/>
    <w:rsid w:val="00994F08"/>
    <w:rsid w:val="00995465"/>
    <w:rsid w:val="00997AEF"/>
    <w:rsid w:val="00997D69"/>
    <w:rsid w:val="009A1F3E"/>
    <w:rsid w:val="009A2FB9"/>
    <w:rsid w:val="009A4E4C"/>
    <w:rsid w:val="009A6B2A"/>
    <w:rsid w:val="009A776E"/>
    <w:rsid w:val="009B20AA"/>
    <w:rsid w:val="009B22AB"/>
    <w:rsid w:val="009B2E5B"/>
    <w:rsid w:val="009B379D"/>
    <w:rsid w:val="009B3C13"/>
    <w:rsid w:val="009B5345"/>
    <w:rsid w:val="009B568A"/>
    <w:rsid w:val="009B6329"/>
    <w:rsid w:val="009B7BD8"/>
    <w:rsid w:val="009C1A8A"/>
    <w:rsid w:val="009D0DFC"/>
    <w:rsid w:val="009D48E7"/>
    <w:rsid w:val="009D66B9"/>
    <w:rsid w:val="009D7766"/>
    <w:rsid w:val="009E132B"/>
    <w:rsid w:val="009E1D19"/>
    <w:rsid w:val="009E217D"/>
    <w:rsid w:val="009E2E05"/>
    <w:rsid w:val="009F2CD0"/>
    <w:rsid w:val="009F3167"/>
    <w:rsid w:val="009F685F"/>
    <w:rsid w:val="009F6D23"/>
    <w:rsid w:val="00A00771"/>
    <w:rsid w:val="00A04BC9"/>
    <w:rsid w:val="00A052AB"/>
    <w:rsid w:val="00A05E01"/>
    <w:rsid w:val="00A0740C"/>
    <w:rsid w:val="00A10736"/>
    <w:rsid w:val="00A10FDB"/>
    <w:rsid w:val="00A11598"/>
    <w:rsid w:val="00A11BDA"/>
    <w:rsid w:val="00A13E95"/>
    <w:rsid w:val="00A17195"/>
    <w:rsid w:val="00A20F76"/>
    <w:rsid w:val="00A217C2"/>
    <w:rsid w:val="00A21F80"/>
    <w:rsid w:val="00A22BCD"/>
    <w:rsid w:val="00A24587"/>
    <w:rsid w:val="00A246C6"/>
    <w:rsid w:val="00A2579A"/>
    <w:rsid w:val="00A27127"/>
    <w:rsid w:val="00A27A2A"/>
    <w:rsid w:val="00A34835"/>
    <w:rsid w:val="00A36848"/>
    <w:rsid w:val="00A36C49"/>
    <w:rsid w:val="00A36DF8"/>
    <w:rsid w:val="00A411FF"/>
    <w:rsid w:val="00A41518"/>
    <w:rsid w:val="00A41D46"/>
    <w:rsid w:val="00A43CDF"/>
    <w:rsid w:val="00A44329"/>
    <w:rsid w:val="00A44E67"/>
    <w:rsid w:val="00A461A3"/>
    <w:rsid w:val="00A529E4"/>
    <w:rsid w:val="00A535BC"/>
    <w:rsid w:val="00A54DE2"/>
    <w:rsid w:val="00A56085"/>
    <w:rsid w:val="00A615A5"/>
    <w:rsid w:val="00A64174"/>
    <w:rsid w:val="00A65BA4"/>
    <w:rsid w:val="00A65C29"/>
    <w:rsid w:val="00A67581"/>
    <w:rsid w:val="00A72034"/>
    <w:rsid w:val="00A72A24"/>
    <w:rsid w:val="00A73F01"/>
    <w:rsid w:val="00A76539"/>
    <w:rsid w:val="00A77030"/>
    <w:rsid w:val="00A7736D"/>
    <w:rsid w:val="00A77512"/>
    <w:rsid w:val="00A80A89"/>
    <w:rsid w:val="00A81B9D"/>
    <w:rsid w:val="00A8272C"/>
    <w:rsid w:val="00A82B11"/>
    <w:rsid w:val="00A82FBB"/>
    <w:rsid w:val="00A862D2"/>
    <w:rsid w:val="00A86D37"/>
    <w:rsid w:val="00A91C53"/>
    <w:rsid w:val="00A91E51"/>
    <w:rsid w:val="00A91EB8"/>
    <w:rsid w:val="00A9388F"/>
    <w:rsid w:val="00A9468D"/>
    <w:rsid w:val="00A9492C"/>
    <w:rsid w:val="00A96E38"/>
    <w:rsid w:val="00A97373"/>
    <w:rsid w:val="00AA31C4"/>
    <w:rsid w:val="00AA624B"/>
    <w:rsid w:val="00AB05E4"/>
    <w:rsid w:val="00AB0982"/>
    <w:rsid w:val="00AB11EF"/>
    <w:rsid w:val="00AB2CA5"/>
    <w:rsid w:val="00AB5AB2"/>
    <w:rsid w:val="00AB5C46"/>
    <w:rsid w:val="00AB6542"/>
    <w:rsid w:val="00AC323C"/>
    <w:rsid w:val="00AC3EED"/>
    <w:rsid w:val="00AC4708"/>
    <w:rsid w:val="00AC5962"/>
    <w:rsid w:val="00AC6E5E"/>
    <w:rsid w:val="00AC7746"/>
    <w:rsid w:val="00AC7857"/>
    <w:rsid w:val="00AC7E2D"/>
    <w:rsid w:val="00AD038B"/>
    <w:rsid w:val="00AD2C68"/>
    <w:rsid w:val="00AD38F3"/>
    <w:rsid w:val="00AD3B98"/>
    <w:rsid w:val="00AD6B50"/>
    <w:rsid w:val="00AD757D"/>
    <w:rsid w:val="00AE40AA"/>
    <w:rsid w:val="00AF1208"/>
    <w:rsid w:val="00AF33CD"/>
    <w:rsid w:val="00AF3F4D"/>
    <w:rsid w:val="00AF58F0"/>
    <w:rsid w:val="00AF67F8"/>
    <w:rsid w:val="00AF7181"/>
    <w:rsid w:val="00AF71DC"/>
    <w:rsid w:val="00B0062E"/>
    <w:rsid w:val="00B039D2"/>
    <w:rsid w:val="00B03E0E"/>
    <w:rsid w:val="00B07A43"/>
    <w:rsid w:val="00B1009D"/>
    <w:rsid w:val="00B10949"/>
    <w:rsid w:val="00B15DEE"/>
    <w:rsid w:val="00B163DD"/>
    <w:rsid w:val="00B21284"/>
    <w:rsid w:val="00B212FB"/>
    <w:rsid w:val="00B21C6F"/>
    <w:rsid w:val="00B22471"/>
    <w:rsid w:val="00B22BF6"/>
    <w:rsid w:val="00B238B2"/>
    <w:rsid w:val="00B23B8F"/>
    <w:rsid w:val="00B31D15"/>
    <w:rsid w:val="00B32E10"/>
    <w:rsid w:val="00B338FE"/>
    <w:rsid w:val="00B34F1F"/>
    <w:rsid w:val="00B35A10"/>
    <w:rsid w:val="00B36146"/>
    <w:rsid w:val="00B36F91"/>
    <w:rsid w:val="00B418FB"/>
    <w:rsid w:val="00B42BD6"/>
    <w:rsid w:val="00B441B2"/>
    <w:rsid w:val="00B4525A"/>
    <w:rsid w:val="00B47158"/>
    <w:rsid w:val="00B4740D"/>
    <w:rsid w:val="00B52878"/>
    <w:rsid w:val="00B549FB"/>
    <w:rsid w:val="00B55F8D"/>
    <w:rsid w:val="00B56C23"/>
    <w:rsid w:val="00B56F05"/>
    <w:rsid w:val="00B57984"/>
    <w:rsid w:val="00B60936"/>
    <w:rsid w:val="00B612A7"/>
    <w:rsid w:val="00B64D5D"/>
    <w:rsid w:val="00B70D5D"/>
    <w:rsid w:val="00B71B29"/>
    <w:rsid w:val="00B727E6"/>
    <w:rsid w:val="00B740B2"/>
    <w:rsid w:val="00B74227"/>
    <w:rsid w:val="00B75066"/>
    <w:rsid w:val="00B757C7"/>
    <w:rsid w:val="00B76695"/>
    <w:rsid w:val="00B7768A"/>
    <w:rsid w:val="00B81C06"/>
    <w:rsid w:val="00B826A6"/>
    <w:rsid w:val="00B84DEE"/>
    <w:rsid w:val="00B86FCF"/>
    <w:rsid w:val="00B9335D"/>
    <w:rsid w:val="00B97CFE"/>
    <w:rsid w:val="00BA12F0"/>
    <w:rsid w:val="00BA15B9"/>
    <w:rsid w:val="00BA1962"/>
    <w:rsid w:val="00BA2327"/>
    <w:rsid w:val="00BA4762"/>
    <w:rsid w:val="00BA5610"/>
    <w:rsid w:val="00BA7111"/>
    <w:rsid w:val="00BB30A0"/>
    <w:rsid w:val="00BB66AB"/>
    <w:rsid w:val="00BB7869"/>
    <w:rsid w:val="00BC0539"/>
    <w:rsid w:val="00BC1198"/>
    <w:rsid w:val="00BC381E"/>
    <w:rsid w:val="00BC5905"/>
    <w:rsid w:val="00BD080E"/>
    <w:rsid w:val="00BD0E05"/>
    <w:rsid w:val="00BD1D48"/>
    <w:rsid w:val="00BD266F"/>
    <w:rsid w:val="00BD2B01"/>
    <w:rsid w:val="00BD3856"/>
    <w:rsid w:val="00BD4637"/>
    <w:rsid w:val="00BD6EE2"/>
    <w:rsid w:val="00BD768B"/>
    <w:rsid w:val="00BD7C8D"/>
    <w:rsid w:val="00BD7E41"/>
    <w:rsid w:val="00BE0CE3"/>
    <w:rsid w:val="00BE3760"/>
    <w:rsid w:val="00BE3DD7"/>
    <w:rsid w:val="00BE70C6"/>
    <w:rsid w:val="00BE7249"/>
    <w:rsid w:val="00BF05EC"/>
    <w:rsid w:val="00BF08C7"/>
    <w:rsid w:val="00BF4CF3"/>
    <w:rsid w:val="00BF5EA6"/>
    <w:rsid w:val="00BF5F95"/>
    <w:rsid w:val="00C01321"/>
    <w:rsid w:val="00C02E1E"/>
    <w:rsid w:val="00C04806"/>
    <w:rsid w:val="00C076D0"/>
    <w:rsid w:val="00C10B13"/>
    <w:rsid w:val="00C1215A"/>
    <w:rsid w:val="00C13B10"/>
    <w:rsid w:val="00C152D1"/>
    <w:rsid w:val="00C15C06"/>
    <w:rsid w:val="00C15FFF"/>
    <w:rsid w:val="00C1678F"/>
    <w:rsid w:val="00C17DB8"/>
    <w:rsid w:val="00C206F9"/>
    <w:rsid w:val="00C225F7"/>
    <w:rsid w:val="00C26278"/>
    <w:rsid w:val="00C268F9"/>
    <w:rsid w:val="00C26DD3"/>
    <w:rsid w:val="00C301BB"/>
    <w:rsid w:val="00C30944"/>
    <w:rsid w:val="00C322DF"/>
    <w:rsid w:val="00C332BA"/>
    <w:rsid w:val="00C405D5"/>
    <w:rsid w:val="00C4101A"/>
    <w:rsid w:val="00C41C92"/>
    <w:rsid w:val="00C44269"/>
    <w:rsid w:val="00C44564"/>
    <w:rsid w:val="00C45950"/>
    <w:rsid w:val="00C461B0"/>
    <w:rsid w:val="00C505DB"/>
    <w:rsid w:val="00C52E4B"/>
    <w:rsid w:val="00C54709"/>
    <w:rsid w:val="00C6293F"/>
    <w:rsid w:val="00C64ABC"/>
    <w:rsid w:val="00C64D51"/>
    <w:rsid w:val="00C65D46"/>
    <w:rsid w:val="00C661DC"/>
    <w:rsid w:val="00C67E8A"/>
    <w:rsid w:val="00C705AE"/>
    <w:rsid w:val="00C71880"/>
    <w:rsid w:val="00C71CB5"/>
    <w:rsid w:val="00C72F41"/>
    <w:rsid w:val="00C77DB2"/>
    <w:rsid w:val="00C80586"/>
    <w:rsid w:val="00C80A3E"/>
    <w:rsid w:val="00C83DFF"/>
    <w:rsid w:val="00C8578A"/>
    <w:rsid w:val="00C859EC"/>
    <w:rsid w:val="00C86E28"/>
    <w:rsid w:val="00C904DA"/>
    <w:rsid w:val="00C90ED5"/>
    <w:rsid w:val="00C90FDA"/>
    <w:rsid w:val="00C921D5"/>
    <w:rsid w:val="00C935F3"/>
    <w:rsid w:val="00C938DF"/>
    <w:rsid w:val="00C94273"/>
    <w:rsid w:val="00C96DAC"/>
    <w:rsid w:val="00C972F4"/>
    <w:rsid w:val="00C973A2"/>
    <w:rsid w:val="00C97D7D"/>
    <w:rsid w:val="00CA0F1E"/>
    <w:rsid w:val="00CA1103"/>
    <w:rsid w:val="00CA1203"/>
    <w:rsid w:val="00CA223A"/>
    <w:rsid w:val="00CA414B"/>
    <w:rsid w:val="00CA485B"/>
    <w:rsid w:val="00CA4F81"/>
    <w:rsid w:val="00CA5C12"/>
    <w:rsid w:val="00CA6442"/>
    <w:rsid w:val="00CA747B"/>
    <w:rsid w:val="00CA7C63"/>
    <w:rsid w:val="00CB2EF4"/>
    <w:rsid w:val="00CB3F5A"/>
    <w:rsid w:val="00CB60B3"/>
    <w:rsid w:val="00CB6B26"/>
    <w:rsid w:val="00CB7AC6"/>
    <w:rsid w:val="00CB7B75"/>
    <w:rsid w:val="00CB7FC0"/>
    <w:rsid w:val="00CC069A"/>
    <w:rsid w:val="00CC1407"/>
    <w:rsid w:val="00CC1E44"/>
    <w:rsid w:val="00CC3644"/>
    <w:rsid w:val="00CC3C53"/>
    <w:rsid w:val="00CC748D"/>
    <w:rsid w:val="00CD1336"/>
    <w:rsid w:val="00CD2078"/>
    <w:rsid w:val="00CD6197"/>
    <w:rsid w:val="00CE2717"/>
    <w:rsid w:val="00CE4923"/>
    <w:rsid w:val="00CE4BE8"/>
    <w:rsid w:val="00CE4C0F"/>
    <w:rsid w:val="00CE58A3"/>
    <w:rsid w:val="00CE5D73"/>
    <w:rsid w:val="00CE7C9F"/>
    <w:rsid w:val="00CF3D01"/>
    <w:rsid w:val="00CF3E78"/>
    <w:rsid w:val="00CF4D05"/>
    <w:rsid w:val="00CF6704"/>
    <w:rsid w:val="00D002C1"/>
    <w:rsid w:val="00D006AE"/>
    <w:rsid w:val="00D007E2"/>
    <w:rsid w:val="00D009D8"/>
    <w:rsid w:val="00D00BF5"/>
    <w:rsid w:val="00D00FC7"/>
    <w:rsid w:val="00D03B37"/>
    <w:rsid w:val="00D05036"/>
    <w:rsid w:val="00D05B97"/>
    <w:rsid w:val="00D07D44"/>
    <w:rsid w:val="00D07E71"/>
    <w:rsid w:val="00D11BE7"/>
    <w:rsid w:val="00D22432"/>
    <w:rsid w:val="00D237C4"/>
    <w:rsid w:val="00D23943"/>
    <w:rsid w:val="00D31094"/>
    <w:rsid w:val="00D31A90"/>
    <w:rsid w:val="00D334EA"/>
    <w:rsid w:val="00D34F8A"/>
    <w:rsid w:val="00D355F9"/>
    <w:rsid w:val="00D36881"/>
    <w:rsid w:val="00D36B0B"/>
    <w:rsid w:val="00D40C06"/>
    <w:rsid w:val="00D43B4E"/>
    <w:rsid w:val="00D4451C"/>
    <w:rsid w:val="00D44A99"/>
    <w:rsid w:val="00D45617"/>
    <w:rsid w:val="00D45B9A"/>
    <w:rsid w:val="00D46468"/>
    <w:rsid w:val="00D464E9"/>
    <w:rsid w:val="00D46C32"/>
    <w:rsid w:val="00D479FA"/>
    <w:rsid w:val="00D544A3"/>
    <w:rsid w:val="00D54950"/>
    <w:rsid w:val="00D56FE1"/>
    <w:rsid w:val="00D576A5"/>
    <w:rsid w:val="00D64155"/>
    <w:rsid w:val="00D650F1"/>
    <w:rsid w:val="00D67366"/>
    <w:rsid w:val="00D67BDF"/>
    <w:rsid w:val="00D67C03"/>
    <w:rsid w:val="00D67FFE"/>
    <w:rsid w:val="00D702D8"/>
    <w:rsid w:val="00D722D9"/>
    <w:rsid w:val="00D73DDD"/>
    <w:rsid w:val="00D7592C"/>
    <w:rsid w:val="00D777D9"/>
    <w:rsid w:val="00D77D8F"/>
    <w:rsid w:val="00D8032E"/>
    <w:rsid w:val="00D8127A"/>
    <w:rsid w:val="00D81445"/>
    <w:rsid w:val="00D825AD"/>
    <w:rsid w:val="00D82CFF"/>
    <w:rsid w:val="00D8584E"/>
    <w:rsid w:val="00D86DD3"/>
    <w:rsid w:val="00D87AA3"/>
    <w:rsid w:val="00D9241D"/>
    <w:rsid w:val="00D93A7D"/>
    <w:rsid w:val="00D94861"/>
    <w:rsid w:val="00D94B6B"/>
    <w:rsid w:val="00D95F4B"/>
    <w:rsid w:val="00D96A66"/>
    <w:rsid w:val="00D96AB4"/>
    <w:rsid w:val="00DA2C61"/>
    <w:rsid w:val="00DA579A"/>
    <w:rsid w:val="00DA61EB"/>
    <w:rsid w:val="00DA770A"/>
    <w:rsid w:val="00DA7D30"/>
    <w:rsid w:val="00DB00B5"/>
    <w:rsid w:val="00DB10E2"/>
    <w:rsid w:val="00DB253B"/>
    <w:rsid w:val="00DB44D3"/>
    <w:rsid w:val="00DB4DC8"/>
    <w:rsid w:val="00DC583A"/>
    <w:rsid w:val="00DC5CB2"/>
    <w:rsid w:val="00DC5DB4"/>
    <w:rsid w:val="00DD081C"/>
    <w:rsid w:val="00DD1E0B"/>
    <w:rsid w:val="00DD3D4D"/>
    <w:rsid w:val="00DD56AD"/>
    <w:rsid w:val="00DD6210"/>
    <w:rsid w:val="00DD6BA7"/>
    <w:rsid w:val="00DD712C"/>
    <w:rsid w:val="00DD7685"/>
    <w:rsid w:val="00DE0219"/>
    <w:rsid w:val="00DE2A21"/>
    <w:rsid w:val="00DE2E04"/>
    <w:rsid w:val="00DE305F"/>
    <w:rsid w:val="00DE3B64"/>
    <w:rsid w:val="00DE3E8B"/>
    <w:rsid w:val="00DE49B8"/>
    <w:rsid w:val="00DE6BCE"/>
    <w:rsid w:val="00DE7EFC"/>
    <w:rsid w:val="00DF0A7B"/>
    <w:rsid w:val="00DF1366"/>
    <w:rsid w:val="00DF1795"/>
    <w:rsid w:val="00DF2B4F"/>
    <w:rsid w:val="00DF2EA9"/>
    <w:rsid w:val="00DF444F"/>
    <w:rsid w:val="00DF57DF"/>
    <w:rsid w:val="00DF7D4F"/>
    <w:rsid w:val="00E01618"/>
    <w:rsid w:val="00E02AD2"/>
    <w:rsid w:val="00E03EFA"/>
    <w:rsid w:val="00E067AB"/>
    <w:rsid w:val="00E10CE7"/>
    <w:rsid w:val="00E13299"/>
    <w:rsid w:val="00E157F6"/>
    <w:rsid w:val="00E15A07"/>
    <w:rsid w:val="00E16874"/>
    <w:rsid w:val="00E201AA"/>
    <w:rsid w:val="00E207A4"/>
    <w:rsid w:val="00E21A5C"/>
    <w:rsid w:val="00E23832"/>
    <w:rsid w:val="00E24969"/>
    <w:rsid w:val="00E24E2C"/>
    <w:rsid w:val="00E26B50"/>
    <w:rsid w:val="00E26E69"/>
    <w:rsid w:val="00E31335"/>
    <w:rsid w:val="00E33AD4"/>
    <w:rsid w:val="00E345F0"/>
    <w:rsid w:val="00E35E80"/>
    <w:rsid w:val="00E366A4"/>
    <w:rsid w:val="00E40998"/>
    <w:rsid w:val="00E40E07"/>
    <w:rsid w:val="00E42A69"/>
    <w:rsid w:val="00E42B1E"/>
    <w:rsid w:val="00E43122"/>
    <w:rsid w:val="00E441B2"/>
    <w:rsid w:val="00E443FD"/>
    <w:rsid w:val="00E44CCA"/>
    <w:rsid w:val="00E46E7A"/>
    <w:rsid w:val="00E50B34"/>
    <w:rsid w:val="00E52086"/>
    <w:rsid w:val="00E52C27"/>
    <w:rsid w:val="00E52EEB"/>
    <w:rsid w:val="00E5734F"/>
    <w:rsid w:val="00E60ECE"/>
    <w:rsid w:val="00E6192A"/>
    <w:rsid w:val="00E62212"/>
    <w:rsid w:val="00E62471"/>
    <w:rsid w:val="00E65376"/>
    <w:rsid w:val="00E67006"/>
    <w:rsid w:val="00E71A8F"/>
    <w:rsid w:val="00E739BF"/>
    <w:rsid w:val="00E76491"/>
    <w:rsid w:val="00E76517"/>
    <w:rsid w:val="00E77E1A"/>
    <w:rsid w:val="00E803BB"/>
    <w:rsid w:val="00E81CFA"/>
    <w:rsid w:val="00E837B9"/>
    <w:rsid w:val="00E83AEF"/>
    <w:rsid w:val="00E854F4"/>
    <w:rsid w:val="00E905FB"/>
    <w:rsid w:val="00E927B8"/>
    <w:rsid w:val="00E93F52"/>
    <w:rsid w:val="00E954B6"/>
    <w:rsid w:val="00E979E0"/>
    <w:rsid w:val="00EA1ADA"/>
    <w:rsid w:val="00EA2A65"/>
    <w:rsid w:val="00EA31BD"/>
    <w:rsid w:val="00EA383F"/>
    <w:rsid w:val="00EA4C34"/>
    <w:rsid w:val="00EA4EB6"/>
    <w:rsid w:val="00EB04A4"/>
    <w:rsid w:val="00EB0DA0"/>
    <w:rsid w:val="00EB19D2"/>
    <w:rsid w:val="00EB2856"/>
    <w:rsid w:val="00EB3942"/>
    <w:rsid w:val="00EB4739"/>
    <w:rsid w:val="00EB4A6B"/>
    <w:rsid w:val="00EB59A5"/>
    <w:rsid w:val="00EB6921"/>
    <w:rsid w:val="00EB7D43"/>
    <w:rsid w:val="00EC4901"/>
    <w:rsid w:val="00EC5C2D"/>
    <w:rsid w:val="00EC7397"/>
    <w:rsid w:val="00EC76CC"/>
    <w:rsid w:val="00EC7DB2"/>
    <w:rsid w:val="00ED0591"/>
    <w:rsid w:val="00ED12F4"/>
    <w:rsid w:val="00ED20A7"/>
    <w:rsid w:val="00ED2884"/>
    <w:rsid w:val="00EE0EA8"/>
    <w:rsid w:val="00EE16DD"/>
    <w:rsid w:val="00EE3C2E"/>
    <w:rsid w:val="00EE4022"/>
    <w:rsid w:val="00EE488F"/>
    <w:rsid w:val="00EE5E29"/>
    <w:rsid w:val="00EE64ED"/>
    <w:rsid w:val="00EE67B9"/>
    <w:rsid w:val="00EE6E87"/>
    <w:rsid w:val="00EE75A4"/>
    <w:rsid w:val="00EF461A"/>
    <w:rsid w:val="00EF5B1A"/>
    <w:rsid w:val="00F010F6"/>
    <w:rsid w:val="00F0161A"/>
    <w:rsid w:val="00F02732"/>
    <w:rsid w:val="00F04B29"/>
    <w:rsid w:val="00F04CE7"/>
    <w:rsid w:val="00F05D9B"/>
    <w:rsid w:val="00F07016"/>
    <w:rsid w:val="00F10F3D"/>
    <w:rsid w:val="00F13329"/>
    <w:rsid w:val="00F15C2B"/>
    <w:rsid w:val="00F17DA6"/>
    <w:rsid w:val="00F219DF"/>
    <w:rsid w:val="00F23B51"/>
    <w:rsid w:val="00F25579"/>
    <w:rsid w:val="00F25923"/>
    <w:rsid w:val="00F266FB"/>
    <w:rsid w:val="00F26B13"/>
    <w:rsid w:val="00F27B8E"/>
    <w:rsid w:val="00F31C02"/>
    <w:rsid w:val="00F3371E"/>
    <w:rsid w:val="00F33841"/>
    <w:rsid w:val="00F343CF"/>
    <w:rsid w:val="00F37B40"/>
    <w:rsid w:val="00F4001E"/>
    <w:rsid w:val="00F416F9"/>
    <w:rsid w:val="00F42511"/>
    <w:rsid w:val="00F4614F"/>
    <w:rsid w:val="00F4732A"/>
    <w:rsid w:val="00F50FE5"/>
    <w:rsid w:val="00F53968"/>
    <w:rsid w:val="00F54AF8"/>
    <w:rsid w:val="00F54C0C"/>
    <w:rsid w:val="00F55BE6"/>
    <w:rsid w:val="00F56EA3"/>
    <w:rsid w:val="00F60646"/>
    <w:rsid w:val="00F6114F"/>
    <w:rsid w:val="00F62F2D"/>
    <w:rsid w:val="00F66CD1"/>
    <w:rsid w:val="00F677B5"/>
    <w:rsid w:val="00F67C83"/>
    <w:rsid w:val="00F72BB3"/>
    <w:rsid w:val="00F72F26"/>
    <w:rsid w:val="00F74BE4"/>
    <w:rsid w:val="00F758E6"/>
    <w:rsid w:val="00F76E2C"/>
    <w:rsid w:val="00F80FDC"/>
    <w:rsid w:val="00F81859"/>
    <w:rsid w:val="00F82AC5"/>
    <w:rsid w:val="00F834F0"/>
    <w:rsid w:val="00F842D9"/>
    <w:rsid w:val="00F85022"/>
    <w:rsid w:val="00F85508"/>
    <w:rsid w:val="00F90858"/>
    <w:rsid w:val="00F91640"/>
    <w:rsid w:val="00F95A4F"/>
    <w:rsid w:val="00F968D2"/>
    <w:rsid w:val="00FA22A1"/>
    <w:rsid w:val="00FA2553"/>
    <w:rsid w:val="00FA5104"/>
    <w:rsid w:val="00FA5413"/>
    <w:rsid w:val="00FA6069"/>
    <w:rsid w:val="00FA7426"/>
    <w:rsid w:val="00FB4D8F"/>
    <w:rsid w:val="00FB5790"/>
    <w:rsid w:val="00FB6B01"/>
    <w:rsid w:val="00FB6B8D"/>
    <w:rsid w:val="00FB6BF2"/>
    <w:rsid w:val="00FC069D"/>
    <w:rsid w:val="00FC11D1"/>
    <w:rsid w:val="00FC11F8"/>
    <w:rsid w:val="00FC24E0"/>
    <w:rsid w:val="00FC43FF"/>
    <w:rsid w:val="00FC5957"/>
    <w:rsid w:val="00FD0614"/>
    <w:rsid w:val="00FD3E49"/>
    <w:rsid w:val="00FD572C"/>
    <w:rsid w:val="00FD6672"/>
    <w:rsid w:val="00FE11E1"/>
    <w:rsid w:val="00FE1279"/>
    <w:rsid w:val="00FE34AA"/>
    <w:rsid w:val="00FE38D4"/>
    <w:rsid w:val="00FE6B37"/>
    <w:rsid w:val="00FF3E96"/>
    <w:rsid w:val="00FF682B"/>
    <w:rsid w:val="00FF7AF8"/>
    <w:rsid w:val="00FF7E1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F7"/>
  </w:style>
  <w:style w:type="paragraph" w:styleId="Heading1">
    <w:name w:val="heading 1"/>
    <w:basedOn w:val="Normal"/>
    <w:next w:val="Normal"/>
    <w:link w:val="Heading1Char"/>
    <w:uiPriority w:val="9"/>
    <w:qFormat/>
    <w:rsid w:val="00107DD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DF5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25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25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1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7DDE"/>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107DDE"/>
    <w:pPr>
      <w:ind w:left="720"/>
      <w:contextualSpacing/>
    </w:pPr>
  </w:style>
  <w:style w:type="character" w:styleId="Hyperlink">
    <w:name w:val="Hyperlink"/>
    <w:basedOn w:val="DefaultParagraphFont"/>
    <w:uiPriority w:val="99"/>
    <w:unhideWhenUsed/>
    <w:rsid w:val="003A7DFB"/>
    <w:rPr>
      <w:color w:val="0000FF" w:themeColor="hyperlink"/>
      <w:u w:val="single"/>
    </w:rPr>
  </w:style>
  <w:style w:type="character" w:customStyle="1" w:styleId="Heading2Char">
    <w:name w:val="Heading 2 Char"/>
    <w:basedOn w:val="DefaultParagraphFont"/>
    <w:link w:val="Heading2"/>
    <w:uiPriority w:val="9"/>
    <w:semiHidden/>
    <w:rsid w:val="00DF57DF"/>
    <w:rPr>
      <w:rFonts w:asciiTheme="majorHAnsi" w:eastAsiaTheme="majorEastAsia" w:hAnsiTheme="majorHAnsi" w:cstheme="majorBidi"/>
      <w:b/>
      <w:bCs/>
      <w:color w:val="4F81BD" w:themeColor="accent1"/>
      <w:sz w:val="26"/>
      <w:szCs w:val="26"/>
    </w:rPr>
  </w:style>
  <w:style w:type="character" w:customStyle="1" w:styleId="diff-html-added">
    <w:name w:val="diff-html-added"/>
    <w:basedOn w:val="DefaultParagraphFont"/>
    <w:rsid w:val="003E534B"/>
  </w:style>
  <w:style w:type="paragraph" w:styleId="NormalWeb">
    <w:name w:val="Normal (Web)"/>
    <w:basedOn w:val="Normal"/>
    <w:uiPriority w:val="99"/>
    <w:semiHidden/>
    <w:unhideWhenUsed/>
    <w:rsid w:val="003E534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semiHidden/>
    <w:unhideWhenUsed/>
    <w:rsid w:val="003E53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E534B"/>
  </w:style>
  <w:style w:type="paragraph" w:styleId="Footer">
    <w:name w:val="footer"/>
    <w:basedOn w:val="Normal"/>
    <w:link w:val="FooterChar"/>
    <w:uiPriority w:val="99"/>
    <w:unhideWhenUsed/>
    <w:rsid w:val="003E5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4B"/>
  </w:style>
  <w:style w:type="paragraph" w:styleId="BalloonText">
    <w:name w:val="Balloon Text"/>
    <w:basedOn w:val="Normal"/>
    <w:link w:val="BalloonTextChar"/>
    <w:uiPriority w:val="99"/>
    <w:semiHidden/>
    <w:unhideWhenUsed/>
    <w:rsid w:val="00A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E95"/>
    <w:rPr>
      <w:rFonts w:ascii="Tahoma" w:hAnsi="Tahoma" w:cs="Tahoma"/>
      <w:sz w:val="16"/>
      <w:szCs w:val="16"/>
    </w:rPr>
  </w:style>
  <w:style w:type="paragraph" w:styleId="Caption">
    <w:name w:val="caption"/>
    <w:basedOn w:val="Normal"/>
    <w:next w:val="Normal"/>
    <w:uiPriority w:val="35"/>
    <w:unhideWhenUsed/>
    <w:qFormat/>
    <w:rsid w:val="00F4251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F425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251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720FE"/>
    <w:rPr>
      <w:color w:val="800080" w:themeColor="followedHyperlink"/>
      <w:u w:val="single"/>
    </w:rPr>
  </w:style>
  <w:style w:type="character" w:styleId="CommentReference">
    <w:name w:val="annotation reference"/>
    <w:basedOn w:val="DefaultParagraphFont"/>
    <w:uiPriority w:val="99"/>
    <w:semiHidden/>
    <w:unhideWhenUsed/>
    <w:rsid w:val="00D44A99"/>
    <w:rPr>
      <w:sz w:val="16"/>
      <w:szCs w:val="16"/>
    </w:rPr>
  </w:style>
  <w:style w:type="paragraph" w:styleId="CommentText">
    <w:name w:val="annotation text"/>
    <w:basedOn w:val="Normal"/>
    <w:link w:val="CommentTextChar"/>
    <w:uiPriority w:val="99"/>
    <w:semiHidden/>
    <w:unhideWhenUsed/>
    <w:rsid w:val="00D44A99"/>
    <w:pPr>
      <w:spacing w:line="240" w:lineRule="auto"/>
    </w:pPr>
    <w:rPr>
      <w:sz w:val="20"/>
      <w:szCs w:val="20"/>
    </w:rPr>
  </w:style>
  <w:style w:type="character" w:customStyle="1" w:styleId="CommentTextChar">
    <w:name w:val="Comment Text Char"/>
    <w:basedOn w:val="DefaultParagraphFont"/>
    <w:link w:val="CommentText"/>
    <w:uiPriority w:val="99"/>
    <w:semiHidden/>
    <w:rsid w:val="00D44A99"/>
    <w:rPr>
      <w:sz w:val="20"/>
      <w:szCs w:val="20"/>
    </w:rPr>
  </w:style>
  <w:style w:type="paragraph" w:styleId="CommentSubject">
    <w:name w:val="annotation subject"/>
    <w:basedOn w:val="CommentText"/>
    <w:next w:val="CommentText"/>
    <w:link w:val="CommentSubjectChar"/>
    <w:uiPriority w:val="99"/>
    <w:semiHidden/>
    <w:unhideWhenUsed/>
    <w:rsid w:val="00D44A99"/>
    <w:rPr>
      <w:b/>
      <w:bCs/>
    </w:rPr>
  </w:style>
  <w:style w:type="character" w:customStyle="1" w:styleId="CommentSubjectChar">
    <w:name w:val="Comment Subject Char"/>
    <w:basedOn w:val="CommentTextChar"/>
    <w:link w:val="CommentSubject"/>
    <w:uiPriority w:val="99"/>
    <w:semiHidden/>
    <w:rsid w:val="00D44A99"/>
    <w:rPr>
      <w:b/>
      <w:bCs/>
    </w:rPr>
  </w:style>
</w:styles>
</file>

<file path=word/webSettings.xml><?xml version="1.0" encoding="utf-8"?>
<w:webSettings xmlns:r="http://schemas.openxmlformats.org/officeDocument/2006/relationships" xmlns:w="http://schemas.openxmlformats.org/wordprocessingml/2006/main">
  <w:divs>
    <w:div w:id="63340394">
      <w:bodyDiv w:val="1"/>
      <w:marLeft w:val="0"/>
      <w:marRight w:val="0"/>
      <w:marTop w:val="0"/>
      <w:marBottom w:val="0"/>
      <w:divBdr>
        <w:top w:val="none" w:sz="0" w:space="0" w:color="auto"/>
        <w:left w:val="none" w:sz="0" w:space="0" w:color="auto"/>
        <w:bottom w:val="none" w:sz="0" w:space="0" w:color="auto"/>
        <w:right w:val="none" w:sz="0" w:space="0" w:color="auto"/>
      </w:divBdr>
      <w:divsChild>
        <w:div w:id="76904932">
          <w:marLeft w:val="677"/>
          <w:marRight w:val="0"/>
          <w:marTop w:val="120"/>
          <w:marBottom w:val="0"/>
          <w:divBdr>
            <w:top w:val="none" w:sz="0" w:space="0" w:color="auto"/>
            <w:left w:val="none" w:sz="0" w:space="0" w:color="auto"/>
            <w:bottom w:val="none" w:sz="0" w:space="0" w:color="auto"/>
            <w:right w:val="none" w:sz="0" w:space="0" w:color="auto"/>
          </w:divBdr>
        </w:div>
        <w:div w:id="1303540662">
          <w:marLeft w:val="1022"/>
          <w:marRight w:val="0"/>
          <w:marTop w:val="120"/>
          <w:marBottom w:val="0"/>
          <w:divBdr>
            <w:top w:val="none" w:sz="0" w:space="0" w:color="auto"/>
            <w:left w:val="none" w:sz="0" w:space="0" w:color="auto"/>
            <w:bottom w:val="none" w:sz="0" w:space="0" w:color="auto"/>
            <w:right w:val="none" w:sz="0" w:space="0" w:color="auto"/>
          </w:divBdr>
        </w:div>
        <w:div w:id="882792924">
          <w:marLeft w:val="1022"/>
          <w:marRight w:val="0"/>
          <w:marTop w:val="120"/>
          <w:marBottom w:val="0"/>
          <w:divBdr>
            <w:top w:val="none" w:sz="0" w:space="0" w:color="auto"/>
            <w:left w:val="none" w:sz="0" w:space="0" w:color="auto"/>
            <w:bottom w:val="none" w:sz="0" w:space="0" w:color="auto"/>
            <w:right w:val="none" w:sz="0" w:space="0" w:color="auto"/>
          </w:divBdr>
        </w:div>
        <w:div w:id="2032802397">
          <w:marLeft w:val="1022"/>
          <w:marRight w:val="0"/>
          <w:marTop w:val="120"/>
          <w:marBottom w:val="0"/>
          <w:divBdr>
            <w:top w:val="none" w:sz="0" w:space="0" w:color="auto"/>
            <w:left w:val="none" w:sz="0" w:space="0" w:color="auto"/>
            <w:bottom w:val="none" w:sz="0" w:space="0" w:color="auto"/>
            <w:right w:val="none" w:sz="0" w:space="0" w:color="auto"/>
          </w:divBdr>
        </w:div>
        <w:div w:id="1962835287">
          <w:marLeft w:val="1022"/>
          <w:marRight w:val="0"/>
          <w:marTop w:val="120"/>
          <w:marBottom w:val="0"/>
          <w:divBdr>
            <w:top w:val="none" w:sz="0" w:space="0" w:color="auto"/>
            <w:left w:val="none" w:sz="0" w:space="0" w:color="auto"/>
            <w:bottom w:val="none" w:sz="0" w:space="0" w:color="auto"/>
            <w:right w:val="none" w:sz="0" w:space="0" w:color="auto"/>
          </w:divBdr>
        </w:div>
        <w:div w:id="287782772">
          <w:marLeft w:val="1022"/>
          <w:marRight w:val="0"/>
          <w:marTop w:val="120"/>
          <w:marBottom w:val="0"/>
          <w:divBdr>
            <w:top w:val="none" w:sz="0" w:space="0" w:color="auto"/>
            <w:left w:val="none" w:sz="0" w:space="0" w:color="auto"/>
            <w:bottom w:val="none" w:sz="0" w:space="0" w:color="auto"/>
            <w:right w:val="none" w:sz="0" w:space="0" w:color="auto"/>
          </w:divBdr>
        </w:div>
      </w:divsChild>
    </w:div>
    <w:div w:id="254049468">
      <w:bodyDiv w:val="1"/>
      <w:marLeft w:val="0"/>
      <w:marRight w:val="0"/>
      <w:marTop w:val="0"/>
      <w:marBottom w:val="0"/>
      <w:divBdr>
        <w:top w:val="none" w:sz="0" w:space="0" w:color="auto"/>
        <w:left w:val="none" w:sz="0" w:space="0" w:color="auto"/>
        <w:bottom w:val="none" w:sz="0" w:space="0" w:color="auto"/>
        <w:right w:val="none" w:sz="0" w:space="0" w:color="auto"/>
      </w:divBdr>
    </w:div>
    <w:div w:id="1140265035">
      <w:bodyDiv w:val="1"/>
      <w:marLeft w:val="0"/>
      <w:marRight w:val="0"/>
      <w:marTop w:val="0"/>
      <w:marBottom w:val="0"/>
      <w:divBdr>
        <w:top w:val="none" w:sz="0" w:space="0" w:color="auto"/>
        <w:left w:val="none" w:sz="0" w:space="0" w:color="auto"/>
        <w:bottom w:val="none" w:sz="0" w:space="0" w:color="auto"/>
        <w:right w:val="none" w:sz="0" w:space="0" w:color="auto"/>
      </w:divBdr>
    </w:div>
    <w:div w:id="1352220310">
      <w:bodyDiv w:val="1"/>
      <w:marLeft w:val="0"/>
      <w:marRight w:val="0"/>
      <w:marTop w:val="0"/>
      <w:marBottom w:val="0"/>
      <w:divBdr>
        <w:top w:val="none" w:sz="0" w:space="0" w:color="auto"/>
        <w:left w:val="none" w:sz="0" w:space="0" w:color="auto"/>
        <w:bottom w:val="none" w:sz="0" w:space="0" w:color="auto"/>
        <w:right w:val="none" w:sz="0" w:space="0" w:color="auto"/>
      </w:divBdr>
    </w:div>
    <w:div w:id="1533690476">
      <w:bodyDiv w:val="1"/>
      <w:marLeft w:val="0"/>
      <w:marRight w:val="0"/>
      <w:marTop w:val="0"/>
      <w:marBottom w:val="0"/>
      <w:divBdr>
        <w:top w:val="none" w:sz="0" w:space="0" w:color="auto"/>
        <w:left w:val="none" w:sz="0" w:space="0" w:color="auto"/>
        <w:bottom w:val="none" w:sz="0" w:space="0" w:color="auto"/>
        <w:right w:val="none" w:sz="0" w:space="0" w:color="auto"/>
      </w:divBdr>
    </w:div>
    <w:div w:id="1752850848">
      <w:bodyDiv w:val="1"/>
      <w:marLeft w:val="0"/>
      <w:marRight w:val="0"/>
      <w:marTop w:val="0"/>
      <w:marBottom w:val="0"/>
      <w:divBdr>
        <w:top w:val="none" w:sz="0" w:space="0" w:color="auto"/>
        <w:left w:val="none" w:sz="0" w:space="0" w:color="auto"/>
        <w:bottom w:val="none" w:sz="0" w:space="0" w:color="auto"/>
        <w:right w:val="none" w:sz="0" w:space="0" w:color="auto"/>
      </w:divBdr>
    </w:div>
    <w:div w:id="1907378167">
      <w:bodyDiv w:val="1"/>
      <w:marLeft w:val="0"/>
      <w:marRight w:val="0"/>
      <w:marTop w:val="0"/>
      <w:marBottom w:val="0"/>
      <w:divBdr>
        <w:top w:val="none" w:sz="0" w:space="0" w:color="auto"/>
        <w:left w:val="none" w:sz="0" w:space="0" w:color="auto"/>
        <w:bottom w:val="none" w:sz="0" w:space="0" w:color="auto"/>
        <w:right w:val="none" w:sz="0" w:space="0" w:color="auto"/>
      </w:divBdr>
    </w:div>
    <w:div w:id="2020698135">
      <w:bodyDiv w:val="1"/>
      <w:marLeft w:val="0"/>
      <w:marRight w:val="0"/>
      <w:marTop w:val="0"/>
      <w:marBottom w:val="0"/>
      <w:divBdr>
        <w:top w:val="none" w:sz="0" w:space="0" w:color="auto"/>
        <w:left w:val="none" w:sz="0" w:space="0" w:color="auto"/>
        <w:bottom w:val="none" w:sz="0" w:space="0" w:color="auto"/>
        <w:right w:val="none" w:sz="0" w:space="0" w:color="auto"/>
      </w:divBdr>
      <w:divsChild>
        <w:div w:id="1694914216">
          <w:marLeft w:val="346"/>
          <w:marRight w:val="0"/>
          <w:marTop w:val="120"/>
          <w:marBottom w:val="0"/>
          <w:divBdr>
            <w:top w:val="none" w:sz="0" w:space="0" w:color="auto"/>
            <w:left w:val="none" w:sz="0" w:space="0" w:color="auto"/>
            <w:bottom w:val="none" w:sz="0" w:space="0" w:color="auto"/>
            <w:right w:val="none" w:sz="0" w:space="0" w:color="auto"/>
          </w:divBdr>
        </w:div>
        <w:div w:id="88161435">
          <w:marLeft w:val="346"/>
          <w:marRight w:val="0"/>
          <w:marTop w:val="120"/>
          <w:marBottom w:val="0"/>
          <w:divBdr>
            <w:top w:val="none" w:sz="0" w:space="0" w:color="auto"/>
            <w:left w:val="none" w:sz="0" w:space="0" w:color="auto"/>
            <w:bottom w:val="none" w:sz="0" w:space="0" w:color="auto"/>
            <w:right w:val="none" w:sz="0" w:space="0" w:color="auto"/>
          </w:divBdr>
        </w:div>
        <w:div w:id="589700603">
          <w:marLeft w:val="346"/>
          <w:marRight w:val="0"/>
          <w:marTop w:val="120"/>
          <w:marBottom w:val="0"/>
          <w:divBdr>
            <w:top w:val="none" w:sz="0" w:space="0" w:color="auto"/>
            <w:left w:val="none" w:sz="0" w:space="0" w:color="auto"/>
            <w:bottom w:val="none" w:sz="0" w:space="0" w:color="auto"/>
            <w:right w:val="none" w:sz="0" w:space="0" w:color="auto"/>
          </w:divBdr>
        </w:div>
        <w:div w:id="1130828715">
          <w:marLeft w:val="346"/>
          <w:marRight w:val="0"/>
          <w:marTop w:val="120"/>
          <w:marBottom w:val="0"/>
          <w:divBdr>
            <w:top w:val="none" w:sz="0" w:space="0" w:color="auto"/>
            <w:left w:val="none" w:sz="0" w:space="0" w:color="auto"/>
            <w:bottom w:val="none" w:sz="0" w:space="0" w:color="auto"/>
            <w:right w:val="none" w:sz="0" w:space="0" w:color="auto"/>
          </w:divBdr>
        </w:div>
        <w:div w:id="124088598">
          <w:marLeft w:val="346"/>
          <w:marRight w:val="0"/>
          <w:marTop w:val="120"/>
          <w:marBottom w:val="0"/>
          <w:divBdr>
            <w:top w:val="none" w:sz="0" w:space="0" w:color="auto"/>
            <w:left w:val="none" w:sz="0" w:space="0" w:color="auto"/>
            <w:bottom w:val="none" w:sz="0" w:space="0" w:color="auto"/>
            <w:right w:val="none" w:sz="0" w:space="0" w:color="auto"/>
          </w:divBdr>
        </w:div>
        <w:div w:id="2024504425">
          <w:marLeft w:val="346"/>
          <w:marRight w:val="0"/>
          <w:marTop w:val="120"/>
          <w:marBottom w:val="0"/>
          <w:divBdr>
            <w:top w:val="none" w:sz="0" w:space="0" w:color="auto"/>
            <w:left w:val="none" w:sz="0" w:space="0" w:color="auto"/>
            <w:bottom w:val="none" w:sz="0" w:space="0" w:color="auto"/>
            <w:right w:val="none" w:sz="0" w:space="0" w:color="auto"/>
          </w:divBdr>
        </w:div>
      </w:divsChild>
    </w:div>
    <w:div w:id="2048288849">
      <w:bodyDiv w:val="1"/>
      <w:marLeft w:val="0"/>
      <w:marRight w:val="0"/>
      <w:marTop w:val="0"/>
      <w:marBottom w:val="0"/>
      <w:divBdr>
        <w:top w:val="none" w:sz="0" w:space="0" w:color="auto"/>
        <w:left w:val="none" w:sz="0" w:space="0" w:color="auto"/>
        <w:bottom w:val="none" w:sz="0" w:space="0" w:color="auto"/>
        <w:right w:val="none" w:sz="0" w:space="0" w:color="auto"/>
      </w:divBdr>
    </w:div>
    <w:div w:id="2112386753">
      <w:bodyDiv w:val="1"/>
      <w:marLeft w:val="0"/>
      <w:marRight w:val="0"/>
      <w:marTop w:val="0"/>
      <w:marBottom w:val="0"/>
      <w:divBdr>
        <w:top w:val="none" w:sz="0" w:space="0" w:color="auto"/>
        <w:left w:val="none" w:sz="0" w:space="0" w:color="auto"/>
        <w:bottom w:val="none" w:sz="0" w:space="0" w:color="auto"/>
        <w:right w:val="none" w:sz="0" w:space="0" w:color="auto"/>
      </w:divBdr>
      <w:divsChild>
        <w:div w:id="642348144">
          <w:marLeft w:val="346"/>
          <w:marRight w:val="0"/>
          <w:marTop w:val="120"/>
          <w:marBottom w:val="0"/>
          <w:divBdr>
            <w:top w:val="none" w:sz="0" w:space="0" w:color="auto"/>
            <w:left w:val="none" w:sz="0" w:space="0" w:color="auto"/>
            <w:bottom w:val="none" w:sz="0" w:space="0" w:color="auto"/>
            <w:right w:val="none" w:sz="0" w:space="0" w:color="auto"/>
          </w:divBdr>
        </w:div>
        <w:div w:id="714429358">
          <w:marLeft w:val="346"/>
          <w:marRight w:val="0"/>
          <w:marTop w:val="120"/>
          <w:marBottom w:val="0"/>
          <w:divBdr>
            <w:top w:val="none" w:sz="0" w:space="0" w:color="auto"/>
            <w:left w:val="none" w:sz="0" w:space="0" w:color="auto"/>
            <w:bottom w:val="none" w:sz="0" w:space="0" w:color="auto"/>
            <w:right w:val="none" w:sz="0" w:space="0" w:color="auto"/>
          </w:divBdr>
        </w:div>
        <w:div w:id="1467359065">
          <w:marLeft w:val="346"/>
          <w:marRight w:val="0"/>
          <w:marTop w:val="120"/>
          <w:marBottom w:val="0"/>
          <w:divBdr>
            <w:top w:val="none" w:sz="0" w:space="0" w:color="auto"/>
            <w:left w:val="none" w:sz="0" w:space="0" w:color="auto"/>
            <w:bottom w:val="none" w:sz="0" w:space="0" w:color="auto"/>
            <w:right w:val="none" w:sz="0" w:space="0" w:color="auto"/>
          </w:divBdr>
        </w:div>
        <w:div w:id="797532586">
          <w:marLeft w:val="346"/>
          <w:marRight w:val="0"/>
          <w:marTop w:val="120"/>
          <w:marBottom w:val="0"/>
          <w:divBdr>
            <w:top w:val="none" w:sz="0" w:space="0" w:color="auto"/>
            <w:left w:val="none" w:sz="0" w:space="0" w:color="auto"/>
            <w:bottom w:val="none" w:sz="0" w:space="0" w:color="auto"/>
            <w:right w:val="none" w:sz="0" w:space="0" w:color="auto"/>
          </w:divBdr>
        </w:div>
        <w:div w:id="1356662296">
          <w:marLeft w:val="346"/>
          <w:marRight w:val="0"/>
          <w:marTop w:val="120"/>
          <w:marBottom w:val="0"/>
          <w:divBdr>
            <w:top w:val="none" w:sz="0" w:space="0" w:color="auto"/>
            <w:left w:val="none" w:sz="0" w:space="0" w:color="auto"/>
            <w:bottom w:val="none" w:sz="0" w:space="0" w:color="auto"/>
            <w:right w:val="none" w:sz="0" w:space="0" w:color="auto"/>
          </w:divBdr>
        </w:div>
        <w:div w:id="1444110900">
          <w:marLeft w:val="3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dex.gov.au/confluence/display/THEMEWGS/Place+Names+Modelling+Process" TargetMode="External"/><Relationship Id="rId13" Type="http://schemas.openxmlformats.org/officeDocument/2006/relationships/hyperlink" Target="https://govdex.gov.au/confluence/download/attachments/256481055/Session3-2014-06-17%20PlaceNames%20Theme%20Workshop%20for%20GA.pptx?version=1&amp;modificationDate=1403048546844&amp;api=v2"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ovdex.gov.au/confluence/display/THEMEWGS/Place+Names+Modelling+Process"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vnserv.csiro.au/svn/FDSF/PlaceName"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2.xml"/><Relationship Id="rId10" Type="http://schemas.openxmlformats.org/officeDocument/2006/relationships/hyperlink" Target="https://svnserv.csiro.au/svn/FDSF/PlaceName"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govdex.gov.au/confluence/download/attachments/256481055/Session4-2014-06-17%20PlaceNames%20Theme%20Workshop%20for%20GA.pptx?version=2&amp;modificationDate=1403062364789&amp;api=v2" TargetMode="External"/><Relationship Id="rId14" Type="http://schemas.openxmlformats.org/officeDocument/2006/relationships/hyperlink" Target="https://govdex.gov.au/confluence/display/THEMEWGS/Place+Names+Modelling+Proces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hyperlink" Target="mailto:paul.j.box@csiro.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u028\AppData\Local\Microsoft\Windows\Temporary%20Internet%20Files\Content.Outlook\PF7QYSYA\SIRFDelProfor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6444FA-E5F0-48EB-B1A7-863B08D1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SIRFDelProforma.dotx</Template>
  <TotalTime>33</TotalTime>
  <Pages>9</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Letter starts here</vt:lpstr>
    </vt:vector>
  </TitlesOfParts>
  <Company>CSIRO</Company>
  <LinksUpToDate>false</LinksUpToDate>
  <CharactersWithSpaces>10267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starts here</dc:title>
  <dc:creator>O'Sullivan, Maree (CMIS, North Ryde)</dc:creator>
  <cp:lastModifiedBy>Simons, Bruce (CLW, Highett)</cp:lastModifiedBy>
  <cp:revision>4</cp:revision>
  <cp:lastPrinted>2013-04-30T04:38:00Z</cp:lastPrinted>
  <dcterms:created xsi:type="dcterms:W3CDTF">2014-06-18T04:45:00Z</dcterms:created>
  <dcterms:modified xsi:type="dcterms:W3CDTF">2014-06-18T05:17:00Z</dcterms:modified>
</cp:coreProperties>
</file>